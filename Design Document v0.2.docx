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D163D" w14:textId="77777777" w:rsidR="00AF34B8" w:rsidRDefault="00AF34B8" w:rsidP="00FA13C9">
      <w:pPr>
        <w:pStyle w:val="Text"/>
      </w:pPr>
    </w:p>
    <w:p w14:paraId="764B0058" w14:textId="77777777" w:rsidR="00FA13C9" w:rsidRDefault="00FA13C9" w:rsidP="00FA13C9">
      <w:pPr>
        <w:pStyle w:val="Text"/>
      </w:pPr>
    </w:p>
    <w:p w14:paraId="3659162C" w14:textId="77777777" w:rsidR="00FA13C9" w:rsidRDefault="00FA13C9" w:rsidP="00FA13C9">
      <w:pPr>
        <w:pStyle w:val="Text"/>
      </w:pPr>
    </w:p>
    <w:p w14:paraId="12B46689" w14:textId="77777777" w:rsidR="00FA13C9" w:rsidRDefault="00FA13C9" w:rsidP="00FA13C9">
      <w:pPr>
        <w:pStyle w:val="Text"/>
      </w:pPr>
    </w:p>
    <w:p w14:paraId="2DCE535D" w14:textId="77777777" w:rsidR="00FA13C9" w:rsidRDefault="00FA13C9" w:rsidP="00FA13C9">
      <w:pPr>
        <w:pStyle w:val="Text"/>
        <w:jc w:val="center"/>
      </w:pPr>
    </w:p>
    <w:p w14:paraId="5F60D619" w14:textId="77777777" w:rsidR="00946532" w:rsidRDefault="00AA0EA8" w:rsidP="00946532">
      <w:pPr>
        <w:pStyle w:val="Text"/>
        <w:jc w:val="right"/>
        <w:rPr>
          <w:rFonts w:ascii="Calibri" w:hAnsi="Calibri" w:cs="Calibri"/>
          <w:color w:val="0070C0"/>
          <w:sz w:val="48"/>
          <w:szCs w:val="48"/>
        </w:rPr>
      </w:pPr>
      <w:r>
        <w:rPr>
          <w:rFonts w:ascii="Calibri" w:hAnsi="Calibri" w:cs="Calibri"/>
          <w:color w:val="0070C0"/>
          <w:sz w:val="48"/>
          <w:szCs w:val="48"/>
        </w:rPr>
        <w:t>API Requirement and Design Document</w:t>
      </w:r>
    </w:p>
    <w:p w14:paraId="21026995" w14:textId="4E430A57" w:rsidR="00B358D1" w:rsidRPr="007B4207" w:rsidRDefault="0038663C" w:rsidP="005457B5">
      <w:pPr>
        <w:pStyle w:val="Text"/>
        <w:jc w:val="right"/>
        <w:rPr>
          <w:color w:val="808080"/>
          <w:sz w:val="44"/>
          <w:szCs w:val="44"/>
        </w:rPr>
      </w:pPr>
      <w:r>
        <w:rPr>
          <w:rFonts w:ascii="Arial" w:eastAsia="SimHei" w:hAnsi="Arial" w:cs="Arial"/>
          <w:bCs/>
          <w:noProof/>
          <w:color w:val="808080"/>
          <w:sz w:val="32"/>
          <w:szCs w:val="36"/>
          <w:lang w:val="en-US"/>
        </w:rPr>
        <mc:AlternateContent>
          <mc:Choice Requires="wps">
            <w:drawing>
              <wp:anchor distT="0" distB="0" distL="114300" distR="114300" simplePos="0" relativeHeight="251661312" behindDoc="0" locked="0" layoutInCell="1" allowOverlap="1" wp14:anchorId="09DA930D" wp14:editId="214803FC">
                <wp:simplePos x="0" y="0"/>
                <wp:positionH relativeFrom="margin">
                  <wp:align>right</wp:align>
                </wp:positionH>
                <wp:positionV relativeFrom="paragraph">
                  <wp:posOffset>6350</wp:posOffset>
                </wp:positionV>
                <wp:extent cx="3657600" cy="635"/>
                <wp:effectExtent l="0" t="0" r="0" b="0"/>
                <wp:wrapNone/>
                <wp:docPr id="2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635"/>
                        </a:xfrm>
                        <a:prstGeom prst="line">
                          <a:avLst/>
                        </a:prstGeom>
                        <a:noFill/>
                        <a:ln w="9525">
                          <a:solidFill>
                            <a:schemeClr val="bg1">
                              <a:lumMod val="5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236.8pt,.5pt" to="524.8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" strokecolor="#7f7f7f [1612]">
                <w10:wrap anchorx="margin"/>
              </v:line>
            </w:pict>
          </mc:Fallback>
        </mc:AlternateContent>
      </w:r>
      <w:r w:rsidR="005457B5" w:rsidRPr="007B4207">
        <w:rPr>
          <w:rFonts w:ascii="Calibri" w:hAnsi="Calibri" w:cs="Calibri"/>
          <w:color w:val="808080"/>
          <w:sz w:val="48"/>
          <w:szCs w:val="48"/>
        </w:rPr>
        <w:t>Version 0.</w:t>
      </w:r>
      <w:r w:rsidR="00AA0EA8">
        <w:rPr>
          <w:rFonts w:ascii="Calibri" w:hAnsi="Calibri" w:cs="Calibri"/>
          <w:color w:val="808080"/>
          <w:sz w:val="48"/>
          <w:szCs w:val="48"/>
        </w:rPr>
        <w:t>1</w:t>
      </w:r>
    </w:p>
    <w:p w14:paraId="74992D34" w14:textId="77777777" w:rsidR="00B358D1" w:rsidRDefault="00B358D1" w:rsidP="00FA13C9">
      <w:pPr>
        <w:pStyle w:val="Text"/>
        <w:jc w:val="center"/>
      </w:pPr>
    </w:p>
    <w:p w14:paraId="336806F2" w14:textId="77777777" w:rsidR="00B358D1" w:rsidRDefault="00B358D1" w:rsidP="00FA13C9">
      <w:pPr>
        <w:pStyle w:val="Text"/>
        <w:jc w:val="center"/>
      </w:pPr>
    </w:p>
    <w:p w14:paraId="38DF50D9" w14:textId="77777777" w:rsidR="00B358D1" w:rsidRDefault="00B358D1" w:rsidP="00FA13C9">
      <w:pPr>
        <w:pStyle w:val="Text"/>
        <w:jc w:val="center"/>
      </w:pPr>
    </w:p>
    <w:p w14:paraId="6A2D73FD" w14:textId="77777777" w:rsidR="00B358D1" w:rsidRDefault="00B358D1" w:rsidP="00FA13C9">
      <w:pPr>
        <w:pStyle w:val="Text"/>
        <w:jc w:val="center"/>
      </w:pPr>
    </w:p>
    <w:p w14:paraId="6CC7A4F9" w14:textId="77777777" w:rsidR="00FA13C9" w:rsidRDefault="00FA13C9" w:rsidP="00FA13C9">
      <w:pPr>
        <w:pStyle w:val="Text"/>
        <w:jc w:val="center"/>
      </w:pPr>
    </w:p>
    <w:p w14:paraId="4210CC28" w14:textId="77777777" w:rsidR="005457B5" w:rsidRDefault="005457B5">
      <w:pPr>
        <w:rPr>
          <w:b/>
          <w:lang w:val="en-US"/>
        </w:rPr>
      </w:pPr>
      <w:r>
        <w:rPr>
          <w:b/>
          <w:lang w:val="en-US"/>
        </w:rPr>
        <w:br w:type="page"/>
      </w:r>
    </w:p>
    <w:p w14:paraId="1975035C" w14:textId="77777777" w:rsidR="00EF25C5" w:rsidRDefault="00EF25C5">
      <w:pPr>
        <w:rPr>
          <w:b/>
          <w:color w:val="000000" w:themeColor="text1"/>
          <w:lang w:val="en-US"/>
        </w:rPr>
      </w:pPr>
    </w:p>
    <w:p w14:paraId="390E9852" w14:textId="77777777" w:rsidR="00EF25C5" w:rsidRPr="00E51A42" w:rsidRDefault="00EF25C5" w:rsidP="00EF25C5">
      <w:pPr>
        <w:pBdr>
          <w:bottom w:val="single" w:sz="4" w:space="6" w:color="9F9F9F"/>
        </w:pBdr>
        <w:rPr>
          <w:rFonts w:ascii="Arial" w:hAnsi="Arial" w:cs="Arial"/>
          <w:sz w:val="36"/>
          <w:lang w:val="en-NZ"/>
        </w:rPr>
      </w:pPr>
      <w:r w:rsidRPr="00E51A42">
        <w:rPr>
          <w:rFonts w:ascii="Arial" w:hAnsi="Arial" w:cs="Arial"/>
          <w:sz w:val="36"/>
          <w:lang w:val="en-NZ"/>
        </w:rPr>
        <w:t xml:space="preserve">© </w:t>
      </w:r>
      <w:r w:rsidR="00AA0EA8">
        <w:rPr>
          <w:rFonts w:ascii="Arial" w:hAnsi="Arial" w:cs="Arial"/>
          <w:sz w:val="36"/>
          <w:lang w:val="en-NZ"/>
        </w:rPr>
        <w:t>Goldilocks Tech Solution Pvt.</w:t>
      </w:r>
      <w:r w:rsidRPr="00E51A42">
        <w:rPr>
          <w:rFonts w:ascii="Arial" w:hAnsi="Arial" w:cs="Arial"/>
          <w:sz w:val="36"/>
          <w:lang w:val="en-NZ"/>
        </w:rPr>
        <w:t xml:space="preserve"> Ltd.</w:t>
      </w:r>
    </w:p>
    <w:bookmarkStart w:id="0" w:name="_Toc10023404"/>
    <w:bookmarkStart w:id="1" w:name="_Toc10026885"/>
    <w:bookmarkStart w:id="2" w:name="_Toc10027816"/>
    <w:bookmarkStart w:id="3" w:name="_Toc10027858"/>
    <w:bookmarkStart w:id="4" w:name="_Toc10031743"/>
    <w:bookmarkStart w:id="5" w:name="_Toc10453804"/>
    <w:bookmarkStart w:id="6" w:name="_Toc11161278"/>
    <w:bookmarkStart w:id="7" w:name="_Toc11165453"/>
    <w:bookmarkStart w:id="8" w:name="_Toc11242878"/>
    <w:bookmarkStart w:id="9" w:name="_Toc11244596"/>
    <w:bookmarkStart w:id="10" w:name="_Toc11402954"/>
    <w:bookmarkStart w:id="11" w:name="_Toc11933810"/>
    <w:p w14:paraId="7FF64898" w14:textId="77777777" w:rsidR="00EF25C5" w:rsidRPr="00E51A42" w:rsidRDefault="002755E5" w:rsidP="00EF25C5">
      <w:pPr>
        <w:jc w:val="center"/>
        <w:rPr>
          <w:rFonts w:ascii="Arial" w:hAnsi="Arial" w:cs="Arial"/>
          <w:sz w:val="19"/>
          <w:lang w:val="en-NZ"/>
        </w:rPr>
      </w:pPr>
      <w:r>
        <w:fldChar w:fldCharType="begin"/>
      </w:r>
      <w:r w:rsidR="00EF25C5">
        <w:instrText xml:space="preserve"> HYPERLINK "http://www.elitecore.com" </w:instrText>
      </w:r>
      <w:r>
        <w:fldChar w:fldCharType="end"/>
      </w:r>
    </w:p>
    <w:p w14:paraId="264BE203" w14:textId="77777777" w:rsidR="00EF25C5" w:rsidRPr="00F85F3B" w:rsidRDefault="00EF25C5" w:rsidP="00EF25C5">
      <w:pPr>
        <w:rPr>
          <w:rFonts w:ascii="Arial" w:hAnsi="Arial" w:cs="Arial"/>
          <w:b/>
          <w:bCs/>
        </w:rPr>
      </w:pPr>
      <w:bookmarkStart w:id="12" w:name="_Toc11931778"/>
      <w:bookmarkStart w:id="13" w:name="_Toc10028272"/>
      <w:bookmarkStart w:id="14" w:name="_Hlk15299086"/>
      <w:r w:rsidRPr="00F85F3B">
        <w:rPr>
          <w:rFonts w:ascii="Arial" w:hAnsi="Arial" w:cs="Arial"/>
          <w:b/>
          <w:bCs/>
        </w:rPr>
        <w:t>CONFIDENTIALITY CLAUSE</w:t>
      </w:r>
      <w:bookmarkEnd w:id="12"/>
      <w:bookmarkEnd w:id="13"/>
    </w:p>
    <w:p w14:paraId="482A4B0E" w14:textId="77777777" w:rsidR="00EF25C5" w:rsidRPr="00D75422" w:rsidRDefault="00EF25C5" w:rsidP="00EF25C5">
      <w:pPr>
        <w:spacing w:before="60" w:after="120" w:line="240" w:lineRule="auto"/>
        <w:rPr>
          <w:rFonts w:eastAsia="SimSun" w:cstheme="minorHAnsi"/>
          <w:bCs/>
          <w:color w:val="333333"/>
          <w:lang w:val="en-GB" w:eastAsia="en-GB"/>
        </w:rPr>
      </w:pPr>
      <w:r w:rsidRPr="00D75422">
        <w:rPr>
          <w:rFonts w:eastAsia="SimSun" w:cstheme="minorHAnsi"/>
          <w:bCs/>
          <w:color w:val="333333"/>
          <w:lang w:val="en-GB" w:eastAsia="en-GB"/>
        </w:rPr>
        <w:t xml:space="preserve">No part of this document may be reproduced, stored in a retrieval system or transmitted in any form or by any means, electronic, mechanical, recording, photocopying or otherwise without the prior written permission of </w:t>
      </w:r>
      <w:r w:rsidR="00AA0EA8">
        <w:rPr>
          <w:rFonts w:eastAsia="SimSun" w:cstheme="minorHAnsi"/>
          <w:bCs/>
          <w:color w:val="333333"/>
          <w:lang w:val="en-GB" w:eastAsia="en-GB"/>
        </w:rPr>
        <w:t xml:space="preserve">Goldilocks Tech Solution </w:t>
      </w:r>
      <w:proofErr w:type="spellStart"/>
      <w:r w:rsidR="00AA0EA8">
        <w:rPr>
          <w:rFonts w:eastAsia="SimSun" w:cstheme="minorHAnsi"/>
          <w:bCs/>
          <w:color w:val="333333"/>
          <w:lang w:val="en-GB" w:eastAsia="en-GB"/>
        </w:rPr>
        <w:t>Pvt.</w:t>
      </w:r>
      <w:proofErr w:type="spellEnd"/>
      <w:r w:rsidRPr="00D75422">
        <w:rPr>
          <w:rFonts w:eastAsia="SimSun" w:cstheme="minorHAnsi"/>
          <w:bCs/>
          <w:color w:val="333333"/>
          <w:lang w:val="en-GB" w:eastAsia="en-GB"/>
        </w:rPr>
        <w:t xml:space="preserve"> Ltd.</w:t>
      </w:r>
    </w:p>
    <w:p w14:paraId="198E3A3F" w14:textId="52146901" w:rsidR="00EF25C5" w:rsidRPr="00AA0EA8" w:rsidRDefault="00EF25C5" w:rsidP="00AA0EA8">
      <w:pPr>
        <w:spacing w:before="60" w:after="120" w:line="240" w:lineRule="auto"/>
        <w:rPr>
          <w:rFonts w:eastAsia="SimSun" w:cstheme="minorHAnsi"/>
          <w:bCs/>
          <w:color w:val="333333"/>
          <w:lang w:val="en-GB" w:eastAsia="en-GB"/>
        </w:rPr>
      </w:pPr>
      <w:r w:rsidRPr="00D75422">
        <w:rPr>
          <w:rFonts w:eastAsia="SimSun" w:cstheme="minorHAnsi"/>
          <w:bCs/>
          <w:color w:val="333333"/>
          <w:lang w:val="en-GB" w:eastAsia="en-GB"/>
        </w:rPr>
        <w:t xml:space="preserve">The contents of this document are provided to </w:t>
      </w:r>
      <w:r w:rsidR="00A85D43">
        <w:rPr>
          <w:rFonts w:eastAsia="SimSun" w:cstheme="minorHAnsi"/>
          <w:b/>
          <w:bCs/>
          <w:color w:val="333333"/>
          <w:lang w:val="en-GB" w:eastAsia="en-GB"/>
        </w:rPr>
        <w:t>Gifting Network Agenc</w:t>
      </w:r>
      <w:r w:rsidR="00AA0EA8">
        <w:rPr>
          <w:rFonts w:eastAsia="SimSun" w:cstheme="minorHAnsi"/>
          <w:b/>
          <w:bCs/>
          <w:color w:val="333333"/>
          <w:lang w:val="en-GB" w:eastAsia="en-GB"/>
        </w:rPr>
        <w:t xml:space="preserve">y </w:t>
      </w:r>
      <w:r w:rsidRPr="00D75422">
        <w:rPr>
          <w:rFonts w:eastAsia="SimSun" w:cstheme="minorHAnsi"/>
          <w:bCs/>
          <w:color w:val="333333"/>
          <w:lang w:val="en-GB" w:eastAsia="en-GB"/>
        </w:rPr>
        <w:t>in confidence solely for the purpose of evaluating possible business relationship</w:t>
      </w:r>
      <w:bookmarkEnd w:id="14"/>
    </w:p>
    <w:bookmarkEnd w:id="0"/>
    <w:bookmarkEnd w:id="1"/>
    <w:bookmarkEnd w:id="2"/>
    <w:bookmarkEnd w:id="3"/>
    <w:bookmarkEnd w:id="4"/>
    <w:bookmarkEnd w:id="5"/>
    <w:bookmarkEnd w:id="6"/>
    <w:bookmarkEnd w:id="7"/>
    <w:bookmarkEnd w:id="8"/>
    <w:bookmarkEnd w:id="9"/>
    <w:bookmarkEnd w:id="10"/>
    <w:bookmarkEnd w:id="11"/>
    <w:p w14:paraId="005D346B" w14:textId="77777777" w:rsidR="00EF25C5" w:rsidRDefault="00EF25C5" w:rsidP="00EF25C5">
      <w:pPr>
        <w:rPr>
          <w:color w:val="000000" w:themeColor="text1"/>
        </w:rPr>
      </w:pPr>
    </w:p>
    <w:tbl>
      <w:tblPr>
        <w:tblW w:w="866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68"/>
        <w:gridCol w:w="3726"/>
        <w:gridCol w:w="1107"/>
        <w:gridCol w:w="2862"/>
      </w:tblGrid>
      <w:tr w:rsidR="00EF25C5" w:rsidRPr="00CA176F" w14:paraId="1D6323BD" w14:textId="77777777" w:rsidTr="00D00D0F">
        <w:trPr>
          <w:tblHeader/>
        </w:trPr>
        <w:tc>
          <w:tcPr>
            <w:tcW w:w="8663" w:type="dxa"/>
            <w:gridSpan w:val="4"/>
            <w:shd w:val="clear" w:color="auto" w:fill="2F5496" w:themeFill="accent1" w:themeFillShade="BF"/>
          </w:tcPr>
          <w:p w14:paraId="12B0A2D3" w14:textId="77777777" w:rsidR="00EF25C5" w:rsidRPr="00A96E20" w:rsidRDefault="00EF25C5" w:rsidP="00EF25C5">
            <w:pPr>
              <w:pStyle w:val="TableTitle"/>
              <w:spacing w:line="259" w:lineRule="auto"/>
              <w:rPr>
                <w:rFonts w:ascii="Arial" w:hAnsi="Arial" w:cs="Arial"/>
                <w:color w:val="FFFFFF" w:themeColor="background1"/>
                <w:sz w:val="24"/>
                <w:szCs w:val="24"/>
              </w:rPr>
            </w:pPr>
            <w:bookmarkStart w:id="15" w:name="_Hlk10023227"/>
            <w:r>
              <w:rPr>
                <w:rFonts w:ascii="Arial" w:hAnsi="Arial" w:cs="Arial"/>
                <w:color w:val="FFFFFF" w:themeColor="background1"/>
                <w:sz w:val="24"/>
                <w:szCs w:val="24"/>
              </w:rPr>
              <w:t>Point of Contact</w:t>
            </w:r>
          </w:p>
        </w:tc>
      </w:tr>
      <w:tr w:rsidR="00EF25C5" w:rsidRPr="00CA176F" w14:paraId="4DA0DED1" w14:textId="77777777" w:rsidTr="00D00D0F">
        <w:tc>
          <w:tcPr>
            <w:tcW w:w="968" w:type="dxa"/>
          </w:tcPr>
          <w:p w14:paraId="7F5EDC82" w14:textId="77777777" w:rsidR="00EF25C5" w:rsidRPr="00A96E20" w:rsidRDefault="00EF25C5" w:rsidP="00EF25C5">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Name</w:t>
            </w:r>
          </w:p>
        </w:tc>
        <w:tc>
          <w:tcPr>
            <w:tcW w:w="3726" w:type="dxa"/>
          </w:tcPr>
          <w:p w14:paraId="753E6B3F" w14:textId="77777777" w:rsidR="00EF25C5" w:rsidRPr="00A96E20" w:rsidRDefault="00AA0EA8" w:rsidP="00EF25C5">
            <w:pPr>
              <w:pStyle w:val="TableText"/>
              <w:spacing w:line="259" w:lineRule="auto"/>
              <w:jc w:val="both"/>
              <w:rPr>
                <w:rFonts w:ascii="Garamond" w:hAnsi="Garamond" w:cs="Arial"/>
                <w:sz w:val="24"/>
                <w:szCs w:val="24"/>
                <w:lang w:val="en-US"/>
              </w:rPr>
            </w:pPr>
            <w:r>
              <w:rPr>
                <w:rFonts w:ascii="Garamond" w:hAnsi="Garamond" w:cs="Arial"/>
                <w:sz w:val="24"/>
                <w:szCs w:val="24"/>
                <w:lang w:val="en-US"/>
              </w:rPr>
              <w:t>Sarju Garg</w:t>
            </w:r>
          </w:p>
        </w:tc>
        <w:tc>
          <w:tcPr>
            <w:tcW w:w="1107" w:type="dxa"/>
          </w:tcPr>
          <w:p w14:paraId="76A5522F" w14:textId="77777777" w:rsidR="00EF25C5" w:rsidRPr="00A96E20" w:rsidRDefault="00EF25C5" w:rsidP="00EF25C5">
            <w:pPr>
              <w:pStyle w:val="TableText"/>
              <w:spacing w:line="259" w:lineRule="auto"/>
              <w:rPr>
                <w:rFonts w:ascii="Garamond" w:hAnsi="Garamond" w:cs="Arial"/>
                <w:color w:val="auto"/>
                <w:sz w:val="24"/>
                <w:szCs w:val="24"/>
              </w:rPr>
            </w:pPr>
          </w:p>
        </w:tc>
        <w:tc>
          <w:tcPr>
            <w:tcW w:w="2862" w:type="dxa"/>
          </w:tcPr>
          <w:p w14:paraId="3F4ED07B" w14:textId="77777777" w:rsidR="00EF25C5" w:rsidRPr="00A96E20" w:rsidRDefault="00EF25C5" w:rsidP="00EF25C5">
            <w:pPr>
              <w:pStyle w:val="TableText"/>
              <w:spacing w:line="259" w:lineRule="auto"/>
              <w:rPr>
                <w:rFonts w:ascii="Garamond" w:hAnsi="Garamond" w:cs="Arial"/>
                <w:color w:val="auto"/>
                <w:sz w:val="24"/>
                <w:szCs w:val="24"/>
              </w:rPr>
            </w:pPr>
          </w:p>
        </w:tc>
      </w:tr>
      <w:tr w:rsidR="00EF25C5" w:rsidRPr="00CA176F" w14:paraId="4CE8C533" w14:textId="77777777" w:rsidTr="00D00D0F">
        <w:tc>
          <w:tcPr>
            <w:tcW w:w="968" w:type="dxa"/>
          </w:tcPr>
          <w:p w14:paraId="2F90D37D" w14:textId="77777777" w:rsidR="00EF25C5" w:rsidRPr="00A96E20" w:rsidRDefault="00EF25C5" w:rsidP="00EF25C5">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Title</w:t>
            </w:r>
          </w:p>
        </w:tc>
        <w:tc>
          <w:tcPr>
            <w:tcW w:w="3726" w:type="dxa"/>
          </w:tcPr>
          <w:p w14:paraId="620E3AE6" w14:textId="77777777" w:rsidR="00EF25C5" w:rsidRPr="00A96E20" w:rsidRDefault="00AA0EA8" w:rsidP="00EF25C5">
            <w:pPr>
              <w:pStyle w:val="TableText"/>
              <w:spacing w:line="259" w:lineRule="auto"/>
              <w:jc w:val="both"/>
              <w:rPr>
                <w:rFonts w:ascii="Garamond" w:hAnsi="Garamond" w:cs="Arial"/>
                <w:sz w:val="24"/>
                <w:szCs w:val="24"/>
                <w:lang w:val="en-US"/>
              </w:rPr>
            </w:pPr>
            <w:r>
              <w:rPr>
                <w:rFonts w:ascii="Garamond" w:hAnsi="Garamond" w:cs="Arial"/>
                <w:sz w:val="24"/>
                <w:szCs w:val="24"/>
                <w:lang w:val="en-US"/>
              </w:rPr>
              <w:t>Sr. Solution Architect</w:t>
            </w:r>
          </w:p>
        </w:tc>
        <w:tc>
          <w:tcPr>
            <w:tcW w:w="1107" w:type="dxa"/>
          </w:tcPr>
          <w:p w14:paraId="56F67740" w14:textId="77777777" w:rsidR="00EF25C5" w:rsidRPr="00A96E20" w:rsidRDefault="00EF25C5" w:rsidP="00EF25C5">
            <w:pPr>
              <w:pStyle w:val="TableText"/>
              <w:spacing w:line="259" w:lineRule="auto"/>
              <w:rPr>
                <w:rFonts w:ascii="Garamond" w:hAnsi="Garamond" w:cs="Arial"/>
                <w:color w:val="auto"/>
                <w:sz w:val="24"/>
                <w:szCs w:val="24"/>
              </w:rPr>
            </w:pPr>
          </w:p>
        </w:tc>
        <w:tc>
          <w:tcPr>
            <w:tcW w:w="2862" w:type="dxa"/>
          </w:tcPr>
          <w:p w14:paraId="4849A917" w14:textId="77777777" w:rsidR="00EF25C5" w:rsidRPr="00A96E20" w:rsidRDefault="00EF25C5" w:rsidP="00EF25C5">
            <w:pPr>
              <w:pStyle w:val="TableText"/>
              <w:spacing w:line="259" w:lineRule="auto"/>
              <w:rPr>
                <w:rFonts w:ascii="Garamond" w:hAnsi="Garamond" w:cs="Arial"/>
                <w:color w:val="auto"/>
                <w:sz w:val="24"/>
                <w:szCs w:val="24"/>
              </w:rPr>
            </w:pPr>
          </w:p>
        </w:tc>
      </w:tr>
      <w:tr w:rsidR="00EF25C5" w:rsidRPr="00CA176F" w14:paraId="178C8077" w14:textId="77777777" w:rsidTr="00D00D0F">
        <w:tc>
          <w:tcPr>
            <w:tcW w:w="968" w:type="dxa"/>
          </w:tcPr>
          <w:p w14:paraId="18E21A4F" w14:textId="77777777" w:rsidR="00EF25C5" w:rsidRPr="00A96E20" w:rsidRDefault="00EF25C5" w:rsidP="00EF25C5">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Email</w:t>
            </w:r>
          </w:p>
        </w:tc>
        <w:tc>
          <w:tcPr>
            <w:tcW w:w="3726" w:type="dxa"/>
          </w:tcPr>
          <w:p w14:paraId="351807F1" w14:textId="77777777" w:rsidR="00EF25C5" w:rsidRPr="00A96E20" w:rsidRDefault="00AA0EA8" w:rsidP="00EF25C5">
            <w:pPr>
              <w:pStyle w:val="TableText"/>
              <w:spacing w:line="259" w:lineRule="auto"/>
              <w:jc w:val="both"/>
              <w:rPr>
                <w:rFonts w:ascii="Garamond" w:hAnsi="Garamond" w:cs="Arial"/>
                <w:sz w:val="24"/>
                <w:szCs w:val="24"/>
                <w:lang w:val="en-US"/>
              </w:rPr>
            </w:pPr>
            <w:r>
              <w:rPr>
                <w:rFonts w:ascii="Garamond" w:hAnsi="Garamond" w:cs="Arial"/>
                <w:sz w:val="24"/>
                <w:szCs w:val="24"/>
                <w:lang w:val="en-US"/>
              </w:rPr>
              <w:t>sarju</w:t>
            </w:r>
            <w:r w:rsidR="00CB4738">
              <w:rPr>
                <w:rFonts w:ascii="Garamond" w:hAnsi="Garamond" w:cs="Arial"/>
                <w:sz w:val="24"/>
                <w:szCs w:val="24"/>
                <w:lang w:val="en-US"/>
              </w:rPr>
              <w:t>@goldilocks-tech.com</w:t>
            </w:r>
          </w:p>
        </w:tc>
        <w:tc>
          <w:tcPr>
            <w:tcW w:w="1107" w:type="dxa"/>
          </w:tcPr>
          <w:p w14:paraId="75F567B6" w14:textId="77777777" w:rsidR="00EF25C5" w:rsidRPr="00A96E20" w:rsidRDefault="00EF25C5" w:rsidP="00EF25C5">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Skype-ID</w:t>
            </w:r>
          </w:p>
        </w:tc>
        <w:tc>
          <w:tcPr>
            <w:tcW w:w="2862" w:type="dxa"/>
          </w:tcPr>
          <w:p w14:paraId="6298B60A" w14:textId="77777777" w:rsidR="00EF25C5" w:rsidRPr="00A96E20" w:rsidRDefault="00AA0EA8" w:rsidP="00EF25C5">
            <w:pPr>
              <w:pStyle w:val="TableText"/>
              <w:spacing w:line="259" w:lineRule="auto"/>
              <w:rPr>
                <w:rFonts w:ascii="Garamond" w:hAnsi="Garamond" w:cs="Arial"/>
                <w:color w:val="auto"/>
                <w:sz w:val="24"/>
                <w:szCs w:val="24"/>
              </w:rPr>
            </w:pPr>
            <w:proofErr w:type="spellStart"/>
            <w:proofErr w:type="gramStart"/>
            <w:r>
              <w:rPr>
                <w:rFonts w:ascii="Garamond" w:hAnsi="Garamond" w:cs="Arial"/>
                <w:color w:val="auto"/>
                <w:sz w:val="24"/>
                <w:szCs w:val="24"/>
              </w:rPr>
              <w:t>sarjug</w:t>
            </w:r>
            <w:proofErr w:type="spellEnd"/>
            <w:proofErr w:type="gramEnd"/>
          </w:p>
        </w:tc>
      </w:tr>
      <w:tr w:rsidR="00EF25C5" w:rsidRPr="00CA176F" w14:paraId="2F50C8CC" w14:textId="77777777" w:rsidTr="00D00D0F">
        <w:tc>
          <w:tcPr>
            <w:tcW w:w="968" w:type="dxa"/>
          </w:tcPr>
          <w:p w14:paraId="04291F1D" w14:textId="77777777" w:rsidR="00EF25C5" w:rsidRPr="00A96E20" w:rsidRDefault="00EF25C5" w:rsidP="00EF25C5">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Mobile</w:t>
            </w:r>
          </w:p>
        </w:tc>
        <w:tc>
          <w:tcPr>
            <w:tcW w:w="3726" w:type="dxa"/>
          </w:tcPr>
          <w:p w14:paraId="389B52C2" w14:textId="77777777" w:rsidR="00EF25C5" w:rsidRPr="00A96E20" w:rsidRDefault="00EF25C5" w:rsidP="00EF25C5">
            <w:pPr>
              <w:pStyle w:val="TableText"/>
              <w:spacing w:line="259" w:lineRule="auto"/>
              <w:jc w:val="both"/>
              <w:rPr>
                <w:rFonts w:ascii="Garamond" w:hAnsi="Garamond" w:cs="Arial"/>
                <w:sz w:val="24"/>
                <w:szCs w:val="24"/>
                <w:lang w:val="en-US"/>
              </w:rPr>
            </w:pPr>
            <w:r w:rsidRPr="00A96E20">
              <w:rPr>
                <w:rFonts w:ascii="Garamond" w:hAnsi="Garamond" w:cs="Arial"/>
                <w:sz w:val="24"/>
                <w:szCs w:val="24"/>
                <w:lang w:val="en-US"/>
              </w:rPr>
              <w:t>+91.</w:t>
            </w:r>
            <w:r w:rsidR="00AA0EA8">
              <w:rPr>
                <w:rFonts w:ascii="Garamond" w:hAnsi="Garamond" w:cs="Arial"/>
                <w:sz w:val="24"/>
                <w:szCs w:val="24"/>
                <w:lang w:val="en-US"/>
              </w:rPr>
              <w:t>9810304396</w:t>
            </w:r>
          </w:p>
        </w:tc>
        <w:tc>
          <w:tcPr>
            <w:tcW w:w="1107" w:type="dxa"/>
          </w:tcPr>
          <w:p w14:paraId="39C2B14C" w14:textId="77777777" w:rsidR="00EF25C5" w:rsidRPr="00A96E20" w:rsidRDefault="00EF25C5" w:rsidP="00EF25C5">
            <w:pPr>
              <w:pStyle w:val="TableText"/>
              <w:spacing w:line="259" w:lineRule="auto"/>
              <w:rPr>
                <w:rFonts w:ascii="Garamond" w:hAnsi="Garamond" w:cs="Arial"/>
                <w:color w:val="auto"/>
                <w:sz w:val="24"/>
                <w:szCs w:val="24"/>
              </w:rPr>
            </w:pPr>
          </w:p>
        </w:tc>
        <w:tc>
          <w:tcPr>
            <w:tcW w:w="2862" w:type="dxa"/>
          </w:tcPr>
          <w:p w14:paraId="7D187BC2" w14:textId="77777777" w:rsidR="00EF25C5" w:rsidRPr="00A96E20" w:rsidRDefault="00EF25C5" w:rsidP="00EF25C5">
            <w:pPr>
              <w:pStyle w:val="TableText"/>
              <w:keepNext/>
              <w:spacing w:line="259" w:lineRule="auto"/>
              <w:rPr>
                <w:rFonts w:ascii="Garamond" w:hAnsi="Garamond" w:cs="Arial"/>
                <w:color w:val="auto"/>
                <w:sz w:val="24"/>
                <w:szCs w:val="24"/>
              </w:rPr>
            </w:pPr>
          </w:p>
        </w:tc>
      </w:tr>
    </w:tbl>
    <w:p w14:paraId="493415BF" w14:textId="77777777" w:rsidR="00EF25C5" w:rsidRPr="00107082" w:rsidRDefault="00EF25C5" w:rsidP="0036592D">
      <w:pPr>
        <w:pStyle w:val="Caption"/>
        <w:rPr>
          <w:lang w:val="en-US"/>
        </w:rPr>
      </w:pPr>
    </w:p>
    <w:tbl>
      <w:tblPr>
        <w:tblStyle w:val="ListTable3-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8239"/>
      </w:tblGrid>
      <w:tr w:rsidR="00EF25C5" w:rsidRPr="00CA176F" w14:paraId="3A598B0B" w14:textId="77777777" w:rsidTr="00D0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58" w:type="dxa"/>
            <w:gridSpan w:val="2"/>
            <w:tcBorders>
              <w:bottom w:val="none" w:sz="0" w:space="0" w:color="auto"/>
              <w:right w:val="none" w:sz="0" w:space="0" w:color="auto"/>
            </w:tcBorders>
            <w:shd w:val="clear" w:color="auto" w:fill="2F5496" w:themeFill="accent1" w:themeFillShade="BF"/>
          </w:tcPr>
          <w:p w14:paraId="6E331FD8" w14:textId="77777777" w:rsidR="00EF25C5" w:rsidRPr="00E51A42" w:rsidRDefault="00EF25C5" w:rsidP="00EF25C5">
            <w:pPr>
              <w:rPr>
                <w:rFonts w:ascii="Arial" w:hAnsi="Arial" w:cs="Arial"/>
                <w:b w:val="0"/>
                <w:bCs w:val="0"/>
              </w:rPr>
            </w:pPr>
            <w:r w:rsidRPr="00E51A42">
              <w:rPr>
                <w:rFonts w:ascii="Arial" w:hAnsi="Arial" w:cs="Arial"/>
              </w:rPr>
              <w:t>Target Audience</w:t>
            </w:r>
          </w:p>
        </w:tc>
      </w:tr>
      <w:tr w:rsidR="00EF25C5" w:rsidRPr="00CA176F" w14:paraId="5B3F909D" w14:textId="77777777" w:rsidTr="00D00D0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419" w:type="dxa"/>
            <w:tcBorders>
              <w:top w:val="none" w:sz="0" w:space="0" w:color="auto"/>
              <w:bottom w:val="none" w:sz="0" w:space="0" w:color="auto"/>
              <w:right w:val="none" w:sz="0" w:space="0" w:color="auto"/>
            </w:tcBorders>
          </w:tcPr>
          <w:p w14:paraId="1837FC4A" w14:textId="77777777" w:rsidR="00EF25C5" w:rsidRPr="00A96E20" w:rsidRDefault="00EF25C5" w:rsidP="00EF25C5">
            <w:pPr>
              <w:rPr>
                <w:rFonts w:cs="Arial"/>
              </w:rPr>
            </w:pPr>
            <w:r>
              <w:rPr>
                <w:rFonts w:cs="Arial"/>
              </w:rPr>
              <w:t>1</w:t>
            </w:r>
          </w:p>
        </w:tc>
        <w:tc>
          <w:tcPr>
            <w:tcW w:w="8239" w:type="dxa"/>
            <w:tcBorders>
              <w:top w:val="none" w:sz="0" w:space="0" w:color="auto"/>
              <w:bottom w:val="none" w:sz="0" w:space="0" w:color="auto"/>
            </w:tcBorders>
          </w:tcPr>
          <w:p w14:paraId="36D66DD0" w14:textId="77777777" w:rsidR="00EF25C5" w:rsidRPr="00A96E20" w:rsidRDefault="00AA0EA8" w:rsidP="00EF25C5">
            <w:pPr>
              <w:cnfStyle w:val="000000100000" w:firstRow="0" w:lastRow="0" w:firstColumn="0" w:lastColumn="0" w:oddVBand="0" w:evenVBand="0" w:oddHBand="1" w:evenHBand="0" w:firstRowFirstColumn="0" w:firstRowLastColumn="0" w:lastRowFirstColumn="0" w:lastRowLastColumn="0"/>
              <w:rPr>
                <w:rFonts w:cs="Arial"/>
              </w:rPr>
            </w:pPr>
            <w:r>
              <w:rPr>
                <w:rFonts w:cs="Arial"/>
              </w:rPr>
              <w:t>Gifting Network Team</w:t>
            </w:r>
          </w:p>
        </w:tc>
      </w:tr>
      <w:tr w:rsidR="00EF25C5" w:rsidRPr="00CA176F" w14:paraId="5637264D" w14:textId="77777777" w:rsidTr="00D00D0F">
        <w:tc>
          <w:tcPr>
            <w:cnfStyle w:val="001000000000" w:firstRow="0" w:lastRow="0" w:firstColumn="1" w:lastColumn="0" w:oddVBand="0" w:evenVBand="0" w:oddHBand="0" w:evenHBand="0" w:firstRowFirstColumn="0" w:firstRowLastColumn="0" w:lastRowFirstColumn="0" w:lastRowLastColumn="0"/>
            <w:tcW w:w="419" w:type="dxa"/>
            <w:tcBorders>
              <w:right w:val="none" w:sz="0" w:space="0" w:color="auto"/>
            </w:tcBorders>
          </w:tcPr>
          <w:p w14:paraId="309BBEE3" w14:textId="77777777" w:rsidR="00EF25C5" w:rsidRPr="00A96E20" w:rsidRDefault="00EF25C5" w:rsidP="00EF25C5">
            <w:pPr>
              <w:rPr>
                <w:rFonts w:cs="Arial"/>
              </w:rPr>
            </w:pPr>
          </w:p>
        </w:tc>
        <w:tc>
          <w:tcPr>
            <w:tcW w:w="8239" w:type="dxa"/>
          </w:tcPr>
          <w:p w14:paraId="61F6DADC" w14:textId="77777777" w:rsidR="00EF25C5" w:rsidRPr="00A96E20" w:rsidRDefault="00EF25C5" w:rsidP="00EF25C5">
            <w:pPr>
              <w:cnfStyle w:val="000000000000" w:firstRow="0" w:lastRow="0" w:firstColumn="0" w:lastColumn="0" w:oddVBand="0" w:evenVBand="0" w:oddHBand="0" w:evenHBand="0" w:firstRowFirstColumn="0" w:firstRowLastColumn="0" w:lastRowFirstColumn="0" w:lastRowLastColumn="0"/>
              <w:rPr>
                <w:rFonts w:cs="Arial"/>
              </w:rPr>
            </w:pPr>
          </w:p>
        </w:tc>
      </w:tr>
      <w:tr w:rsidR="00EF25C5" w:rsidRPr="00CA176F" w14:paraId="2E5613E3" w14:textId="77777777" w:rsidTr="00D00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Borders>
              <w:top w:val="none" w:sz="0" w:space="0" w:color="auto"/>
              <w:bottom w:val="none" w:sz="0" w:space="0" w:color="auto"/>
              <w:right w:val="none" w:sz="0" w:space="0" w:color="auto"/>
            </w:tcBorders>
          </w:tcPr>
          <w:p w14:paraId="1CC545E5" w14:textId="77777777" w:rsidR="00EF25C5" w:rsidRPr="00A96E20" w:rsidRDefault="00EF25C5" w:rsidP="00EF25C5">
            <w:pPr>
              <w:rPr>
                <w:rFonts w:cs="Arial"/>
              </w:rPr>
            </w:pPr>
          </w:p>
        </w:tc>
        <w:tc>
          <w:tcPr>
            <w:tcW w:w="8239" w:type="dxa"/>
            <w:tcBorders>
              <w:top w:val="none" w:sz="0" w:space="0" w:color="auto"/>
              <w:bottom w:val="none" w:sz="0" w:space="0" w:color="auto"/>
            </w:tcBorders>
          </w:tcPr>
          <w:p w14:paraId="57172793" w14:textId="77777777" w:rsidR="00EF25C5" w:rsidRPr="00A96E20" w:rsidRDefault="00EF25C5" w:rsidP="00EF25C5">
            <w:pPr>
              <w:keepNext/>
              <w:cnfStyle w:val="000000100000" w:firstRow="0" w:lastRow="0" w:firstColumn="0" w:lastColumn="0" w:oddVBand="0" w:evenVBand="0" w:oddHBand="1" w:evenHBand="0" w:firstRowFirstColumn="0" w:firstRowLastColumn="0" w:lastRowFirstColumn="0" w:lastRowLastColumn="0"/>
              <w:rPr>
                <w:rFonts w:cs="Arial"/>
              </w:rPr>
            </w:pPr>
          </w:p>
        </w:tc>
      </w:tr>
    </w:tbl>
    <w:p w14:paraId="3745AB01" w14:textId="77777777" w:rsidR="00EF25C5" w:rsidRDefault="00EF25C5" w:rsidP="0036592D">
      <w:pPr>
        <w:pStyle w:val="Caption"/>
      </w:pPr>
    </w:p>
    <w:p w14:paraId="06BE2068" w14:textId="77777777" w:rsidR="00EF25C5" w:rsidRDefault="00EF25C5" w:rsidP="00EF25C5">
      <w:pPr>
        <w:rPr>
          <w:b/>
          <w:iCs/>
          <w:szCs w:val="18"/>
        </w:rPr>
      </w:pPr>
      <w:r>
        <w:br w:type="page"/>
      </w:r>
    </w:p>
    <w:p w14:paraId="46EDDD7E" w14:textId="77777777" w:rsidR="00EF25C5" w:rsidRDefault="00EF25C5" w:rsidP="0036592D">
      <w:pPr>
        <w:pStyle w:val="Caption"/>
      </w:pPr>
    </w:p>
    <w:p w14:paraId="2E570EF4" w14:textId="77777777" w:rsidR="00EF25C5" w:rsidRPr="00BB2CFD" w:rsidRDefault="00EF25C5" w:rsidP="00EF25C5">
      <w:pPr>
        <w:rPr>
          <w:rFonts w:ascii="Arial" w:hAnsi="Arial" w:cs="Arial"/>
          <w:b/>
        </w:rPr>
      </w:pPr>
      <w:r w:rsidRPr="00BB2CFD">
        <w:rPr>
          <w:rFonts w:ascii="Arial" w:hAnsi="Arial" w:cs="Arial"/>
          <w:b/>
        </w:rPr>
        <w:t>VERSION CONTROL AND DOCUMENT HISTORY</w:t>
      </w:r>
    </w:p>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68"/>
        <w:gridCol w:w="1390"/>
        <w:gridCol w:w="1712"/>
        <w:gridCol w:w="1471"/>
        <w:gridCol w:w="1817"/>
        <w:gridCol w:w="1710"/>
      </w:tblGrid>
      <w:tr w:rsidR="00EF25C5" w:rsidRPr="00937953" w14:paraId="6B7338AC" w14:textId="77777777" w:rsidTr="00FC3008">
        <w:tc>
          <w:tcPr>
            <w:tcW w:w="468" w:type="dxa"/>
            <w:shd w:val="clear" w:color="auto" w:fill="2F5496" w:themeFill="accent1" w:themeFillShade="BF"/>
            <w:vAlign w:val="center"/>
          </w:tcPr>
          <w:p w14:paraId="5CE57ADC" w14:textId="77777777" w:rsidR="00EF25C5" w:rsidRPr="00937953" w:rsidRDefault="00EF25C5" w:rsidP="00EF25C5">
            <w:pPr>
              <w:pStyle w:val="STLParagraph"/>
              <w:rPr>
                <w:rFonts w:ascii="Arial" w:hAnsi="Arial"/>
                <w:b/>
                <w:color w:val="FFFFFF" w:themeColor="background1"/>
                <w:sz w:val="24"/>
                <w:szCs w:val="24"/>
              </w:rPr>
            </w:pPr>
            <w:r w:rsidRPr="00937953">
              <w:rPr>
                <w:rFonts w:ascii="Arial" w:hAnsi="Arial"/>
                <w:b/>
                <w:color w:val="FFFFFF" w:themeColor="background1"/>
                <w:sz w:val="24"/>
                <w:szCs w:val="24"/>
              </w:rPr>
              <w:t>#</w:t>
            </w:r>
          </w:p>
        </w:tc>
        <w:tc>
          <w:tcPr>
            <w:tcW w:w="1390" w:type="dxa"/>
            <w:shd w:val="clear" w:color="auto" w:fill="2F5496" w:themeFill="accent1" w:themeFillShade="BF"/>
            <w:vAlign w:val="center"/>
          </w:tcPr>
          <w:p w14:paraId="6AA72A0D" w14:textId="77777777" w:rsidR="00EF25C5" w:rsidRPr="00937953" w:rsidRDefault="00EF25C5" w:rsidP="00EF25C5">
            <w:pPr>
              <w:pStyle w:val="STLParagraph"/>
              <w:rPr>
                <w:rFonts w:ascii="Arial" w:hAnsi="Arial"/>
                <w:b/>
                <w:color w:val="FFFFFF" w:themeColor="background1"/>
                <w:sz w:val="24"/>
                <w:szCs w:val="24"/>
              </w:rPr>
            </w:pPr>
            <w:r w:rsidRPr="00937953">
              <w:rPr>
                <w:rFonts w:ascii="Arial" w:hAnsi="Arial"/>
                <w:b/>
                <w:color w:val="FFFFFF" w:themeColor="background1"/>
                <w:sz w:val="24"/>
                <w:szCs w:val="24"/>
              </w:rPr>
              <w:t>Document Version</w:t>
            </w:r>
          </w:p>
        </w:tc>
        <w:tc>
          <w:tcPr>
            <w:tcW w:w="1712" w:type="dxa"/>
            <w:shd w:val="clear" w:color="auto" w:fill="2F5496" w:themeFill="accent1" w:themeFillShade="BF"/>
            <w:vAlign w:val="center"/>
          </w:tcPr>
          <w:p w14:paraId="2A0536A6" w14:textId="77777777" w:rsidR="00EF25C5" w:rsidRPr="00937953" w:rsidRDefault="00EF25C5" w:rsidP="00EF25C5">
            <w:pPr>
              <w:pStyle w:val="STLParagraph"/>
              <w:rPr>
                <w:rFonts w:ascii="Arial" w:hAnsi="Arial"/>
                <w:b/>
                <w:color w:val="FFFFFF" w:themeColor="background1"/>
                <w:sz w:val="24"/>
                <w:szCs w:val="24"/>
              </w:rPr>
            </w:pPr>
            <w:r w:rsidRPr="00937953">
              <w:rPr>
                <w:rFonts w:ascii="Arial" w:hAnsi="Arial"/>
                <w:b/>
                <w:color w:val="FFFFFF" w:themeColor="background1"/>
                <w:sz w:val="24"/>
                <w:szCs w:val="24"/>
              </w:rPr>
              <w:t>Date</w:t>
            </w:r>
          </w:p>
        </w:tc>
        <w:tc>
          <w:tcPr>
            <w:tcW w:w="1471" w:type="dxa"/>
            <w:shd w:val="clear" w:color="auto" w:fill="2F5496" w:themeFill="accent1" w:themeFillShade="BF"/>
            <w:vAlign w:val="center"/>
          </w:tcPr>
          <w:p w14:paraId="250E56CC" w14:textId="77777777" w:rsidR="00EF25C5" w:rsidRPr="00937953" w:rsidRDefault="00EF25C5" w:rsidP="00EF25C5">
            <w:pPr>
              <w:pStyle w:val="STLParagraph"/>
              <w:rPr>
                <w:rFonts w:ascii="Arial" w:hAnsi="Arial"/>
                <w:b/>
                <w:color w:val="FFFFFF" w:themeColor="background1"/>
                <w:sz w:val="24"/>
                <w:szCs w:val="24"/>
              </w:rPr>
            </w:pPr>
            <w:r w:rsidRPr="00937953">
              <w:rPr>
                <w:rFonts w:ascii="Arial" w:hAnsi="Arial"/>
                <w:b/>
                <w:color w:val="FFFFFF" w:themeColor="background1"/>
                <w:sz w:val="24"/>
                <w:szCs w:val="24"/>
              </w:rPr>
              <w:t>Owner</w:t>
            </w:r>
          </w:p>
        </w:tc>
        <w:tc>
          <w:tcPr>
            <w:tcW w:w="1817" w:type="dxa"/>
            <w:shd w:val="clear" w:color="auto" w:fill="2F5496" w:themeFill="accent1" w:themeFillShade="BF"/>
            <w:vAlign w:val="center"/>
          </w:tcPr>
          <w:p w14:paraId="32249771" w14:textId="77777777" w:rsidR="00EF25C5" w:rsidRPr="00937953" w:rsidRDefault="00EF25C5" w:rsidP="00EF25C5">
            <w:pPr>
              <w:pStyle w:val="STLParagraph"/>
              <w:rPr>
                <w:rFonts w:ascii="Arial" w:hAnsi="Arial"/>
                <w:b/>
                <w:color w:val="FFFFFF" w:themeColor="background1"/>
                <w:sz w:val="24"/>
                <w:szCs w:val="24"/>
              </w:rPr>
            </w:pPr>
            <w:r w:rsidRPr="00937953">
              <w:rPr>
                <w:rFonts w:ascii="Arial" w:hAnsi="Arial"/>
                <w:b/>
                <w:color w:val="FFFFFF" w:themeColor="background1"/>
                <w:sz w:val="24"/>
                <w:szCs w:val="24"/>
              </w:rPr>
              <w:t xml:space="preserve">Reviewed By </w:t>
            </w:r>
          </w:p>
        </w:tc>
        <w:tc>
          <w:tcPr>
            <w:tcW w:w="1710" w:type="dxa"/>
            <w:shd w:val="clear" w:color="auto" w:fill="2F5496" w:themeFill="accent1" w:themeFillShade="BF"/>
            <w:vAlign w:val="center"/>
          </w:tcPr>
          <w:p w14:paraId="40D2A0E5" w14:textId="77777777" w:rsidR="00EF25C5" w:rsidRPr="00937953" w:rsidRDefault="00EF25C5" w:rsidP="00EF25C5">
            <w:pPr>
              <w:pStyle w:val="STLParagraph"/>
              <w:rPr>
                <w:rFonts w:ascii="Arial" w:hAnsi="Arial"/>
                <w:b/>
                <w:color w:val="FFFFFF" w:themeColor="background1"/>
                <w:sz w:val="24"/>
                <w:szCs w:val="24"/>
              </w:rPr>
            </w:pPr>
            <w:r w:rsidRPr="00937953">
              <w:rPr>
                <w:rFonts w:ascii="Arial" w:hAnsi="Arial"/>
                <w:b/>
                <w:color w:val="FFFFFF" w:themeColor="background1"/>
                <w:sz w:val="24"/>
                <w:szCs w:val="24"/>
              </w:rPr>
              <w:t>Remarks</w:t>
            </w:r>
          </w:p>
        </w:tc>
      </w:tr>
      <w:tr w:rsidR="00FC3008" w:rsidRPr="00CA176F" w14:paraId="7CF8518C" w14:textId="77777777" w:rsidTr="00FC3008">
        <w:tc>
          <w:tcPr>
            <w:tcW w:w="468" w:type="dxa"/>
            <w:vAlign w:val="center"/>
          </w:tcPr>
          <w:p w14:paraId="3E520343" w14:textId="77777777" w:rsidR="00FC3008" w:rsidRPr="00DA456B" w:rsidRDefault="00FC3008" w:rsidP="009926F9">
            <w:pPr>
              <w:pStyle w:val="TableText"/>
              <w:spacing w:line="259" w:lineRule="auto"/>
              <w:rPr>
                <w:rFonts w:ascii="Garamond" w:hAnsi="Garamond" w:cs="Arial"/>
                <w:color w:val="auto"/>
                <w:sz w:val="24"/>
                <w:szCs w:val="24"/>
              </w:rPr>
            </w:pPr>
            <w:r w:rsidRPr="00DA456B">
              <w:rPr>
                <w:rFonts w:ascii="Garamond" w:hAnsi="Garamond" w:cs="Arial"/>
                <w:color w:val="auto"/>
                <w:sz w:val="24"/>
                <w:szCs w:val="24"/>
              </w:rPr>
              <w:t>1</w:t>
            </w:r>
          </w:p>
        </w:tc>
        <w:tc>
          <w:tcPr>
            <w:tcW w:w="1390" w:type="dxa"/>
            <w:vAlign w:val="center"/>
          </w:tcPr>
          <w:p w14:paraId="6B540704" w14:textId="77777777" w:rsidR="00FC3008" w:rsidRPr="00DA456B" w:rsidRDefault="00FC3008" w:rsidP="009926F9">
            <w:pPr>
              <w:pStyle w:val="TableText"/>
              <w:spacing w:line="259" w:lineRule="auto"/>
              <w:rPr>
                <w:rFonts w:ascii="Garamond" w:hAnsi="Garamond" w:cs="Arial"/>
                <w:color w:val="auto"/>
                <w:sz w:val="24"/>
                <w:szCs w:val="24"/>
              </w:rPr>
            </w:pPr>
            <w:r w:rsidRPr="00DA456B">
              <w:rPr>
                <w:rFonts w:ascii="Garamond" w:hAnsi="Garamond" w:cs="Arial"/>
                <w:color w:val="auto"/>
                <w:sz w:val="24"/>
                <w:szCs w:val="24"/>
              </w:rPr>
              <w:t>0</w:t>
            </w:r>
            <w:r w:rsidRPr="00DA456B">
              <w:rPr>
                <w:rFonts w:ascii="Garamond" w:hAnsi="Garamond" w:cs="Arial"/>
                <w:sz w:val="24"/>
                <w:szCs w:val="24"/>
              </w:rPr>
              <w:t>.1</w:t>
            </w:r>
          </w:p>
        </w:tc>
        <w:tc>
          <w:tcPr>
            <w:tcW w:w="1712" w:type="dxa"/>
            <w:vAlign w:val="center"/>
          </w:tcPr>
          <w:p w14:paraId="119E10F4" w14:textId="77777777" w:rsidR="00FC3008" w:rsidRPr="00DA456B" w:rsidRDefault="00C11C81" w:rsidP="00AA0EA8">
            <w:pPr>
              <w:pStyle w:val="TableText"/>
              <w:spacing w:line="259" w:lineRule="auto"/>
              <w:rPr>
                <w:rFonts w:ascii="Garamond" w:hAnsi="Garamond" w:cs="Arial"/>
                <w:color w:val="auto"/>
                <w:sz w:val="24"/>
                <w:szCs w:val="24"/>
              </w:rPr>
            </w:pPr>
            <w:proofErr w:type="gramStart"/>
            <w:r>
              <w:rPr>
                <w:rFonts w:ascii="Garamond" w:hAnsi="Garamond" w:cs="Arial"/>
                <w:color w:val="auto"/>
                <w:sz w:val="24"/>
                <w:szCs w:val="24"/>
              </w:rPr>
              <w:t>1</w:t>
            </w:r>
            <w:r w:rsidR="005A1BDE">
              <w:rPr>
                <w:rFonts w:ascii="Garamond" w:hAnsi="Garamond" w:cs="Arial"/>
                <w:color w:val="auto"/>
                <w:sz w:val="24"/>
                <w:szCs w:val="24"/>
              </w:rPr>
              <w:t>9</w:t>
            </w:r>
            <w:r w:rsidRPr="00C11C81">
              <w:rPr>
                <w:rFonts w:ascii="Garamond" w:hAnsi="Garamond" w:cs="Arial"/>
                <w:color w:val="auto"/>
                <w:sz w:val="24"/>
                <w:szCs w:val="24"/>
                <w:vertAlign w:val="superscript"/>
              </w:rPr>
              <w:t>th</w:t>
            </w:r>
            <w:r>
              <w:rPr>
                <w:rFonts w:ascii="Garamond" w:hAnsi="Garamond" w:cs="Arial"/>
                <w:color w:val="auto"/>
                <w:sz w:val="24"/>
                <w:szCs w:val="24"/>
              </w:rPr>
              <w:t xml:space="preserve"> </w:t>
            </w:r>
            <w:r w:rsidR="00AB0E80">
              <w:rPr>
                <w:rFonts w:ascii="Garamond" w:hAnsi="Garamond" w:cs="Arial"/>
                <w:color w:val="auto"/>
                <w:sz w:val="24"/>
                <w:szCs w:val="24"/>
              </w:rPr>
              <w:t xml:space="preserve"> </w:t>
            </w:r>
            <w:r w:rsidR="00AA0EA8">
              <w:rPr>
                <w:rFonts w:ascii="Garamond" w:hAnsi="Garamond" w:cs="Arial"/>
                <w:color w:val="auto"/>
                <w:sz w:val="24"/>
                <w:szCs w:val="24"/>
              </w:rPr>
              <w:t>April</w:t>
            </w:r>
            <w:proofErr w:type="gramEnd"/>
            <w:r w:rsidR="00AA0EA8">
              <w:rPr>
                <w:rFonts w:ascii="Garamond" w:hAnsi="Garamond" w:cs="Arial"/>
                <w:color w:val="auto"/>
                <w:sz w:val="24"/>
                <w:szCs w:val="24"/>
              </w:rPr>
              <w:t xml:space="preserve"> 2021</w:t>
            </w:r>
          </w:p>
        </w:tc>
        <w:tc>
          <w:tcPr>
            <w:tcW w:w="1471" w:type="dxa"/>
            <w:vAlign w:val="center"/>
          </w:tcPr>
          <w:p w14:paraId="77FD14B6" w14:textId="77777777" w:rsidR="00FC3008" w:rsidRPr="00DA456B" w:rsidRDefault="00AA0EA8" w:rsidP="009926F9">
            <w:pPr>
              <w:pStyle w:val="TableText"/>
              <w:spacing w:line="259" w:lineRule="auto"/>
              <w:rPr>
                <w:rFonts w:ascii="Garamond" w:hAnsi="Garamond" w:cs="Arial"/>
                <w:color w:val="auto"/>
                <w:sz w:val="24"/>
                <w:szCs w:val="24"/>
              </w:rPr>
            </w:pPr>
            <w:r>
              <w:rPr>
                <w:rFonts w:ascii="Garamond" w:hAnsi="Garamond" w:cs="Arial"/>
                <w:color w:val="auto"/>
                <w:sz w:val="24"/>
                <w:szCs w:val="24"/>
              </w:rPr>
              <w:t>GL</w:t>
            </w:r>
            <w:r w:rsidR="00FC3008" w:rsidRPr="00DA456B">
              <w:rPr>
                <w:rFonts w:ascii="Garamond" w:hAnsi="Garamond" w:cs="Arial"/>
                <w:sz w:val="24"/>
                <w:szCs w:val="24"/>
              </w:rPr>
              <w:t xml:space="preserve"> Team</w:t>
            </w:r>
          </w:p>
        </w:tc>
        <w:tc>
          <w:tcPr>
            <w:tcW w:w="1817" w:type="dxa"/>
            <w:vAlign w:val="center"/>
          </w:tcPr>
          <w:p w14:paraId="43109389" w14:textId="77777777" w:rsidR="00FC3008" w:rsidRPr="00DA456B" w:rsidRDefault="00FC3008" w:rsidP="009926F9">
            <w:pPr>
              <w:pStyle w:val="TableText"/>
              <w:spacing w:line="259" w:lineRule="auto"/>
              <w:rPr>
                <w:rFonts w:ascii="Garamond" w:hAnsi="Garamond" w:cs="Arial"/>
                <w:color w:val="auto"/>
                <w:sz w:val="24"/>
                <w:szCs w:val="24"/>
              </w:rPr>
            </w:pPr>
          </w:p>
        </w:tc>
        <w:tc>
          <w:tcPr>
            <w:tcW w:w="1710" w:type="dxa"/>
            <w:vAlign w:val="center"/>
          </w:tcPr>
          <w:p w14:paraId="6DF8CDB4" w14:textId="77777777" w:rsidR="00FC3008" w:rsidRPr="00DA456B" w:rsidRDefault="00FC3008" w:rsidP="009926F9">
            <w:pPr>
              <w:pStyle w:val="TableText"/>
              <w:spacing w:line="259" w:lineRule="auto"/>
              <w:rPr>
                <w:rFonts w:ascii="Garamond" w:hAnsi="Garamond" w:cs="Arial"/>
                <w:color w:val="auto"/>
                <w:sz w:val="24"/>
                <w:szCs w:val="24"/>
              </w:rPr>
            </w:pPr>
            <w:r w:rsidRPr="00DA456B">
              <w:rPr>
                <w:rFonts w:ascii="Garamond" w:hAnsi="Garamond" w:cs="Arial"/>
                <w:color w:val="auto"/>
                <w:sz w:val="24"/>
                <w:szCs w:val="24"/>
              </w:rPr>
              <w:t>I</w:t>
            </w:r>
            <w:r w:rsidRPr="00DA456B">
              <w:rPr>
                <w:rFonts w:ascii="Garamond" w:hAnsi="Garamond" w:cs="Arial"/>
                <w:sz w:val="24"/>
                <w:szCs w:val="24"/>
              </w:rPr>
              <w:t>nitial Draft</w:t>
            </w:r>
          </w:p>
        </w:tc>
      </w:tr>
      <w:tr w:rsidR="00FC3008" w:rsidRPr="00CA176F" w14:paraId="5A3D5C00" w14:textId="77777777" w:rsidTr="00FC3008">
        <w:tc>
          <w:tcPr>
            <w:tcW w:w="468" w:type="dxa"/>
            <w:vAlign w:val="center"/>
          </w:tcPr>
          <w:p w14:paraId="5D5D5C12" w14:textId="085EE2CB" w:rsidR="00FC3008" w:rsidRPr="009F71AA" w:rsidRDefault="00724D0C" w:rsidP="00EF25C5">
            <w:pPr>
              <w:pStyle w:val="STLParagraph"/>
              <w:rPr>
                <w:rFonts w:ascii="Garamond" w:hAnsi="Garamond"/>
                <w:sz w:val="24"/>
                <w:szCs w:val="24"/>
              </w:rPr>
            </w:pPr>
            <w:ins w:id="16" w:author="Sarju Garg" w:date="2021-05-12T09:43:00Z">
              <w:r>
                <w:rPr>
                  <w:rFonts w:ascii="Garamond" w:hAnsi="Garamond"/>
                  <w:sz w:val="24"/>
                  <w:szCs w:val="24"/>
                </w:rPr>
                <w:t>2</w:t>
              </w:r>
            </w:ins>
          </w:p>
        </w:tc>
        <w:tc>
          <w:tcPr>
            <w:tcW w:w="1390" w:type="dxa"/>
            <w:vAlign w:val="center"/>
          </w:tcPr>
          <w:p w14:paraId="61A21440" w14:textId="3B2F40B7" w:rsidR="00FC3008" w:rsidRPr="009F71AA" w:rsidRDefault="00724D0C" w:rsidP="00EF25C5">
            <w:pPr>
              <w:pStyle w:val="STLParagraph"/>
              <w:rPr>
                <w:rFonts w:ascii="Garamond" w:hAnsi="Garamond"/>
                <w:sz w:val="24"/>
                <w:szCs w:val="24"/>
              </w:rPr>
            </w:pPr>
            <w:ins w:id="17" w:author="Sarju Garg" w:date="2021-05-12T09:43:00Z">
              <w:r>
                <w:rPr>
                  <w:rFonts w:ascii="Garamond" w:hAnsi="Garamond"/>
                  <w:sz w:val="24"/>
                  <w:szCs w:val="24"/>
                </w:rPr>
                <w:t>0.2</w:t>
              </w:r>
            </w:ins>
          </w:p>
        </w:tc>
        <w:tc>
          <w:tcPr>
            <w:tcW w:w="1712" w:type="dxa"/>
            <w:vAlign w:val="center"/>
          </w:tcPr>
          <w:p w14:paraId="21EFC2CE" w14:textId="245C1622" w:rsidR="00FC3008" w:rsidRPr="009F71AA" w:rsidRDefault="00724D0C" w:rsidP="00EF25C5">
            <w:pPr>
              <w:pStyle w:val="STLParagraph"/>
              <w:rPr>
                <w:rFonts w:ascii="Garamond" w:hAnsi="Garamond"/>
                <w:sz w:val="24"/>
                <w:szCs w:val="24"/>
              </w:rPr>
            </w:pPr>
            <w:ins w:id="18" w:author="Sarju Garg" w:date="2021-05-12T09:43:00Z">
              <w:r>
                <w:rPr>
                  <w:rFonts w:ascii="Garamond" w:hAnsi="Garamond"/>
                  <w:sz w:val="24"/>
                  <w:szCs w:val="24"/>
                </w:rPr>
                <w:t>12nd May 2021</w:t>
              </w:r>
            </w:ins>
          </w:p>
        </w:tc>
        <w:tc>
          <w:tcPr>
            <w:tcW w:w="1471" w:type="dxa"/>
            <w:vAlign w:val="center"/>
          </w:tcPr>
          <w:p w14:paraId="06110D5D" w14:textId="7BC9ED6B" w:rsidR="00FC3008" w:rsidRPr="009F71AA" w:rsidRDefault="00724D0C" w:rsidP="00EF25C5">
            <w:pPr>
              <w:pStyle w:val="STLParagraph"/>
              <w:rPr>
                <w:rFonts w:ascii="Garamond" w:hAnsi="Garamond"/>
                <w:sz w:val="24"/>
                <w:szCs w:val="24"/>
              </w:rPr>
            </w:pPr>
            <w:ins w:id="19" w:author="Sarju Garg" w:date="2021-05-12T09:43:00Z">
              <w:r>
                <w:rPr>
                  <w:rFonts w:ascii="Garamond" w:hAnsi="Garamond"/>
                  <w:sz w:val="24"/>
                  <w:szCs w:val="24"/>
                </w:rPr>
                <w:t>GL Team</w:t>
              </w:r>
            </w:ins>
          </w:p>
        </w:tc>
        <w:tc>
          <w:tcPr>
            <w:tcW w:w="1817" w:type="dxa"/>
            <w:vAlign w:val="center"/>
          </w:tcPr>
          <w:p w14:paraId="573A68EC" w14:textId="721BE91C" w:rsidR="00FC3008" w:rsidRPr="009F71AA" w:rsidRDefault="00724D0C" w:rsidP="00EF25C5">
            <w:pPr>
              <w:pStyle w:val="STLParagraph"/>
              <w:rPr>
                <w:rFonts w:ascii="Garamond" w:hAnsi="Garamond"/>
                <w:sz w:val="24"/>
                <w:szCs w:val="24"/>
              </w:rPr>
            </w:pPr>
            <w:proofErr w:type="spellStart"/>
            <w:ins w:id="20" w:author="Sarju Garg" w:date="2021-05-12T09:43:00Z">
              <w:r>
                <w:rPr>
                  <w:rFonts w:ascii="Garamond" w:hAnsi="Garamond"/>
                  <w:sz w:val="24"/>
                  <w:szCs w:val="24"/>
                </w:rPr>
                <w:t>Alok</w:t>
              </w:r>
              <w:proofErr w:type="spellEnd"/>
              <w:r>
                <w:rPr>
                  <w:rFonts w:ascii="Garamond" w:hAnsi="Garamond"/>
                  <w:sz w:val="24"/>
                  <w:szCs w:val="24"/>
                </w:rPr>
                <w:t xml:space="preserve">, </w:t>
              </w:r>
              <w:proofErr w:type="spellStart"/>
              <w:r>
                <w:rPr>
                  <w:rFonts w:ascii="Garamond" w:hAnsi="Garamond"/>
                  <w:sz w:val="24"/>
                  <w:szCs w:val="24"/>
                </w:rPr>
                <w:t>Anurag</w:t>
              </w:r>
              <w:proofErr w:type="spellEnd"/>
              <w:r>
                <w:rPr>
                  <w:rFonts w:ascii="Garamond" w:hAnsi="Garamond"/>
                  <w:sz w:val="24"/>
                  <w:szCs w:val="24"/>
                </w:rPr>
                <w:t xml:space="preserve">, </w:t>
              </w:r>
              <w:proofErr w:type="spellStart"/>
              <w:r>
                <w:rPr>
                  <w:rFonts w:ascii="Garamond" w:hAnsi="Garamond"/>
                  <w:sz w:val="24"/>
                  <w:szCs w:val="24"/>
                </w:rPr>
                <w:t>Alkesh</w:t>
              </w:r>
              <w:proofErr w:type="spellEnd"/>
              <w:r>
                <w:rPr>
                  <w:rFonts w:ascii="Garamond" w:hAnsi="Garamond"/>
                  <w:sz w:val="24"/>
                  <w:szCs w:val="24"/>
                </w:rPr>
                <w:t>, Tony</w:t>
              </w:r>
            </w:ins>
          </w:p>
        </w:tc>
        <w:tc>
          <w:tcPr>
            <w:tcW w:w="1710" w:type="dxa"/>
            <w:vAlign w:val="center"/>
          </w:tcPr>
          <w:p w14:paraId="76D81227" w14:textId="191F33FD" w:rsidR="00FC3008" w:rsidRPr="00E51A42" w:rsidRDefault="00CA04BE" w:rsidP="00EF25C5">
            <w:pPr>
              <w:pStyle w:val="STLParagraph"/>
              <w:jc w:val="left"/>
              <w:rPr>
                <w:rFonts w:ascii="Arial" w:hAnsi="Arial"/>
              </w:rPr>
            </w:pPr>
            <w:ins w:id="21" w:author="Sarju Garg" w:date="2021-05-12T10:09:00Z">
              <w:r>
                <w:rPr>
                  <w:rFonts w:ascii="Arial" w:hAnsi="Arial"/>
                </w:rPr>
                <w:t>Revised version. Section 5 of system design review added</w:t>
              </w:r>
            </w:ins>
          </w:p>
        </w:tc>
      </w:tr>
      <w:tr w:rsidR="00FC3008" w:rsidRPr="00CA176F" w14:paraId="300B54C9" w14:textId="77777777" w:rsidTr="00FC3008">
        <w:tc>
          <w:tcPr>
            <w:tcW w:w="468" w:type="dxa"/>
            <w:vAlign w:val="center"/>
          </w:tcPr>
          <w:p w14:paraId="7EFF5353" w14:textId="77777777" w:rsidR="00FC3008" w:rsidRPr="00E51A42" w:rsidRDefault="00FC3008" w:rsidP="00EF25C5">
            <w:pPr>
              <w:pStyle w:val="STLParagraph"/>
              <w:rPr>
                <w:rFonts w:ascii="Arial" w:hAnsi="Arial"/>
              </w:rPr>
            </w:pPr>
          </w:p>
        </w:tc>
        <w:tc>
          <w:tcPr>
            <w:tcW w:w="1390" w:type="dxa"/>
            <w:vAlign w:val="center"/>
          </w:tcPr>
          <w:p w14:paraId="242C8380" w14:textId="77777777" w:rsidR="00FC3008" w:rsidRPr="00E51A42" w:rsidRDefault="00FC3008" w:rsidP="00EF25C5">
            <w:pPr>
              <w:pStyle w:val="STLParagraph"/>
              <w:rPr>
                <w:rFonts w:ascii="Arial" w:hAnsi="Arial"/>
              </w:rPr>
            </w:pPr>
          </w:p>
        </w:tc>
        <w:tc>
          <w:tcPr>
            <w:tcW w:w="1712" w:type="dxa"/>
            <w:vAlign w:val="center"/>
          </w:tcPr>
          <w:p w14:paraId="5ABD9226" w14:textId="77777777" w:rsidR="00FC3008" w:rsidRPr="00E51A42" w:rsidRDefault="00FC3008" w:rsidP="00EF25C5">
            <w:pPr>
              <w:pStyle w:val="STLParagraph"/>
              <w:rPr>
                <w:rFonts w:ascii="Arial" w:hAnsi="Arial"/>
              </w:rPr>
            </w:pPr>
          </w:p>
        </w:tc>
        <w:tc>
          <w:tcPr>
            <w:tcW w:w="1471" w:type="dxa"/>
            <w:vAlign w:val="center"/>
          </w:tcPr>
          <w:p w14:paraId="359CB50A" w14:textId="77777777" w:rsidR="00FC3008" w:rsidRPr="00E51A42" w:rsidRDefault="00FC3008" w:rsidP="00EF25C5">
            <w:pPr>
              <w:pStyle w:val="STLParagraph"/>
              <w:rPr>
                <w:rFonts w:ascii="Arial" w:hAnsi="Arial"/>
              </w:rPr>
            </w:pPr>
          </w:p>
        </w:tc>
        <w:tc>
          <w:tcPr>
            <w:tcW w:w="1817" w:type="dxa"/>
            <w:vAlign w:val="center"/>
          </w:tcPr>
          <w:p w14:paraId="57DA166D" w14:textId="77777777" w:rsidR="00FC3008" w:rsidRPr="00E51A42" w:rsidRDefault="00FC3008" w:rsidP="00EF25C5">
            <w:pPr>
              <w:pStyle w:val="STLParagraph"/>
              <w:rPr>
                <w:rFonts w:ascii="Arial" w:hAnsi="Arial"/>
              </w:rPr>
            </w:pPr>
          </w:p>
        </w:tc>
        <w:tc>
          <w:tcPr>
            <w:tcW w:w="1710" w:type="dxa"/>
            <w:vAlign w:val="center"/>
          </w:tcPr>
          <w:p w14:paraId="649B2C9C" w14:textId="77777777" w:rsidR="00FC3008" w:rsidRPr="00E51A42" w:rsidRDefault="00FC3008" w:rsidP="00EF25C5">
            <w:pPr>
              <w:pStyle w:val="STLParagraph"/>
              <w:jc w:val="left"/>
              <w:rPr>
                <w:rFonts w:ascii="Arial" w:hAnsi="Arial"/>
              </w:rPr>
            </w:pPr>
          </w:p>
        </w:tc>
      </w:tr>
    </w:tbl>
    <w:p w14:paraId="3DC05D04" w14:textId="77777777" w:rsidR="00EF25C5" w:rsidRDefault="00EF25C5" w:rsidP="0036592D">
      <w:pPr>
        <w:pStyle w:val="Caption"/>
        <w:rPr>
          <w:lang w:val="en-US"/>
        </w:rPr>
      </w:pPr>
    </w:p>
    <w:p w14:paraId="17BD2C8F" w14:textId="77777777" w:rsidR="00EF25C5" w:rsidRDefault="00EF25C5" w:rsidP="00EF25C5">
      <w:pPr>
        <w:rPr>
          <w:b/>
          <w:iCs/>
          <w:szCs w:val="18"/>
        </w:rPr>
      </w:pPr>
      <w:r>
        <w:br w:type="page"/>
      </w:r>
    </w:p>
    <w:bookmarkEnd w:id="15" w:displacedByCustomXml="next"/>
    <w:sdt>
      <w:sdtPr>
        <w:rPr>
          <w:rFonts w:asciiTheme="minorHAnsi" w:hAnsiTheme="minorHAnsi"/>
          <w:sz w:val="22"/>
          <w:lang w:val="en-US"/>
        </w:rPr>
        <w:id w:val="878132812"/>
        <w:docPartObj>
          <w:docPartGallery w:val="Table of Contents"/>
          <w:docPartUnique/>
        </w:docPartObj>
      </w:sdtPr>
      <w:sdtEndPr>
        <w:rPr>
          <w:rFonts w:ascii="Garamond" w:hAnsi="Garamond"/>
          <w:b/>
          <w:bCs/>
          <w:noProof/>
          <w:sz w:val="24"/>
          <w:lang w:val="en-IN"/>
        </w:rPr>
      </w:sdtEndPr>
      <w:sdtContent>
        <w:p w14:paraId="4F633613" w14:textId="77777777" w:rsidR="005E182A" w:rsidRDefault="002755E5">
          <w:pPr>
            <w:pStyle w:val="TOC1"/>
            <w:tabs>
              <w:tab w:val="left" w:pos="480"/>
              <w:tab w:val="right" w:leader="dot" w:pos="9170"/>
            </w:tabs>
            <w:rPr>
              <w:ins w:id="22" w:author="91987" w:date="2019-11-26T12:35:00Z"/>
            </w:rPr>
          </w:pPr>
          <w:r w:rsidRPr="00FC33DC">
            <w:rPr>
              <w:b/>
            </w:rPr>
            <w:t>Table of Contents</w:t>
          </w:r>
        </w:p>
        <w:p w14:paraId="6748FF49" w14:textId="77777777" w:rsidR="007003BB" w:rsidRDefault="002755E5">
          <w:pPr>
            <w:pStyle w:val="TOC1"/>
            <w:tabs>
              <w:tab w:val="left" w:pos="353"/>
              <w:tab w:val="right" w:leader="dot" w:pos="9170"/>
            </w:tabs>
            <w:rPr>
              <w:rFonts w:asciiTheme="minorHAnsi" w:eastAsiaTheme="minorEastAsia" w:hAnsiTheme="minorHAnsi"/>
              <w:noProof/>
              <w:szCs w:val="24"/>
              <w:lang w:eastAsia="ja-JP"/>
            </w:rPr>
          </w:pPr>
          <w:r>
            <w:rPr>
              <w:rFonts w:asciiTheme="majorHAnsi" w:eastAsiaTheme="majorEastAsia" w:hAnsiTheme="majorHAnsi" w:cstheme="majorBidi"/>
              <w:color w:val="2F5496" w:themeColor="accent1" w:themeShade="BF"/>
              <w:sz w:val="32"/>
              <w:szCs w:val="32"/>
              <w:lang w:val="en-US"/>
            </w:rPr>
            <w:fldChar w:fldCharType="begin"/>
          </w:r>
          <w:r w:rsidR="00EF25C5">
            <w:instrText xml:space="preserve"> TOC \o "1-3" \h \z \u </w:instrText>
          </w:r>
          <w:r>
            <w:rPr>
              <w:rFonts w:asciiTheme="majorHAnsi" w:eastAsiaTheme="majorEastAsia" w:hAnsiTheme="majorHAnsi" w:cstheme="majorBidi"/>
              <w:color w:val="2F5496" w:themeColor="accent1" w:themeShade="BF"/>
              <w:sz w:val="32"/>
              <w:szCs w:val="32"/>
              <w:lang w:val="en-US"/>
            </w:rPr>
            <w:fldChar w:fldCharType="separate"/>
          </w:r>
          <w:r w:rsidR="007003BB">
            <w:rPr>
              <w:noProof/>
            </w:rPr>
            <w:t>1</w:t>
          </w:r>
          <w:r w:rsidR="007003BB">
            <w:rPr>
              <w:rFonts w:asciiTheme="minorHAnsi" w:eastAsiaTheme="minorEastAsia" w:hAnsiTheme="minorHAnsi"/>
              <w:noProof/>
              <w:szCs w:val="24"/>
              <w:lang w:eastAsia="ja-JP"/>
            </w:rPr>
            <w:tab/>
          </w:r>
          <w:r w:rsidR="007003BB">
            <w:rPr>
              <w:noProof/>
            </w:rPr>
            <w:t>Introduction</w:t>
          </w:r>
          <w:r w:rsidR="007003BB">
            <w:rPr>
              <w:noProof/>
            </w:rPr>
            <w:tab/>
          </w:r>
          <w:r w:rsidR="007003BB">
            <w:rPr>
              <w:noProof/>
            </w:rPr>
            <w:fldChar w:fldCharType="begin"/>
          </w:r>
          <w:r w:rsidR="007003BB">
            <w:rPr>
              <w:noProof/>
            </w:rPr>
            <w:instrText xml:space="preserve"> PAGEREF _Toc481419434 \h </w:instrText>
          </w:r>
          <w:r w:rsidR="007003BB">
            <w:rPr>
              <w:noProof/>
            </w:rPr>
          </w:r>
          <w:r w:rsidR="007003BB">
            <w:rPr>
              <w:noProof/>
            </w:rPr>
            <w:fldChar w:fldCharType="separate"/>
          </w:r>
          <w:r w:rsidR="007003BB">
            <w:rPr>
              <w:noProof/>
            </w:rPr>
            <w:t>8</w:t>
          </w:r>
          <w:r w:rsidR="007003BB">
            <w:rPr>
              <w:noProof/>
            </w:rPr>
            <w:fldChar w:fldCharType="end"/>
          </w:r>
        </w:p>
        <w:p w14:paraId="76766FD4"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1.1</w:t>
          </w:r>
          <w:r>
            <w:rPr>
              <w:rFonts w:asciiTheme="minorHAnsi" w:eastAsiaTheme="minorEastAsia" w:hAnsiTheme="minorHAnsi" w:cstheme="minorBidi"/>
              <w:noProof/>
              <w:lang w:val="en-IN" w:eastAsia="ja-JP"/>
            </w:rPr>
            <w:tab/>
          </w:r>
          <w:r>
            <w:rPr>
              <w:noProof/>
            </w:rPr>
            <w:t>Background</w:t>
          </w:r>
          <w:r>
            <w:rPr>
              <w:noProof/>
            </w:rPr>
            <w:tab/>
          </w:r>
          <w:r>
            <w:rPr>
              <w:noProof/>
            </w:rPr>
            <w:fldChar w:fldCharType="begin"/>
          </w:r>
          <w:r>
            <w:rPr>
              <w:noProof/>
            </w:rPr>
            <w:instrText xml:space="preserve"> PAGEREF _Toc481419435 \h </w:instrText>
          </w:r>
          <w:r>
            <w:rPr>
              <w:noProof/>
            </w:rPr>
          </w:r>
          <w:r>
            <w:rPr>
              <w:noProof/>
            </w:rPr>
            <w:fldChar w:fldCharType="separate"/>
          </w:r>
          <w:r>
            <w:rPr>
              <w:noProof/>
            </w:rPr>
            <w:t>8</w:t>
          </w:r>
          <w:r>
            <w:rPr>
              <w:noProof/>
            </w:rPr>
            <w:fldChar w:fldCharType="end"/>
          </w:r>
        </w:p>
        <w:p w14:paraId="38AD0FD4"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1.2</w:t>
          </w:r>
          <w:r>
            <w:rPr>
              <w:rFonts w:asciiTheme="minorHAnsi" w:eastAsiaTheme="minorEastAsia" w:hAnsiTheme="minorHAnsi" w:cstheme="minorBidi"/>
              <w:noProof/>
              <w:lang w:val="en-IN" w:eastAsia="ja-JP"/>
            </w:rPr>
            <w:tab/>
          </w:r>
          <w:r>
            <w:rPr>
              <w:noProof/>
            </w:rPr>
            <w:t>Objective</w:t>
          </w:r>
          <w:r>
            <w:rPr>
              <w:noProof/>
            </w:rPr>
            <w:tab/>
          </w:r>
          <w:r>
            <w:rPr>
              <w:noProof/>
            </w:rPr>
            <w:fldChar w:fldCharType="begin"/>
          </w:r>
          <w:r>
            <w:rPr>
              <w:noProof/>
            </w:rPr>
            <w:instrText xml:space="preserve"> PAGEREF _Toc481419436 \h </w:instrText>
          </w:r>
          <w:r>
            <w:rPr>
              <w:noProof/>
            </w:rPr>
          </w:r>
          <w:r>
            <w:rPr>
              <w:noProof/>
            </w:rPr>
            <w:fldChar w:fldCharType="separate"/>
          </w:r>
          <w:r>
            <w:rPr>
              <w:noProof/>
            </w:rPr>
            <w:t>8</w:t>
          </w:r>
          <w:r>
            <w:rPr>
              <w:noProof/>
            </w:rPr>
            <w:fldChar w:fldCharType="end"/>
          </w:r>
        </w:p>
        <w:p w14:paraId="6244FC93"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1.3</w:t>
          </w:r>
          <w:r>
            <w:rPr>
              <w:rFonts w:asciiTheme="minorHAnsi" w:eastAsiaTheme="minorEastAsia" w:hAnsiTheme="minorHAnsi" w:cstheme="minorBidi"/>
              <w:noProof/>
              <w:lang w:val="en-IN" w:eastAsia="ja-JP"/>
            </w:rPr>
            <w:tab/>
          </w:r>
          <w:r>
            <w:rPr>
              <w:noProof/>
            </w:rPr>
            <w:t>Assumption</w:t>
          </w:r>
          <w:r>
            <w:rPr>
              <w:noProof/>
            </w:rPr>
            <w:tab/>
          </w:r>
          <w:r>
            <w:rPr>
              <w:noProof/>
            </w:rPr>
            <w:fldChar w:fldCharType="begin"/>
          </w:r>
          <w:r>
            <w:rPr>
              <w:noProof/>
            </w:rPr>
            <w:instrText xml:space="preserve"> PAGEREF _Toc481419437 \h </w:instrText>
          </w:r>
          <w:r>
            <w:rPr>
              <w:noProof/>
            </w:rPr>
          </w:r>
          <w:r>
            <w:rPr>
              <w:noProof/>
            </w:rPr>
            <w:fldChar w:fldCharType="separate"/>
          </w:r>
          <w:r>
            <w:rPr>
              <w:noProof/>
            </w:rPr>
            <w:t>9</w:t>
          </w:r>
          <w:r>
            <w:rPr>
              <w:noProof/>
            </w:rPr>
            <w:fldChar w:fldCharType="end"/>
          </w:r>
        </w:p>
        <w:p w14:paraId="0B9A74F6"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1.4</w:t>
          </w:r>
          <w:r>
            <w:rPr>
              <w:rFonts w:asciiTheme="minorHAnsi" w:eastAsiaTheme="minorEastAsia" w:hAnsiTheme="minorHAnsi" w:cstheme="minorBidi"/>
              <w:noProof/>
              <w:lang w:val="en-IN" w:eastAsia="ja-JP"/>
            </w:rPr>
            <w:tab/>
          </w:r>
          <w:r>
            <w:rPr>
              <w:noProof/>
            </w:rPr>
            <w:t>Definitions</w:t>
          </w:r>
          <w:r>
            <w:rPr>
              <w:noProof/>
            </w:rPr>
            <w:tab/>
          </w:r>
          <w:r>
            <w:rPr>
              <w:noProof/>
            </w:rPr>
            <w:fldChar w:fldCharType="begin"/>
          </w:r>
          <w:r>
            <w:rPr>
              <w:noProof/>
            </w:rPr>
            <w:instrText xml:space="preserve"> PAGEREF _Toc481419438 \h </w:instrText>
          </w:r>
          <w:r>
            <w:rPr>
              <w:noProof/>
            </w:rPr>
          </w:r>
          <w:r>
            <w:rPr>
              <w:noProof/>
            </w:rPr>
            <w:fldChar w:fldCharType="separate"/>
          </w:r>
          <w:r>
            <w:rPr>
              <w:noProof/>
            </w:rPr>
            <w:t>9</w:t>
          </w:r>
          <w:r>
            <w:rPr>
              <w:noProof/>
            </w:rPr>
            <w:fldChar w:fldCharType="end"/>
          </w:r>
        </w:p>
        <w:p w14:paraId="3F85C7E0"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1.5</w:t>
          </w:r>
          <w:r>
            <w:rPr>
              <w:rFonts w:asciiTheme="minorHAnsi" w:eastAsiaTheme="minorEastAsia" w:hAnsiTheme="minorHAnsi" w:cstheme="minorBidi"/>
              <w:noProof/>
              <w:lang w:val="en-IN" w:eastAsia="ja-JP"/>
            </w:rPr>
            <w:tab/>
          </w:r>
          <w:r>
            <w:rPr>
              <w:noProof/>
            </w:rPr>
            <w:t>Document Reference</w:t>
          </w:r>
          <w:r>
            <w:rPr>
              <w:noProof/>
            </w:rPr>
            <w:tab/>
          </w:r>
          <w:r>
            <w:rPr>
              <w:noProof/>
            </w:rPr>
            <w:fldChar w:fldCharType="begin"/>
          </w:r>
          <w:r>
            <w:rPr>
              <w:noProof/>
            </w:rPr>
            <w:instrText xml:space="preserve"> PAGEREF _Toc481419439 \h </w:instrText>
          </w:r>
          <w:r>
            <w:rPr>
              <w:noProof/>
            </w:rPr>
          </w:r>
          <w:r>
            <w:rPr>
              <w:noProof/>
            </w:rPr>
            <w:fldChar w:fldCharType="separate"/>
          </w:r>
          <w:r>
            <w:rPr>
              <w:noProof/>
            </w:rPr>
            <w:t>9</w:t>
          </w:r>
          <w:r>
            <w:rPr>
              <w:noProof/>
            </w:rPr>
            <w:fldChar w:fldCharType="end"/>
          </w:r>
        </w:p>
        <w:p w14:paraId="0A51B34C"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1.6</w:t>
          </w:r>
          <w:r>
            <w:rPr>
              <w:rFonts w:asciiTheme="minorHAnsi" w:eastAsiaTheme="minorEastAsia" w:hAnsiTheme="minorHAnsi" w:cstheme="minorBidi"/>
              <w:noProof/>
              <w:lang w:val="en-IN" w:eastAsia="ja-JP"/>
            </w:rPr>
            <w:tab/>
          </w:r>
          <w:r>
            <w:rPr>
              <w:noProof/>
            </w:rPr>
            <w:t>Document Structure</w:t>
          </w:r>
          <w:r>
            <w:rPr>
              <w:noProof/>
            </w:rPr>
            <w:tab/>
          </w:r>
          <w:r>
            <w:rPr>
              <w:noProof/>
            </w:rPr>
            <w:fldChar w:fldCharType="begin"/>
          </w:r>
          <w:r>
            <w:rPr>
              <w:noProof/>
            </w:rPr>
            <w:instrText xml:space="preserve"> PAGEREF _Toc481419440 \h </w:instrText>
          </w:r>
          <w:r>
            <w:rPr>
              <w:noProof/>
            </w:rPr>
          </w:r>
          <w:r>
            <w:rPr>
              <w:noProof/>
            </w:rPr>
            <w:fldChar w:fldCharType="separate"/>
          </w:r>
          <w:r>
            <w:rPr>
              <w:noProof/>
            </w:rPr>
            <w:t>9</w:t>
          </w:r>
          <w:r>
            <w:rPr>
              <w:noProof/>
            </w:rPr>
            <w:fldChar w:fldCharType="end"/>
          </w:r>
        </w:p>
        <w:p w14:paraId="7B5812B1" w14:textId="77777777" w:rsidR="007003BB" w:rsidRDefault="007003BB">
          <w:pPr>
            <w:pStyle w:val="TOC1"/>
            <w:tabs>
              <w:tab w:val="left" w:pos="353"/>
              <w:tab w:val="right" w:leader="dot" w:pos="9170"/>
            </w:tabs>
            <w:rPr>
              <w:rFonts w:asciiTheme="minorHAnsi" w:eastAsiaTheme="minorEastAsia" w:hAnsiTheme="minorHAnsi"/>
              <w:noProof/>
              <w:szCs w:val="24"/>
              <w:lang w:eastAsia="ja-JP"/>
            </w:rPr>
          </w:pPr>
          <w:r>
            <w:rPr>
              <w:noProof/>
            </w:rPr>
            <w:t>2</w:t>
          </w:r>
          <w:r>
            <w:rPr>
              <w:rFonts w:asciiTheme="minorHAnsi" w:eastAsiaTheme="minorEastAsia" w:hAnsiTheme="minorHAnsi"/>
              <w:noProof/>
              <w:szCs w:val="24"/>
              <w:lang w:eastAsia="ja-JP"/>
            </w:rPr>
            <w:tab/>
          </w:r>
          <w:r>
            <w:rPr>
              <w:noProof/>
            </w:rPr>
            <w:t>System Overview</w:t>
          </w:r>
          <w:r>
            <w:rPr>
              <w:noProof/>
            </w:rPr>
            <w:tab/>
          </w:r>
          <w:r>
            <w:rPr>
              <w:noProof/>
            </w:rPr>
            <w:fldChar w:fldCharType="begin"/>
          </w:r>
          <w:r>
            <w:rPr>
              <w:noProof/>
            </w:rPr>
            <w:instrText xml:space="preserve"> PAGEREF _Toc481419441 \h </w:instrText>
          </w:r>
          <w:r>
            <w:rPr>
              <w:noProof/>
            </w:rPr>
          </w:r>
          <w:r>
            <w:rPr>
              <w:noProof/>
            </w:rPr>
            <w:fldChar w:fldCharType="separate"/>
          </w:r>
          <w:r>
            <w:rPr>
              <w:noProof/>
            </w:rPr>
            <w:t>11</w:t>
          </w:r>
          <w:r>
            <w:rPr>
              <w:noProof/>
            </w:rPr>
            <w:fldChar w:fldCharType="end"/>
          </w:r>
        </w:p>
        <w:p w14:paraId="7CD21751"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2.1</w:t>
          </w:r>
          <w:r>
            <w:rPr>
              <w:rFonts w:asciiTheme="minorHAnsi" w:eastAsiaTheme="minorEastAsia" w:hAnsiTheme="minorHAnsi" w:cstheme="minorBidi"/>
              <w:noProof/>
              <w:lang w:val="en-IN" w:eastAsia="ja-JP"/>
            </w:rPr>
            <w:tab/>
          </w:r>
          <w:r>
            <w:rPr>
              <w:noProof/>
            </w:rPr>
            <w:t>Integration Flow</w:t>
          </w:r>
          <w:r>
            <w:rPr>
              <w:noProof/>
            </w:rPr>
            <w:tab/>
          </w:r>
          <w:r>
            <w:rPr>
              <w:noProof/>
            </w:rPr>
            <w:fldChar w:fldCharType="begin"/>
          </w:r>
          <w:r>
            <w:rPr>
              <w:noProof/>
            </w:rPr>
            <w:instrText xml:space="preserve"> PAGEREF _Toc481419442 \h </w:instrText>
          </w:r>
          <w:r>
            <w:rPr>
              <w:noProof/>
            </w:rPr>
          </w:r>
          <w:r>
            <w:rPr>
              <w:noProof/>
            </w:rPr>
            <w:fldChar w:fldCharType="separate"/>
          </w:r>
          <w:r>
            <w:rPr>
              <w:noProof/>
            </w:rPr>
            <w:t>11</w:t>
          </w:r>
          <w:r>
            <w:rPr>
              <w:noProof/>
            </w:rPr>
            <w:fldChar w:fldCharType="end"/>
          </w:r>
        </w:p>
        <w:p w14:paraId="22D58AEB" w14:textId="77777777" w:rsidR="007003BB" w:rsidRDefault="007003BB">
          <w:pPr>
            <w:pStyle w:val="TOC1"/>
            <w:tabs>
              <w:tab w:val="left" w:pos="353"/>
              <w:tab w:val="right" w:leader="dot" w:pos="9170"/>
            </w:tabs>
            <w:rPr>
              <w:rFonts w:asciiTheme="minorHAnsi" w:eastAsiaTheme="minorEastAsia" w:hAnsiTheme="minorHAnsi"/>
              <w:noProof/>
              <w:szCs w:val="24"/>
              <w:lang w:eastAsia="ja-JP"/>
            </w:rPr>
          </w:pPr>
          <w:r>
            <w:rPr>
              <w:noProof/>
            </w:rPr>
            <w:t>3</w:t>
          </w:r>
          <w:r>
            <w:rPr>
              <w:rFonts w:asciiTheme="minorHAnsi" w:eastAsiaTheme="minorEastAsia" w:hAnsiTheme="minorHAnsi"/>
              <w:noProof/>
              <w:szCs w:val="24"/>
              <w:lang w:eastAsia="ja-JP"/>
            </w:rPr>
            <w:tab/>
          </w:r>
          <w:r>
            <w:rPr>
              <w:noProof/>
            </w:rPr>
            <w:t>Requirement</w:t>
          </w:r>
          <w:r>
            <w:rPr>
              <w:noProof/>
            </w:rPr>
            <w:tab/>
          </w:r>
          <w:r>
            <w:rPr>
              <w:noProof/>
            </w:rPr>
            <w:fldChar w:fldCharType="begin"/>
          </w:r>
          <w:r>
            <w:rPr>
              <w:noProof/>
            </w:rPr>
            <w:instrText xml:space="preserve"> PAGEREF _Toc481419443 \h </w:instrText>
          </w:r>
          <w:r>
            <w:rPr>
              <w:noProof/>
            </w:rPr>
          </w:r>
          <w:r>
            <w:rPr>
              <w:noProof/>
            </w:rPr>
            <w:fldChar w:fldCharType="separate"/>
          </w:r>
          <w:r>
            <w:rPr>
              <w:noProof/>
            </w:rPr>
            <w:t>12</w:t>
          </w:r>
          <w:r>
            <w:rPr>
              <w:noProof/>
            </w:rPr>
            <w:fldChar w:fldCharType="end"/>
          </w:r>
        </w:p>
        <w:p w14:paraId="753F2306" w14:textId="77777777" w:rsidR="007003BB" w:rsidRDefault="007003BB">
          <w:pPr>
            <w:pStyle w:val="TOC1"/>
            <w:tabs>
              <w:tab w:val="left" w:pos="353"/>
              <w:tab w:val="right" w:leader="dot" w:pos="9170"/>
            </w:tabs>
            <w:rPr>
              <w:rFonts w:asciiTheme="minorHAnsi" w:eastAsiaTheme="minorEastAsia" w:hAnsiTheme="minorHAnsi"/>
              <w:noProof/>
              <w:szCs w:val="24"/>
              <w:lang w:eastAsia="ja-JP"/>
            </w:rPr>
          </w:pPr>
          <w:r>
            <w:rPr>
              <w:noProof/>
            </w:rPr>
            <w:t>4</w:t>
          </w:r>
          <w:r>
            <w:rPr>
              <w:rFonts w:asciiTheme="minorHAnsi" w:eastAsiaTheme="minorEastAsia" w:hAnsiTheme="minorHAnsi"/>
              <w:noProof/>
              <w:szCs w:val="24"/>
              <w:lang w:eastAsia="ja-JP"/>
            </w:rPr>
            <w:tab/>
          </w:r>
          <w:r>
            <w:rPr>
              <w:noProof/>
            </w:rPr>
            <w:t>API Design Overview – Pull Method</w:t>
          </w:r>
          <w:r>
            <w:rPr>
              <w:noProof/>
            </w:rPr>
            <w:tab/>
          </w:r>
          <w:r>
            <w:rPr>
              <w:noProof/>
            </w:rPr>
            <w:fldChar w:fldCharType="begin"/>
          </w:r>
          <w:r>
            <w:rPr>
              <w:noProof/>
            </w:rPr>
            <w:instrText xml:space="preserve"> PAGEREF _Toc481419444 \h </w:instrText>
          </w:r>
          <w:r>
            <w:rPr>
              <w:noProof/>
            </w:rPr>
          </w:r>
          <w:r>
            <w:rPr>
              <w:noProof/>
            </w:rPr>
            <w:fldChar w:fldCharType="separate"/>
          </w:r>
          <w:r>
            <w:rPr>
              <w:noProof/>
            </w:rPr>
            <w:t>13</w:t>
          </w:r>
          <w:r>
            <w:rPr>
              <w:noProof/>
            </w:rPr>
            <w:fldChar w:fldCharType="end"/>
          </w:r>
        </w:p>
        <w:p w14:paraId="122F8C3A"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4.1</w:t>
          </w:r>
          <w:r>
            <w:rPr>
              <w:rFonts w:asciiTheme="minorHAnsi" w:eastAsiaTheme="minorEastAsia" w:hAnsiTheme="minorHAnsi" w:cstheme="minorBidi"/>
              <w:noProof/>
              <w:lang w:val="en-IN" w:eastAsia="ja-JP"/>
            </w:rPr>
            <w:tab/>
          </w:r>
          <w:r>
            <w:rPr>
              <w:noProof/>
            </w:rPr>
            <w:t>Login/Logout API</w:t>
          </w:r>
          <w:r>
            <w:rPr>
              <w:noProof/>
            </w:rPr>
            <w:tab/>
          </w:r>
          <w:r>
            <w:rPr>
              <w:noProof/>
            </w:rPr>
            <w:fldChar w:fldCharType="begin"/>
          </w:r>
          <w:r>
            <w:rPr>
              <w:noProof/>
            </w:rPr>
            <w:instrText xml:space="preserve"> PAGEREF _Toc481419445 \h </w:instrText>
          </w:r>
          <w:r>
            <w:rPr>
              <w:noProof/>
            </w:rPr>
          </w:r>
          <w:r>
            <w:rPr>
              <w:noProof/>
            </w:rPr>
            <w:fldChar w:fldCharType="separate"/>
          </w:r>
          <w:r>
            <w:rPr>
              <w:noProof/>
            </w:rPr>
            <w:t>13</w:t>
          </w:r>
          <w:r>
            <w:rPr>
              <w:noProof/>
            </w:rPr>
            <w:fldChar w:fldCharType="end"/>
          </w:r>
        </w:p>
        <w:p w14:paraId="4523480A"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4.1.1</w:t>
          </w:r>
          <w:r>
            <w:rPr>
              <w:rFonts w:asciiTheme="minorHAnsi" w:eastAsiaTheme="minorEastAsia" w:hAnsiTheme="minorHAnsi"/>
              <w:noProof/>
              <w:szCs w:val="24"/>
              <w:lang w:eastAsia="ja-JP"/>
            </w:rPr>
            <w:tab/>
          </w:r>
          <w:r>
            <w:rPr>
              <w:noProof/>
            </w:rPr>
            <w:t>Scenarios</w:t>
          </w:r>
          <w:r>
            <w:rPr>
              <w:noProof/>
            </w:rPr>
            <w:tab/>
          </w:r>
          <w:r>
            <w:rPr>
              <w:noProof/>
            </w:rPr>
            <w:fldChar w:fldCharType="begin"/>
          </w:r>
          <w:r>
            <w:rPr>
              <w:noProof/>
            </w:rPr>
            <w:instrText xml:space="preserve"> PAGEREF _Toc481419446 \h </w:instrText>
          </w:r>
          <w:r>
            <w:rPr>
              <w:noProof/>
            </w:rPr>
          </w:r>
          <w:r>
            <w:rPr>
              <w:noProof/>
            </w:rPr>
            <w:fldChar w:fldCharType="separate"/>
          </w:r>
          <w:r>
            <w:rPr>
              <w:noProof/>
            </w:rPr>
            <w:t>14</w:t>
          </w:r>
          <w:r>
            <w:rPr>
              <w:noProof/>
            </w:rPr>
            <w:fldChar w:fldCharType="end"/>
          </w:r>
        </w:p>
        <w:p w14:paraId="758F7F98"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4.1.2</w:t>
          </w:r>
          <w:r>
            <w:rPr>
              <w:rFonts w:asciiTheme="minorHAnsi" w:eastAsiaTheme="minorEastAsia" w:hAnsiTheme="minorHAnsi"/>
              <w:noProof/>
              <w:szCs w:val="24"/>
              <w:lang w:eastAsia="ja-JP"/>
            </w:rPr>
            <w:tab/>
          </w:r>
          <w:r>
            <w:rPr>
              <w:noProof/>
            </w:rPr>
            <w:t>Parameters</w:t>
          </w:r>
          <w:r>
            <w:rPr>
              <w:noProof/>
            </w:rPr>
            <w:tab/>
          </w:r>
          <w:r>
            <w:rPr>
              <w:noProof/>
            </w:rPr>
            <w:fldChar w:fldCharType="begin"/>
          </w:r>
          <w:r>
            <w:rPr>
              <w:noProof/>
            </w:rPr>
            <w:instrText xml:space="preserve"> PAGEREF _Toc481419447 \h </w:instrText>
          </w:r>
          <w:r>
            <w:rPr>
              <w:noProof/>
            </w:rPr>
          </w:r>
          <w:r>
            <w:rPr>
              <w:noProof/>
            </w:rPr>
            <w:fldChar w:fldCharType="separate"/>
          </w:r>
          <w:r>
            <w:rPr>
              <w:noProof/>
            </w:rPr>
            <w:t>14</w:t>
          </w:r>
          <w:r>
            <w:rPr>
              <w:noProof/>
            </w:rPr>
            <w:fldChar w:fldCharType="end"/>
          </w:r>
        </w:p>
        <w:p w14:paraId="1D1EF3DD"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4.1.3</w:t>
          </w:r>
          <w:r>
            <w:rPr>
              <w:rFonts w:asciiTheme="minorHAnsi" w:eastAsiaTheme="minorEastAsia" w:hAnsiTheme="minorHAnsi"/>
              <w:noProof/>
              <w:szCs w:val="24"/>
              <w:lang w:eastAsia="ja-JP"/>
            </w:rPr>
            <w:tab/>
          </w:r>
          <w:r>
            <w:rPr>
              <w:noProof/>
            </w:rPr>
            <w:t>Filters</w:t>
          </w:r>
          <w:r>
            <w:rPr>
              <w:noProof/>
            </w:rPr>
            <w:tab/>
          </w:r>
          <w:r>
            <w:rPr>
              <w:noProof/>
            </w:rPr>
            <w:fldChar w:fldCharType="begin"/>
          </w:r>
          <w:r>
            <w:rPr>
              <w:noProof/>
            </w:rPr>
            <w:instrText xml:space="preserve"> PAGEREF _Toc481419448 \h </w:instrText>
          </w:r>
          <w:r>
            <w:rPr>
              <w:noProof/>
            </w:rPr>
          </w:r>
          <w:r>
            <w:rPr>
              <w:noProof/>
            </w:rPr>
            <w:fldChar w:fldCharType="separate"/>
          </w:r>
          <w:r>
            <w:rPr>
              <w:noProof/>
            </w:rPr>
            <w:t>14</w:t>
          </w:r>
          <w:r>
            <w:rPr>
              <w:noProof/>
            </w:rPr>
            <w:fldChar w:fldCharType="end"/>
          </w:r>
        </w:p>
        <w:p w14:paraId="477E32B0"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4.1.4</w:t>
          </w:r>
          <w:r>
            <w:rPr>
              <w:rFonts w:asciiTheme="minorHAnsi" w:eastAsiaTheme="minorEastAsia" w:hAnsiTheme="minorHAnsi"/>
              <w:noProof/>
              <w:szCs w:val="24"/>
              <w:lang w:eastAsia="ja-JP"/>
            </w:rPr>
            <w:tab/>
          </w:r>
          <w:r>
            <w:rPr>
              <w:noProof/>
            </w:rPr>
            <w:t>Scenarios</w:t>
          </w:r>
          <w:r>
            <w:rPr>
              <w:noProof/>
            </w:rPr>
            <w:tab/>
          </w:r>
          <w:r>
            <w:rPr>
              <w:noProof/>
            </w:rPr>
            <w:fldChar w:fldCharType="begin"/>
          </w:r>
          <w:r>
            <w:rPr>
              <w:noProof/>
            </w:rPr>
            <w:instrText xml:space="preserve"> PAGEREF _Toc481419449 \h </w:instrText>
          </w:r>
          <w:r>
            <w:rPr>
              <w:noProof/>
            </w:rPr>
          </w:r>
          <w:r>
            <w:rPr>
              <w:noProof/>
            </w:rPr>
            <w:fldChar w:fldCharType="separate"/>
          </w:r>
          <w:r>
            <w:rPr>
              <w:noProof/>
            </w:rPr>
            <w:t>14</w:t>
          </w:r>
          <w:r>
            <w:rPr>
              <w:noProof/>
            </w:rPr>
            <w:fldChar w:fldCharType="end"/>
          </w:r>
        </w:p>
        <w:p w14:paraId="4F6B55C4"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4.1.5</w:t>
          </w:r>
          <w:r>
            <w:rPr>
              <w:rFonts w:asciiTheme="minorHAnsi" w:eastAsiaTheme="minorEastAsia" w:hAnsiTheme="minorHAnsi"/>
              <w:noProof/>
              <w:szCs w:val="24"/>
              <w:lang w:eastAsia="ja-JP"/>
            </w:rPr>
            <w:tab/>
          </w:r>
          <w:r>
            <w:rPr>
              <w:noProof/>
            </w:rPr>
            <w:t>Functionality</w:t>
          </w:r>
          <w:r>
            <w:rPr>
              <w:noProof/>
            </w:rPr>
            <w:tab/>
          </w:r>
          <w:r>
            <w:rPr>
              <w:noProof/>
            </w:rPr>
            <w:fldChar w:fldCharType="begin"/>
          </w:r>
          <w:r>
            <w:rPr>
              <w:noProof/>
            </w:rPr>
            <w:instrText xml:space="preserve"> PAGEREF _Toc481419450 \h </w:instrText>
          </w:r>
          <w:r>
            <w:rPr>
              <w:noProof/>
            </w:rPr>
          </w:r>
          <w:r>
            <w:rPr>
              <w:noProof/>
            </w:rPr>
            <w:fldChar w:fldCharType="separate"/>
          </w:r>
          <w:r>
            <w:rPr>
              <w:noProof/>
            </w:rPr>
            <w:t>14</w:t>
          </w:r>
          <w:r>
            <w:rPr>
              <w:noProof/>
            </w:rPr>
            <w:fldChar w:fldCharType="end"/>
          </w:r>
        </w:p>
        <w:p w14:paraId="63C61326"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4.2</w:t>
          </w:r>
          <w:r>
            <w:rPr>
              <w:rFonts w:asciiTheme="minorHAnsi" w:eastAsiaTheme="minorEastAsia" w:hAnsiTheme="minorHAnsi" w:cstheme="minorBidi"/>
              <w:noProof/>
              <w:lang w:val="en-IN" w:eastAsia="ja-JP"/>
            </w:rPr>
            <w:tab/>
          </w:r>
          <w:r>
            <w:rPr>
              <w:noProof/>
            </w:rPr>
            <w:t>Fund Recommendation</w:t>
          </w:r>
          <w:r>
            <w:rPr>
              <w:noProof/>
            </w:rPr>
            <w:tab/>
          </w:r>
          <w:r>
            <w:rPr>
              <w:noProof/>
            </w:rPr>
            <w:fldChar w:fldCharType="begin"/>
          </w:r>
          <w:r>
            <w:rPr>
              <w:noProof/>
            </w:rPr>
            <w:instrText xml:space="preserve"> PAGEREF _Toc481419451 \h </w:instrText>
          </w:r>
          <w:r>
            <w:rPr>
              <w:noProof/>
            </w:rPr>
          </w:r>
          <w:r>
            <w:rPr>
              <w:noProof/>
            </w:rPr>
            <w:fldChar w:fldCharType="separate"/>
          </w:r>
          <w:r>
            <w:rPr>
              <w:noProof/>
            </w:rPr>
            <w:t>15</w:t>
          </w:r>
          <w:r>
            <w:rPr>
              <w:noProof/>
            </w:rPr>
            <w:fldChar w:fldCharType="end"/>
          </w:r>
        </w:p>
        <w:p w14:paraId="40D97591"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4.2.1</w:t>
          </w:r>
          <w:r>
            <w:rPr>
              <w:rFonts w:asciiTheme="minorHAnsi" w:eastAsiaTheme="minorEastAsia" w:hAnsiTheme="minorHAnsi"/>
              <w:noProof/>
              <w:szCs w:val="24"/>
              <w:lang w:eastAsia="ja-JP"/>
            </w:rPr>
            <w:tab/>
          </w:r>
          <w:r>
            <w:rPr>
              <w:noProof/>
            </w:rPr>
            <w:t>Scenarios</w:t>
          </w:r>
          <w:r>
            <w:rPr>
              <w:noProof/>
            </w:rPr>
            <w:tab/>
          </w:r>
          <w:r>
            <w:rPr>
              <w:noProof/>
            </w:rPr>
            <w:fldChar w:fldCharType="begin"/>
          </w:r>
          <w:r>
            <w:rPr>
              <w:noProof/>
            </w:rPr>
            <w:instrText xml:space="preserve"> PAGEREF _Toc481419452 \h </w:instrText>
          </w:r>
          <w:r>
            <w:rPr>
              <w:noProof/>
            </w:rPr>
          </w:r>
          <w:r>
            <w:rPr>
              <w:noProof/>
            </w:rPr>
            <w:fldChar w:fldCharType="separate"/>
          </w:r>
          <w:r>
            <w:rPr>
              <w:noProof/>
            </w:rPr>
            <w:t>15</w:t>
          </w:r>
          <w:r>
            <w:rPr>
              <w:noProof/>
            </w:rPr>
            <w:fldChar w:fldCharType="end"/>
          </w:r>
        </w:p>
        <w:p w14:paraId="71801091"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4.2.2</w:t>
          </w:r>
          <w:r>
            <w:rPr>
              <w:rFonts w:asciiTheme="minorHAnsi" w:eastAsiaTheme="minorEastAsia" w:hAnsiTheme="minorHAnsi"/>
              <w:noProof/>
              <w:szCs w:val="24"/>
              <w:lang w:eastAsia="ja-JP"/>
            </w:rPr>
            <w:tab/>
          </w:r>
          <w:r>
            <w:rPr>
              <w:noProof/>
            </w:rPr>
            <w:t>Parameters List</w:t>
          </w:r>
          <w:r>
            <w:rPr>
              <w:noProof/>
            </w:rPr>
            <w:tab/>
          </w:r>
          <w:r>
            <w:rPr>
              <w:noProof/>
            </w:rPr>
            <w:fldChar w:fldCharType="begin"/>
          </w:r>
          <w:r>
            <w:rPr>
              <w:noProof/>
            </w:rPr>
            <w:instrText xml:space="preserve"> PAGEREF _Toc481419453 \h </w:instrText>
          </w:r>
          <w:r>
            <w:rPr>
              <w:noProof/>
            </w:rPr>
          </w:r>
          <w:r>
            <w:rPr>
              <w:noProof/>
            </w:rPr>
            <w:fldChar w:fldCharType="separate"/>
          </w:r>
          <w:r>
            <w:rPr>
              <w:noProof/>
            </w:rPr>
            <w:t>15</w:t>
          </w:r>
          <w:r>
            <w:rPr>
              <w:noProof/>
            </w:rPr>
            <w:fldChar w:fldCharType="end"/>
          </w:r>
        </w:p>
        <w:p w14:paraId="59088329"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4.2.3</w:t>
          </w:r>
          <w:r>
            <w:rPr>
              <w:rFonts w:asciiTheme="minorHAnsi" w:eastAsiaTheme="minorEastAsia" w:hAnsiTheme="minorHAnsi"/>
              <w:noProof/>
              <w:szCs w:val="24"/>
              <w:lang w:eastAsia="ja-JP"/>
            </w:rPr>
            <w:tab/>
          </w:r>
          <w:r>
            <w:rPr>
              <w:noProof/>
            </w:rPr>
            <w:t>Filters</w:t>
          </w:r>
          <w:r>
            <w:rPr>
              <w:noProof/>
            </w:rPr>
            <w:tab/>
          </w:r>
          <w:r>
            <w:rPr>
              <w:noProof/>
            </w:rPr>
            <w:fldChar w:fldCharType="begin"/>
          </w:r>
          <w:r>
            <w:rPr>
              <w:noProof/>
            </w:rPr>
            <w:instrText xml:space="preserve"> PAGEREF _Toc481419454 \h </w:instrText>
          </w:r>
          <w:r>
            <w:rPr>
              <w:noProof/>
            </w:rPr>
          </w:r>
          <w:r>
            <w:rPr>
              <w:noProof/>
            </w:rPr>
            <w:fldChar w:fldCharType="separate"/>
          </w:r>
          <w:r>
            <w:rPr>
              <w:noProof/>
            </w:rPr>
            <w:t>16</w:t>
          </w:r>
          <w:r>
            <w:rPr>
              <w:noProof/>
            </w:rPr>
            <w:fldChar w:fldCharType="end"/>
          </w:r>
        </w:p>
        <w:p w14:paraId="369C98BB"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4.2.4</w:t>
          </w:r>
          <w:r>
            <w:rPr>
              <w:rFonts w:asciiTheme="minorHAnsi" w:eastAsiaTheme="minorEastAsia" w:hAnsiTheme="minorHAnsi"/>
              <w:noProof/>
              <w:szCs w:val="24"/>
              <w:lang w:eastAsia="ja-JP"/>
            </w:rPr>
            <w:tab/>
          </w:r>
          <w:r>
            <w:rPr>
              <w:noProof/>
            </w:rPr>
            <w:t>DB Tables</w:t>
          </w:r>
          <w:r>
            <w:rPr>
              <w:noProof/>
            </w:rPr>
            <w:tab/>
          </w:r>
          <w:r>
            <w:rPr>
              <w:noProof/>
            </w:rPr>
            <w:fldChar w:fldCharType="begin"/>
          </w:r>
          <w:r>
            <w:rPr>
              <w:noProof/>
            </w:rPr>
            <w:instrText xml:space="preserve"> PAGEREF _Toc481419455 \h </w:instrText>
          </w:r>
          <w:r>
            <w:rPr>
              <w:noProof/>
            </w:rPr>
          </w:r>
          <w:r>
            <w:rPr>
              <w:noProof/>
            </w:rPr>
            <w:fldChar w:fldCharType="separate"/>
          </w:r>
          <w:r>
            <w:rPr>
              <w:noProof/>
            </w:rPr>
            <w:t>16</w:t>
          </w:r>
          <w:r>
            <w:rPr>
              <w:noProof/>
            </w:rPr>
            <w:fldChar w:fldCharType="end"/>
          </w:r>
        </w:p>
        <w:p w14:paraId="309C19CC"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4.2.5</w:t>
          </w:r>
          <w:r>
            <w:rPr>
              <w:rFonts w:asciiTheme="minorHAnsi" w:eastAsiaTheme="minorEastAsia" w:hAnsiTheme="minorHAnsi"/>
              <w:noProof/>
              <w:szCs w:val="24"/>
              <w:lang w:eastAsia="ja-JP"/>
            </w:rPr>
            <w:tab/>
          </w:r>
          <w:r>
            <w:rPr>
              <w:noProof/>
            </w:rPr>
            <w:t>Functionality</w:t>
          </w:r>
          <w:r>
            <w:rPr>
              <w:noProof/>
            </w:rPr>
            <w:tab/>
          </w:r>
          <w:r>
            <w:rPr>
              <w:noProof/>
            </w:rPr>
            <w:fldChar w:fldCharType="begin"/>
          </w:r>
          <w:r>
            <w:rPr>
              <w:noProof/>
            </w:rPr>
            <w:instrText xml:space="preserve"> PAGEREF _Toc481419456 \h </w:instrText>
          </w:r>
          <w:r>
            <w:rPr>
              <w:noProof/>
            </w:rPr>
          </w:r>
          <w:r>
            <w:rPr>
              <w:noProof/>
            </w:rPr>
            <w:fldChar w:fldCharType="separate"/>
          </w:r>
          <w:r>
            <w:rPr>
              <w:noProof/>
            </w:rPr>
            <w:t>16</w:t>
          </w:r>
          <w:r>
            <w:rPr>
              <w:noProof/>
            </w:rPr>
            <w:fldChar w:fldCharType="end"/>
          </w:r>
        </w:p>
        <w:p w14:paraId="6F96751B"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4.3</w:t>
          </w:r>
          <w:r>
            <w:rPr>
              <w:rFonts w:asciiTheme="minorHAnsi" w:eastAsiaTheme="minorEastAsia" w:hAnsiTheme="minorHAnsi" w:cstheme="minorBidi"/>
              <w:noProof/>
              <w:lang w:val="en-IN" w:eastAsia="ja-JP"/>
            </w:rPr>
            <w:tab/>
          </w:r>
          <w:r>
            <w:rPr>
              <w:noProof/>
            </w:rPr>
            <w:t>Contacts</w:t>
          </w:r>
          <w:r>
            <w:rPr>
              <w:noProof/>
            </w:rPr>
            <w:tab/>
          </w:r>
          <w:r>
            <w:rPr>
              <w:noProof/>
            </w:rPr>
            <w:fldChar w:fldCharType="begin"/>
          </w:r>
          <w:r>
            <w:rPr>
              <w:noProof/>
            </w:rPr>
            <w:instrText xml:space="preserve"> PAGEREF _Toc481419457 \h </w:instrText>
          </w:r>
          <w:r>
            <w:rPr>
              <w:noProof/>
            </w:rPr>
          </w:r>
          <w:r>
            <w:rPr>
              <w:noProof/>
            </w:rPr>
            <w:fldChar w:fldCharType="separate"/>
          </w:r>
          <w:r>
            <w:rPr>
              <w:noProof/>
            </w:rPr>
            <w:t>16</w:t>
          </w:r>
          <w:r>
            <w:rPr>
              <w:noProof/>
            </w:rPr>
            <w:fldChar w:fldCharType="end"/>
          </w:r>
        </w:p>
        <w:p w14:paraId="7A179061"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4.3.1</w:t>
          </w:r>
          <w:r>
            <w:rPr>
              <w:rFonts w:asciiTheme="minorHAnsi" w:eastAsiaTheme="minorEastAsia" w:hAnsiTheme="minorHAnsi"/>
              <w:noProof/>
              <w:szCs w:val="24"/>
              <w:lang w:eastAsia="ja-JP"/>
            </w:rPr>
            <w:tab/>
          </w:r>
          <w:r>
            <w:rPr>
              <w:noProof/>
            </w:rPr>
            <w:t>Scenarios</w:t>
          </w:r>
          <w:r>
            <w:rPr>
              <w:noProof/>
            </w:rPr>
            <w:tab/>
          </w:r>
          <w:r>
            <w:rPr>
              <w:noProof/>
            </w:rPr>
            <w:fldChar w:fldCharType="begin"/>
          </w:r>
          <w:r>
            <w:rPr>
              <w:noProof/>
            </w:rPr>
            <w:instrText xml:space="preserve"> PAGEREF _Toc481419458 \h </w:instrText>
          </w:r>
          <w:r>
            <w:rPr>
              <w:noProof/>
            </w:rPr>
          </w:r>
          <w:r>
            <w:rPr>
              <w:noProof/>
            </w:rPr>
            <w:fldChar w:fldCharType="separate"/>
          </w:r>
          <w:r>
            <w:rPr>
              <w:noProof/>
            </w:rPr>
            <w:t>16</w:t>
          </w:r>
          <w:r>
            <w:rPr>
              <w:noProof/>
            </w:rPr>
            <w:fldChar w:fldCharType="end"/>
          </w:r>
        </w:p>
        <w:p w14:paraId="750AD7F0"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4.3.2</w:t>
          </w:r>
          <w:r>
            <w:rPr>
              <w:rFonts w:asciiTheme="minorHAnsi" w:eastAsiaTheme="minorEastAsia" w:hAnsiTheme="minorHAnsi"/>
              <w:noProof/>
              <w:szCs w:val="24"/>
              <w:lang w:eastAsia="ja-JP"/>
            </w:rPr>
            <w:tab/>
          </w:r>
          <w:r>
            <w:rPr>
              <w:noProof/>
            </w:rPr>
            <w:t>Parameters</w:t>
          </w:r>
          <w:r>
            <w:rPr>
              <w:noProof/>
            </w:rPr>
            <w:tab/>
          </w:r>
          <w:r>
            <w:rPr>
              <w:noProof/>
            </w:rPr>
            <w:fldChar w:fldCharType="begin"/>
          </w:r>
          <w:r>
            <w:rPr>
              <w:noProof/>
            </w:rPr>
            <w:instrText xml:space="preserve"> PAGEREF _Toc481419459 \h </w:instrText>
          </w:r>
          <w:r>
            <w:rPr>
              <w:noProof/>
            </w:rPr>
          </w:r>
          <w:r>
            <w:rPr>
              <w:noProof/>
            </w:rPr>
            <w:fldChar w:fldCharType="separate"/>
          </w:r>
          <w:r>
            <w:rPr>
              <w:noProof/>
            </w:rPr>
            <w:t>17</w:t>
          </w:r>
          <w:r>
            <w:rPr>
              <w:noProof/>
            </w:rPr>
            <w:fldChar w:fldCharType="end"/>
          </w:r>
        </w:p>
        <w:p w14:paraId="3C0B1862"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4.3.3</w:t>
          </w:r>
          <w:r>
            <w:rPr>
              <w:rFonts w:asciiTheme="minorHAnsi" w:eastAsiaTheme="minorEastAsia" w:hAnsiTheme="minorHAnsi"/>
              <w:noProof/>
              <w:szCs w:val="24"/>
              <w:lang w:eastAsia="ja-JP"/>
            </w:rPr>
            <w:tab/>
          </w:r>
          <w:r>
            <w:rPr>
              <w:noProof/>
            </w:rPr>
            <w:t>Filters</w:t>
          </w:r>
          <w:r>
            <w:rPr>
              <w:noProof/>
            </w:rPr>
            <w:tab/>
          </w:r>
          <w:r>
            <w:rPr>
              <w:noProof/>
            </w:rPr>
            <w:fldChar w:fldCharType="begin"/>
          </w:r>
          <w:r>
            <w:rPr>
              <w:noProof/>
            </w:rPr>
            <w:instrText xml:space="preserve"> PAGEREF _Toc481419460 \h </w:instrText>
          </w:r>
          <w:r>
            <w:rPr>
              <w:noProof/>
            </w:rPr>
          </w:r>
          <w:r>
            <w:rPr>
              <w:noProof/>
            </w:rPr>
            <w:fldChar w:fldCharType="separate"/>
          </w:r>
          <w:r>
            <w:rPr>
              <w:noProof/>
            </w:rPr>
            <w:t>17</w:t>
          </w:r>
          <w:r>
            <w:rPr>
              <w:noProof/>
            </w:rPr>
            <w:fldChar w:fldCharType="end"/>
          </w:r>
        </w:p>
        <w:p w14:paraId="10B34DBB"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4.3.4</w:t>
          </w:r>
          <w:r>
            <w:rPr>
              <w:rFonts w:asciiTheme="minorHAnsi" w:eastAsiaTheme="minorEastAsia" w:hAnsiTheme="minorHAnsi"/>
              <w:noProof/>
              <w:szCs w:val="24"/>
              <w:lang w:eastAsia="ja-JP"/>
            </w:rPr>
            <w:tab/>
          </w:r>
          <w:r>
            <w:rPr>
              <w:noProof/>
            </w:rPr>
            <w:t>DB Tables</w:t>
          </w:r>
          <w:r>
            <w:rPr>
              <w:noProof/>
            </w:rPr>
            <w:tab/>
          </w:r>
          <w:r>
            <w:rPr>
              <w:noProof/>
            </w:rPr>
            <w:fldChar w:fldCharType="begin"/>
          </w:r>
          <w:r>
            <w:rPr>
              <w:noProof/>
            </w:rPr>
            <w:instrText xml:space="preserve"> PAGEREF _Toc481419461 \h </w:instrText>
          </w:r>
          <w:r>
            <w:rPr>
              <w:noProof/>
            </w:rPr>
          </w:r>
          <w:r>
            <w:rPr>
              <w:noProof/>
            </w:rPr>
            <w:fldChar w:fldCharType="separate"/>
          </w:r>
          <w:r>
            <w:rPr>
              <w:noProof/>
            </w:rPr>
            <w:t>17</w:t>
          </w:r>
          <w:r>
            <w:rPr>
              <w:noProof/>
            </w:rPr>
            <w:fldChar w:fldCharType="end"/>
          </w:r>
        </w:p>
        <w:p w14:paraId="49B9C883"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4.3.5</w:t>
          </w:r>
          <w:r>
            <w:rPr>
              <w:rFonts w:asciiTheme="minorHAnsi" w:eastAsiaTheme="minorEastAsia" w:hAnsiTheme="minorHAnsi"/>
              <w:noProof/>
              <w:szCs w:val="24"/>
              <w:lang w:eastAsia="ja-JP"/>
            </w:rPr>
            <w:tab/>
          </w:r>
          <w:r>
            <w:rPr>
              <w:noProof/>
            </w:rPr>
            <w:t>Functionality</w:t>
          </w:r>
          <w:r>
            <w:rPr>
              <w:noProof/>
            </w:rPr>
            <w:tab/>
          </w:r>
          <w:r>
            <w:rPr>
              <w:noProof/>
            </w:rPr>
            <w:fldChar w:fldCharType="begin"/>
          </w:r>
          <w:r>
            <w:rPr>
              <w:noProof/>
            </w:rPr>
            <w:instrText xml:space="preserve"> PAGEREF _Toc481419462 \h </w:instrText>
          </w:r>
          <w:r>
            <w:rPr>
              <w:noProof/>
            </w:rPr>
          </w:r>
          <w:r>
            <w:rPr>
              <w:noProof/>
            </w:rPr>
            <w:fldChar w:fldCharType="separate"/>
          </w:r>
          <w:r>
            <w:rPr>
              <w:noProof/>
            </w:rPr>
            <w:t>18</w:t>
          </w:r>
          <w:r>
            <w:rPr>
              <w:noProof/>
            </w:rPr>
            <w:fldChar w:fldCharType="end"/>
          </w:r>
        </w:p>
        <w:p w14:paraId="774E31AA"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4.4</w:t>
          </w:r>
          <w:r>
            <w:rPr>
              <w:rFonts w:asciiTheme="minorHAnsi" w:eastAsiaTheme="minorEastAsia" w:hAnsiTheme="minorHAnsi" w:cstheme="minorBidi"/>
              <w:noProof/>
              <w:lang w:val="en-IN" w:eastAsia="ja-JP"/>
            </w:rPr>
            <w:tab/>
          </w:r>
          <w:r>
            <w:rPr>
              <w:noProof/>
            </w:rPr>
            <w:t>Organization</w:t>
          </w:r>
          <w:r>
            <w:rPr>
              <w:noProof/>
            </w:rPr>
            <w:tab/>
          </w:r>
          <w:r>
            <w:rPr>
              <w:noProof/>
            </w:rPr>
            <w:fldChar w:fldCharType="begin"/>
          </w:r>
          <w:r>
            <w:rPr>
              <w:noProof/>
            </w:rPr>
            <w:instrText xml:space="preserve"> PAGEREF _Toc481419463 \h </w:instrText>
          </w:r>
          <w:r>
            <w:rPr>
              <w:noProof/>
            </w:rPr>
          </w:r>
          <w:r>
            <w:rPr>
              <w:noProof/>
            </w:rPr>
            <w:fldChar w:fldCharType="separate"/>
          </w:r>
          <w:r>
            <w:rPr>
              <w:noProof/>
            </w:rPr>
            <w:t>18</w:t>
          </w:r>
          <w:r>
            <w:rPr>
              <w:noProof/>
            </w:rPr>
            <w:fldChar w:fldCharType="end"/>
          </w:r>
        </w:p>
        <w:p w14:paraId="0DD42C10"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4.4.1</w:t>
          </w:r>
          <w:r>
            <w:rPr>
              <w:rFonts w:asciiTheme="minorHAnsi" w:eastAsiaTheme="minorEastAsia" w:hAnsiTheme="minorHAnsi"/>
              <w:noProof/>
              <w:szCs w:val="24"/>
              <w:lang w:eastAsia="ja-JP"/>
            </w:rPr>
            <w:tab/>
          </w:r>
          <w:r>
            <w:rPr>
              <w:noProof/>
            </w:rPr>
            <w:t>Scenarios</w:t>
          </w:r>
          <w:r>
            <w:rPr>
              <w:noProof/>
            </w:rPr>
            <w:tab/>
          </w:r>
          <w:r>
            <w:rPr>
              <w:noProof/>
            </w:rPr>
            <w:fldChar w:fldCharType="begin"/>
          </w:r>
          <w:r>
            <w:rPr>
              <w:noProof/>
            </w:rPr>
            <w:instrText xml:space="preserve"> PAGEREF _Toc481419464 \h </w:instrText>
          </w:r>
          <w:r>
            <w:rPr>
              <w:noProof/>
            </w:rPr>
          </w:r>
          <w:r>
            <w:rPr>
              <w:noProof/>
            </w:rPr>
            <w:fldChar w:fldCharType="separate"/>
          </w:r>
          <w:r>
            <w:rPr>
              <w:noProof/>
            </w:rPr>
            <w:t>18</w:t>
          </w:r>
          <w:r>
            <w:rPr>
              <w:noProof/>
            </w:rPr>
            <w:fldChar w:fldCharType="end"/>
          </w:r>
        </w:p>
        <w:p w14:paraId="1FAB2B78"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4.4.2</w:t>
          </w:r>
          <w:r>
            <w:rPr>
              <w:rFonts w:asciiTheme="minorHAnsi" w:eastAsiaTheme="minorEastAsia" w:hAnsiTheme="minorHAnsi"/>
              <w:noProof/>
              <w:szCs w:val="24"/>
              <w:lang w:eastAsia="ja-JP"/>
            </w:rPr>
            <w:tab/>
          </w:r>
          <w:r>
            <w:rPr>
              <w:noProof/>
            </w:rPr>
            <w:t>Parameters</w:t>
          </w:r>
          <w:r>
            <w:rPr>
              <w:noProof/>
            </w:rPr>
            <w:tab/>
          </w:r>
          <w:r>
            <w:rPr>
              <w:noProof/>
            </w:rPr>
            <w:fldChar w:fldCharType="begin"/>
          </w:r>
          <w:r>
            <w:rPr>
              <w:noProof/>
            </w:rPr>
            <w:instrText xml:space="preserve"> PAGEREF _Toc481419465 \h </w:instrText>
          </w:r>
          <w:r>
            <w:rPr>
              <w:noProof/>
            </w:rPr>
          </w:r>
          <w:r>
            <w:rPr>
              <w:noProof/>
            </w:rPr>
            <w:fldChar w:fldCharType="separate"/>
          </w:r>
          <w:r>
            <w:rPr>
              <w:noProof/>
            </w:rPr>
            <w:t>18</w:t>
          </w:r>
          <w:r>
            <w:rPr>
              <w:noProof/>
            </w:rPr>
            <w:fldChar w:fldCharType="end"/>
          </w:r>
        </w:p>
        <w:p w14:paraId="04AF6347"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4.4.3</w:t>
          </w:r>
          <w:r>
            <w:rPr>
              <w:rFonts w:asciiTheme="minorHAnsi" w:eastAsiaTheme="minorEastAsia" w:hAnsiTheme="minorHAnsi"/>
              <w:noProof/>
              <w:szCs w:val="24"/>
              <w:lang w:eastAsia="ja-JP"/>
            </w:rPr>
            <w:tab/>
          </w:r>
          <w:r>
            <w:rPr>
              <w:noProof/>
            </w:rPr>
            <w:t>Filter</w:t>
          </w:r>
          <w:r>
            <w:rPr>
              <w:noProof/>
            </w:rPr>
            <w:tab/>
          </w:r>
          <w:r>
            <w:rPr>
              <w:noProof/>
            </w:rPr>
            <w:fldChar w:fldCharType="begin"/>
          </w:r>
          <w:r>
            <w:rPr>
              <w:noProof/>
            </w:rPr>
            <w:instrText xml:space="preserve"> PAGEREF _Toc481419466 \h </w:instrText>
          </w:r>
          <w:r>
            <w:rPr>
              <w:noProof/>
            </w:rPr>
          </w:r>
          <w:r>
            <w:rPr>
              <w:noProof/>
            </w:rPr>
            <w:fldChar w:fldCharType="separate"/>
          </w:r>
          <w:r>
            <w:rPr>
              <w:noProof/>
            </w:rPr>
            <w:t>18</w:t>
          </w:r>
          <w:r>
            <w:rPr>
              <w:noProof/>
            </w:rPr>
            <w:fldChar w:fldCharType="end"/>
          </w:r>
        </w:p>
        <w:p w14:paraId="5780559C"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4.4.4</w:t>
          </w:r>
          <w:r>
            <w:rPr>
              <w:rFonts w:asciiTheme="minorHAnsi" w:eastAsiaTheme="minorEastAsia" w:hAnsiTheme="minorHAnsi"/>
              <w:noProof/>
              <w:szCs w:val="24"/>
              <w:lang w:eastAsia="ja-JP"/>
            </w:rPr>
            <w:tab/>
          </w:r>
          <w:r>
            <w:rPr>
              <w:noProof/>
            </w:rPr>
            <w:t>DB Table</w:t>
          </w:r>
          <w:r>
            <w:rPr>
              <w:noProof/>
            </w:rPr>
            <w:tab/>
          </w:r>
          <w:r>
            <w:rPr>
              <w:noProof/>
            </w:rPr>
            <w:fldChar w:fldCharType="begin"/>
          </w:r>
          <w:r>
            <w:rPr>
              <w:noProof/>
            </w:rPr>
            <w:instrText xml:space="preserve"> PAGEREF _Toc481419467 \h </w:instrText>
          </w:r>
          <w:r>
            <w:rPr>
              <w:noProof/>
            </w:rPr>
          </w:r>
          <w:r>
            <w:rPr>
              <w:noProof/>
            </w:rPr>
            <w:fldChar w:fldCharType="separate"/>
          </w:r>
          <w:r>
            <w:rPr>
              <w:noProof/>
            </w:rPr>
            <w:t>18</w:t>
          </w:r>
          <w:r>
            <w:rPr>
              <w:noProof/>
            </w:rPr>
            <w:fldChar w:fldCharType="end"/>
          </w:r>
        </w:p>
        <w:p w14:paraId="71613210"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lastRenderedPageBreak/>
            <w:t>4.4.5</w:t>
          </w:r>
          <w:r>
            <w:rPr>
              <w:rFonts w:asciiTheme="minorHAnsi" w:eastAsiaTheme="minorEastAsia" w:hAnsiTheme="minorHAnsi"/>
              <w:noProof/>
              <w:szCs w:val="24"/>
              <w:lang w:eastAsia="ja-JP"/>
            </w:rPr>
            <w:tab/>
          </w:r>
          <w:r>
            <w:rPr>
              <w:noProof/>
            </w:rPr>
            <w:t>Functionality</w:t>
          </w:r>
          <w:r>
            <w:rPr>
              <w:noProof/>
            </w:rPr>
            <w:tab/>
          </w:r>
          <w:r>
            <w:rPr>
              <w:noProof/>
            </w:rPr>
            <w:fldChar w:fldCharType="begin"/>
          </w:r>
          <w:r>
            <w:rPr>
              <w:noProof/>
            </w:rPr>
            <w:instrText xml:space="preserve"> PAGEREF _Toc481419468 \h </w:instrText>
          </w:r>
          <w:r>
            <w:rPr>
              <w:noProof/>
            </w:rPr>
          </w:r>
          <w:r>
            <w:rPr>
              <w:noProof/>
            </w:rPr>
            <w:fldChar w:fldCharType="separate"/>
          </w:r>
          <w:r>
            <w:rPr>
              <w:noProof/>
            </w:rPr>
            <w:t>19</w:t>
          </w:r>
          <w:r>
            <w:rPr>
              <w:noProof/>
            </w:rPr>
            <w:fldChar w:fldCharType="end"/>
          </w:r>
        </w:p>
        <w:p w14:paraId="38CA7B56"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4.5</w:t>
          </w:r>
          <w:r>
            <w:rPr>
              <w:rFonts w:asciiTheme="minorHAnsi" w:eastAsiaTheme="minorEastAsia" w:hAnsiTheme="minorHAnsi" w:cstheme="minorBidi"/>
              <w:noProof/>
              <w:lang w:val="en-IN" w:eastAsia="ja-JP"/>
            </w:rPr>
            <w:tab/>
          </w:r>
          <w:r>
            <w:rPr>
              <w:noProof/>
            </w:rPr>
            <w:t>Contribution</w:t>
          </w:r>
          <w:r>
            <w:rPr>
              <w:noProof/>
            </w:rPr>
            <w:tab/>
          </w:r>
          <w:r>
            <w:rPr>
              <w:noProof/>
            </w:rPr>
            <w:fldChar w:fldCharType="begin"/>
          </w:r>
          <w:r>
            <w:rPr>
              <w:noProof/>
            </w:rPr>
            <w:instrText xml:space="preserve"> PAGEREF _Toc481419469 \h </w:instrText>
          </w:r>
          <w:r>
            <w:rPr>
              <w:noProof/>
            </w:rPr>
          </w:r>
          <w:r>
            <w:rPr>
              <w:noProof/>
            </w:rPr>
            <w:fldChar w:fldCharType="separate"/>
          </w:r>
          <w:r>
            <w:rPr>
              <w:noProof/>
            </w:rPr>
            <w:t>19</w:t>
          </w:r>
          <w:r>
            <w:rPr>
              <w:noProof/>
            </w:rPr>
            <w:fldChar w:fldCharType="end"/>
          </w:r>
        </w:p>
        <w:p w14:paraId="4AEA5EE5"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4.5.1</w:t>
          </w:r>
          <w:r>
            <w:rPr>
              <w:rFonts w:asciiTheme="minorHAnsi" w:eastAsiaTheme="minorEastAsia" w:hAnsiTheme="minorHAnsi"/>
              <w:noProof/>
              <w:szCs w:val="24"/>
              <w:lang w:eastAsia="ja-JP"/>
            </w:rPr>
            <w:tab/>
          </w:r>
          <w:r>
            <w:rPr>
              <w:noProof/>
            </w:rPr>
            <w:t>Scenarios</w:t>
          </w:r>
          <w:r>
            <w:rPr>
              <w:noProof/>
            </w:rPr>
            <w:tab/>
          </w:r>
          <w:r>
            <w:rPr>
              <w:noProof/>
            </w:rPr>
            <w:fldChar w:fldCharType="begin"/>
          </w:r>
          <w:r>
            <w:rPr>
              <w:noProof/>
            </w:rPr>
            <w:instrText xml:space="preserve"> PAGEREF _Toc481419470 \h </w:instrText>
          </w:r>
          <w:r>
            <w:rPr>
              <w:noProof/>
            </w:rPr>
          </w:r>
          <w:r>
            <w:rPr>
              <w:noProof/>
            </w:rPr>
            <w:fldChar w:fldCharType="separate"/>
          </w:r>
          <w:r>
            <w:rPr>
              <w:noProof/>
            </w:rPr>
            <w:t>19</w:t>
          </w:r>
          <w:r>
            <w:rPr>
              <w:noProof/>
            </w:rPr>
            <w:fldChar w:fldCharType="end"/>
          </w:r>
        </w:p>
        <w:p w14:paraId="1C474A11"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4.5.2</w:t>
          </w:r>
          <w:r>
            <w:rPr>
              <w:rFonts w:asciiTheme="minorHAnsi" w:eastAsiaTheme="minorEastAsia" w:hAnsiTheme="minorHAnsi"/>
              <w:noProof/>
              <w:szCs w:val="24"/>
              <w:lang w:eastAsia="ja-JP"/>
            </w:rPr>
            <w:tab/>
          </w:r>
          <w:r>
            <w:rPr>
              <w:noProof/>
            </w:rPr>
            <w:t>Parameters</w:t>
          </w:r>
          <w:r>
            <w:rPr>
              <w:noProof/>
            </w:rPr>
            <w:tab/>
          </w:r>
          <w:r>
            <w:rPr>
              <w:noProof/>
            </w:rPr>
            <w:fldChar w:fldCharType="begin"/>
          </w:r>
          <w:r>
            <w:rPr>
              <w:noProof/>
            </w:rPr>
            <w:instrText xml:space="preserve"> PAGEREF _Toc481419471 \h </w:instrText>
          </w:r>
          <w:r>
            <w:rPr>
              <w:noProof/>
            </w:rPr>
          </w:r>
          <w:r>
            <w:rPr>
              <w:noProof/>
            </w:rPr>
            <w:fldChar w:fldCharType="separate"/>
          </w:r>
          <w:r>
            <w:rPr>
              <w:noProof/>
            </w:rPr>
            <w:t>19</w:t>
          </w:r>
          <w:r>
            <w:rPr>
              <w:noProof/>
            </w:rPr>
            <w:fldChar w:fldCharType="end"/>
          </w:r>
        </w:p>
        <w:p w14:paraId="75F11D9A"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4.5.3</w:t>
          </w:r>
          <w:r>
            <w:rPr>
              <w:rFonts w:asciiTheme="minorHAnsi" w:eastAsiaTheme="minorEastAsia" w:hAnsiTheme="minorHAnsi"/>
              <w:noProof/>
              <w:szCs w:val="24"/>
              <w:lang w:eastAsia="ja-JP"/>
            </w:rPr>
            <w:tab/>
          </w:r>
          <w:r>
            <w:rPr>
              <w:noProof/>
            </w:rPr>
            <w:t>Filters</w:t>
          </w:r>
          <w:r>
            <w:rPr>
              <w:noProof/>
            </w:rPr>
            <w:tab/>
          </w:r>
          <w:r>
            <w:rPr>
              <w:noProof/>
            </w:rPr>
            <w:fldChar w:fldCharType="begin"/>
          </w:r>
          <w:r>
            <w:rPr>
              <w:noProof/>
            </w:rPr>
            <w:instrText xml:space="preserve"> PAGEREF _Toc481419472 \h </w:instrText>
          </w:r>
          <w:r>
            <w:rPr>
              <w:noProof/>
            </w:rPr>
          </w:r>
          <w:r>
            <w:rPr>
              <w:noProof/>
            </w:rPr>
            <w:fldChar w:fldCharType="separate"/>
          </w:r>
          <w:r>
            <w:rPr>
              <w:noProof/>
            </w:rPr>
            <w:t>20</w:t>
          </w:r>
          <w:r>
            <w:rPr>
              <w:noProof/>
            </w:rPr>
            <w:fldChar w:fldCharType="end"/>
          </w:r>
        </w:p>
        <w:p w14:paraId="3E099C53"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4.5.4</w:t>
          </w:r>
          <w:r>
            <w:rPr>
              <w:rFonts w:asciiTheme="minorHAnsi" w:eastAsiaTheme="minorEastAsia" w:hAnsiTheme="minorHAnsi"/>
              <w:noProof/>
              <w:szCs w:val="24"/>
              <w:lang w:eastAsia="ja-JP"/>
            </w:rPr>
            <w:tab/>
          </w:r>
          <w:r>
            <w:rPr>
              <w:noProof/>
            </w:rPr>
            <w:t>DB Table</w:t>
          </w:r>
          <w:r>
            <w:rPr>
              <w:noProof/>
            </w:rPr>
            <w:tab/>
          </w:r>
          <w:r>
            <w:rPr>
              <w:noProof/>
            </w:rPr>
            <w:fldChar w:fldCharType="begin"/>
          </w:r>
          <w:r>
            <w:rPr>
              <w:noProof/>
            </w:rPr>
            <w:instrText xml:space="preserve"> PAGEREF _Toc481419473 \h </w:instrText>
          </w:r>
          <w:r>
            <w:rPr>
              <w:noProof/>
            </w:rPr>
          </w:r>
          <w:r>
            <w:rPr>
              <w:noProof/>
            </w:rPr>
            <w:fldChar w:fldCharType="separate"/>
          </w:r>
          <w:r>
            <w:rPr>
              <w:noProof/>
            </w:rPr>
            <w:t>20</w:t>
          </w:r>
          <w:r>
            <w:rPr>
              <w:noProof/>
            </w:rPr>
            <w:fldChar w:fldCharType="end"/>
          </w:r>
        </w:p>
        <w:p w14:paraId="11BEEDE7"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4.5.5</w:t>
          </w:r>
          <w:r>
            <w:rPr>
              <w:rFonts w:asciiTheme="minorHAnsi" w:eastAsiaTheme="minorEastAsia" w:hAnsiTheme="minorHAnsi"/>
              <w:noProof/>
              <w:szCs w:val="24"/>
              <w:lang w:eastAsia="ja-JP"/>
            </w:rPr>
            <w:tab/>
          </w:r>
          <w:r>
            <w:rPr>
              <w:noProof/>
            </w:rPr>
            <w:t>Functionality</w:t>
          </w:r>
          <w:r>
            <w:rPr>
              <w:noProof/>
            </w:rPr>
            <w:tab/>
          </w:r>
          <w:r>
            <w:rPr>
              <w:noProof/>
            </w:rPr>
            <w:fldChar w:fldCharType="begin"/>
          </w:r>
          <w:r>
            <w:rPr>
              <w:noProof/>
            </w:rPr>
            <w:instrText xml:space="preserve"> PAGEREF _Toc481419474 \h </w:instrText>
          </w:r>
          <w:r>
            <w:rPr>
              <w:noProof/>
            </w:rPr>
          </w:r>
          <w:r>
            <w:rPr>
              <w:noProof/>
            </w:rPr>
            <w:fldChar w:fldCharType="separate"/>
          </w:r>
          <w:r>
            <w:rPr>
              <w:noProof/>
            </w:rPr>
            <w:t>20</w:t>
          </w:r>
          <w:r>
            <w:rPr>
              <w:noProof/>
            </w:rPr>
            <w:fldChar w:fldCharType="end"/>
          </w:r>
        </w:p>
        <w:p w14:paraId="64B970E9"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4.6</w:t>
          </w:r>
          <w:r>
            <w:rPr>
              <w:rFonts w:asciiTheme="minorHAnsi" w:eastAsiaTheme="minorEastAsia" w:hAnsiTheme="minorHAnsi" w:cstheme="minorBidi"/>
              <w:noProof/>
              <w:lang w:val="en-IN" w:eastAsia="ja-JP"/>
            </w:rPr>
            <w:tab/>
          </w:r>
          <w:r>
            <w:rPr>
              <w:noProof/>
            </w:rPr>
            <w:t>New Account Setup</w:t>
          </w:r>
          <w:r>
            <w:rPr>
              <w:noProof/>
            </w:rPr>
            <w:tab/>
          </w:r>
          <w:r>
            <w:rPr>
              <w:noProof/>
            </w:rPr>
            <w:fldChar w:fldCharType="begin"/>
          </w:r>
          <w:r>
            <w:rPr>
              <w:noProof/>
            </w:rPr>
            <w:instrText xml:space="preserve"> PAGEREF _Toc481419475 \h </w:instrText>
          </w:r>
          <w:r>
            <w:rPr>
              <w:noProof/>
            </w:rPr>
          </w:r>
          <w:r>
            <w:rPr>
              <w:noProof/>
            </w:rPr>
            <w:fldChar w:fldCharType="separate"/>
          </w:r>
          <w:r>
            <w:rPr>
              <w:noProof/>
            </w:rPr>
            <w:t>21</w:t>
          </w:r>
          <w:r>
            <w:rPr>
              <w:noProof/>
            </w:rPr>
            <w:fldChar w:fldCharType="end"/>
          </w:r>
        </w:p>
        <w:p w14:paraId="392D8B1D"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4.6.1</w:t>
          </w:r>
          <w:r>
            <w:rPr>
              <w:rFonts w:asciiTheme="minorHAnsi" w:eastAsiaTheme="minorEastAsia" w:hAnsiTheme="minorHAnsi"/>
              <w:noProof/>
              <w:szCs w:val="24"/>
              <w:lang w:eastAsia="ja-JP"/>
            </w:rPr>
            <w:tab/>
          </w:r>
          <w:r>
            <w:rPr>
              <w:noProof/>
            </w:rPr>
            <w:t>Scenarios</w:t>
          </w:r>
          <w:r>
            <w:rPr>
              <w:noProof/>
            </w:rPr>
            <w:tab/>
          </w:r>
          <w:r>
            <w:rPr>
              <w:noProof/>
            </w:rPr>
            <w:fldChar w:fldCharType="begin"/>
          </w:r>
          <w:r>
            <w:rPr>
              <w:noProof/>
            </w:rPr>
            <w:instrText xml:space="preserve"> PAGEREF _Toc481419476 \h </w:instrText>
          </w:r>
          <w:r>
            <w:rPr>
              <w:noProof/>
            </w:rPr>
          </w:r>
          <w:r>
            <w:rPr>
              <w:noProof/>
            </w:rPr>
            <w:fldChar w:fldCharType="separate"/>
          </w:r>
          <w:r>
            <w:rPr>
              <w:noProof/>
            </w:rPr>
            <w:t>21</w:t>
          </w:r>
          <w:r>
            <w:rPr>
              <w:noProof/>
            </w:rPr>
            <w:fldChar w:fldCharType="end"/>
          </w:r>
        </w:p>
        <w:p w14:paraId="233EA3AA"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4.6.2</w:t>
          </w:r>
          <w:r>
            <w:rPr>
              <w:rFonts w:asciiTheme="minorHAnsi" w:eastAsiaTheme="minorEastAsia" w:hAnsiTheme="minorHAnsi"/>
              <w:noProof/>
              <w:szCs w:val="24"/>
              <w:lang w:eastAsia="ja-JP"/>
            </w:rPr>
            <w:tab/>
          </w:r>
          <w:r>
            <w:rPr>
              <w:noProof/>
            </w:rPr>
            <w:t>Parameters</w:t>
          </w:r>
          <w:r>
            <w:rPr>
              <w:noProof/>
            </w:rPr>
            <w:tab/>
          </w:r>
          <w:r>
            <w:rPr>
              <w:noProof/>
            </w:rPr>
            <w:fldChar w:fldCharType="begin"/>
          </w:r>
          <w:r>
            <w:rPr>
              <w:noProof/>
            </w:rPr>
            <w:instrText xml:space="preserve"> PAGEREF _Toc481419477 \h </w:instrText>
          </w:r>
          <w:r>
            <w:rPr>
              <w:noProof/>
            </w:rPr>
          </w:r>
          <w:r>
            <w:rPr>
              <w:noProof/>
            </w:rPr>
            <w:fldChar w:fldCharType="separate"/>
          </w:r>
          <w:r>
            <w:rPr>
              <w:noProof/>
            </w:rPr>
            <w:t>21</w:t>
          </w:r>
          <w:r>
            <w:rPr>
              <w:noProof/>
            </w:rPr>
            <w:fldChar w:fldCharType="end"/>
          </w:r>
        </w:p>
        <w:p w14:paraId="35197937"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4.6.3</w:t>
          </w:r>
          <w:r>
            <w:rPr>
              <w:rFonts w:asciiTheme="minorHAnsi" w:eastAsiaTheme="minorEastAsia" w:hAnsiTheme="minorHAnsi"/>
              <w:noProof/>
              <w:szCs w:val="24"/>
              <w:lang w:eastAsia="ja-JP"/>
            </w:rPr>
            <w:tab/>
          </w:r>
          <w:r>
            <w:rPr>
              <w:noProof/>
            </w:rPr>
            <w:t>Filters</w:t>
          </w:r>
          <w:r>
            <w:rPr>
              <w:noProof/>
            </w:rPr>
            <w:tab/>
          </w:r>
          <w:r>
            <w:rPr>
              <w:noProof/>
            </w:rPr>
            <w:fldChar w:fldCharType="begin"/>
          </w:r>
          <w:r>
            <w:rPr>
              <w:noProof/>
            </w:rPr>
            <w:instrText xml:space="preserve"> PAGEREF _Toc481419478 \h </w:instrText>
          </w:r>
          <w:r>
            <w:rPr>
              <w:noProof/>
            </w:rPr>
          </w:r>
          <w:r>
            <w:rPr>
              <w:noProof/>
            </w:rPr>
            <w:fldChar w:fldCharType="separate"/>
          </w:r>
          <w:r>
            <w:rPr>
              <w:noProof/>
            </w:rPr>
            <w:t>21</w:t>
          </w:r>
          <w:r>
            <w:rPr>
              <w:noProof/>
            </w:rPr>
            <w:fldChar w:fldCharType="end"/>
          </w:r>
        </w:p>
        <w:p w14:paraId="2D4BFF42"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4.6.4</w:t>
          </w:r>
          <w:r>
            <w:rPr>
              <w:rFonts w:asciiTheme="minorHAnsi" w:eastAsiaTheme="minorEastAsia" w:hAnsiTheme="minorHAnsi"/>
              <w:noProof/>
              <w:szCs w:val="24"/>
              <w:lang w:eastAsia="ja-JP"/>
            </w:rPr>
            <w:tab/>
          </w:r>
          <w:r>
            <w:rPr>
              <w:noProof/>
            </w:rPr>
            <w:t>DB Table</w:t>
          </w:r>
          <w:r>
            <w:rPr>
              <w:noProof/>
            </w:rPr>
            <w:tab/>
          </w:r>
          <w:r>
            <w:rPr>
              <w:noProof/>
            </w:rPr>
            <w:fldChar w:fldCharType="begin"/>
          </w:r>
          <w:r>
            <w:rPr>
              <w:noProof/>
            </w:rPr>
            <w:instrText xml:space="preserve"> PAGEREF _Toc481419479 \h </w:instrText>
          </w:r>
          <w:r>
            <w:rPr>
              <w:noProof/>
            </w:rPr>
          </w:r>
          <w:r>
            <w:rPr>
              <w:noProof/>
            </w:rPr>
            <w:fldChar w:fldCharType="separate"/>
          </w:r>
          <w:r>
            <w:rPr>
              <w:noProof/>
            </w:rPr>
            <w:t>21</w:t>
          </w:r>
          <w:r>
            <w:rPr>
              <w:noProof/>
            </w:rPr>
            <w:fldChar w:fldCharType="end"/>
          </w:r>
        </w:p>
        <w:p w14:paraId="578C5D5E" w14:textId="77777777" w:rsidR="007003BB" w:rsidRDefault="007003BB">
          <w:pPr>
            <w:pStyle w:val="TOC3"/>
            <w:tabs>
              <w:tab w:val="left" w:pos="1163"/>
              <w:tab w:val="right" w:leader="dot" w:pos="9170"/>
            </w:tabs>
            <w:rPr>
              <w:rFonts w:asciiTheme="minorHAnsi" w:eastAsiaTheme="minorEastAsia" w:hAnsiTheme="minorHAnsi"/>
              <w:noProof/>
              <w:szCs w:val="24"/>
              <w:lang w:eastAsia="ja-JP"/>
            </w:rPr>
          </w:pPr>
          <w:r>
            <w:rPr>
              <w:noProof/>
            </w:rPr>
            <w:t>4.6.5</w:t>
          </w:r>
          <w:r>
            <w:rPr>
              <w:rFonts w:asciiTheme="minorHAnsi" w:eastAsiaTheme="minorEastAsia" w:hAnsiTheme="minorHAnsi"/>
              <w:noProof/>
              <w:szCs w:val="24"/>
              <w:lang w:eastAsia="ja-JP"/>
            </w:rPr>
            <w:tab/>
          </w:r>
          <w:r>
            <w:rPr>
              <w:noProof/>
            </w:rPr>
            <w:t>Functionality</w:t>
          </w:r>
          <w:r>
            <w:rPr>
              <w:noProof/>
            </w:rPr>
            <w:tab/>
          </w:r>
          <w:r>
            <w:rPr>
              <w:noProof/>
            </w:rPr>
            <w:fldChar w:fldCharType="begin"/>
          </w:r>
          <w:r>
            <w:rPr>
              <w:noProof/>
            </w:rPr>
            <w:instrText xml:space="preserve"> PAGEREF _Toc481419480 \h </w:instrText>
          </w:r>
          <w:r>
            <w:rPr>
              <w:noProof/>
            </w:rPr>
          </w:r>
          <w:r>
            <w:rPr>
              <w:noProof/>
            </w:rPr>
            <w:fldChar w:fldCharType="separate"/>
          </w:r>
          <w:r>
            <w:rPr>
              <w:noProof/>
            </w:rPr>
            <w:t>21</w:t>
          </w:r>
          <w:r>
            <w:rPr>
              <w:noProof/>
            </w:rPr>
            <w:fldChar w:fldCharType="end"/>
          </w:r>
        </w:p>
        <w:p w14:paraId="3EE6C98C" w14:textId="77777777" w:rsidR="007003BB" w:rsidRDefault="007003BB">
          <w:pPr>
            <w:pStyle w:val="TOC1"/>
            <w:tabs>
              <w:tab w:val="left" w:pos="353"/>
              <w:tab w:val="right" w:leader="dot" w:pos="9170"/>
            </w:tabs>
            <w:rPr>
              <w:rFonts w:asciiTheme="minorHAnsi" w:eastAsiaTheme="minorEastAsia" w:hAnsiTheme="minorHAnsi"/>
              <w:noProof/>
              <w:szCs w:val="24"/>
              <w:lang w:eastAsia="ja-JP"/>
            </w:rPr>
          </w:pPr>
          <w:r>
            <w:rPr>
              <w:noProof/>
            </w:rPr>
            <w:t>5</w:t>
          </w:r>
          <w:r>
            <w:rPr>
              <w:rFonts w:asciiTheme="minorHAnsi" w:eastAsiaTheme="minorEastAsia" w:hAnsiTheme="minorHAnsi"/>
              <w:noProof/>
              <w:szCs w:val="24"/>
              <w:lang w:eastAsia="ja-JP"/>
            </w:rPr>
            <w:tab/>
          </w:r>
          <w:r>
            <w:rPr>
              <w:noProof/>
            </w:rPr>
            <w:t>Annex A</w:t>
          </w:r>
          <w:r>
            <w:rPr>
              <w:noProof/>
            </w:rPr>
            <w:tab/>
          </w:r>
          <w:r>
            <w:rPr>
              <w:noProof/>
            </w:rPr>
            <w:fldChar w:fldCharType="begin"/>
          </w:r>
          <w:r>
            <w:rPr>
              <w:noProof/>
            </w:rPr>
            <w:instrText xml:space="preserve"> PAGEREF _Toc481419481 \h </w:instrText>
          </w:r>
          <w:r>
            <w:rPr>
              <w:noProof/>
            </w:rPr>
          </w:r>
          <w:r>
            <w:rPr>
              <w:noProof/>
            </w:rPr>
            <w:fldChar w:fldCharType="separate"/>
          </w:r>
          <w:r>
            <w:rPr>
              <w:noProof/>
            </w:rPr>
            <w:t>22</w:t>
          </w:r>
          <w:r>
            <w:rPr>
              <w:noProof/>
            </w:rPr>
            <w:fldChar w:fldCharType="end"/>
          </w:r>
        </w:p>
        <w:p w14:paraId="36CED700"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5.1</w:t>
          </w:r>
          <w:r>
            <w:rPr>
              <w:rFonts w:asciiTheme="minorHAnsi" w:eastAsiaTheme="minorEastAsia" w:hAnsiTheme="minorHAnsi" w:cstheme="minorBidi"/>
              <w:noProof/>
              <w:lang w:val="en-IN" w:eastAsia="ja-JP"/>
            </w:rPr>
            <w:tab/>
          </w:r>
          <w:r>
            <w:rPr>
              <w:noProof/>
            </w:rPr>
            <w:t>Contact Fund Table</w:t>
          </w:r>
          <w:r>
            <w:rPr>
              <w:noProof/>
            </w:rPr>
            <w:tab/>
          </w:r>
          <w:r>
            <w:rPr>
              <w:noProof/>
            </w:rPr>
            <w:fldChar w:fldCharType="begin"/>
          </w:r>
          <w:r>
            <w:rPr>
              <w:noProof/>
            </w:rPr>
            <w:instrText xml:space="preserve"> PAGEREF _Toc481419482 \h </w:instrText>
          </w:r>
          <w:r>
            <w:rPr>
              <w:noProof/>
            </w:rPr>
          </w:r>
          <w:r>
            <w:rPr>
              <w:noProof/>
            </w:rPr>
            <w:fldChar w:fldCharType="separate"/>
          </w:r>
          <w:r>
            <w:rPr>
              <w:noProof/>
            </w:rPr>
            <w:t>22</w:t>
          </w:r>
          <w:r>
            <w:rPr>
              <w:noProof/>
            </w:rPr>
            <w:fldChar w:fldCharType="end"/>
          </w:r>
        </w:p>
        <w:p w14:paraId="381AFE5B"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5.2</w:t>
          </w:r>
          <w:r>
            <w:rPr>
              <w:rFonts w:asciiTheme="minorHAnsi" w:eastAsiaTheme="minorEastAsia" w:hAnsiTheme="minorHAnsi" w:cstheme="minorBidi"/>
              <w:noProof/>
              <w:lang w:val="en-IN" w:eastAsia="ja-JP"/>
            </w:rPr>
            <w:tab/>
          </w:r>
          <w:r>
            <w:rPr>
              <w:noProof/>
            </w:rPr>
            <w:t>Fund Recommendation Table</w:t>
          </w:r>
          <w:r>
            <w:rPr>
              <w:noProof/>
            </w:rPr>
            <w:tab/>
          </w:r>
          <w:r>
            <w:rPr>
              <w:noProof/>
            </w:rPr>
            <w:fldChar w:fldCharType="begin"/>
          </w:r>
          <w:r>
            <w:rPr>
              <w:noProof/>
            </w:rPr>
            <w:instrText xml:space="preserve"> PAGEREF _Toc481419483 \h </w:instrText>
          </w:r>
          <w:r>
            <w:rPr>
              <w:noProof/>
            </w:rPr>
          </w:r>
          <w:r>
            <w:rPr>
              <w:noProof/>
            </w:rPr>
            <w:fldChar w:fldCharType="separate"/>
          </w:r>
          <w:r>
            <w:rPr>
              <w:noProof/>
            </w:rPr>
            <w:t>23</w:t>
          </w:r>
          <w:r>
            <w:rPr>
              <w:noProof/>
            </w:rPr>
            <w:fldChar w:fldCharType="end"/>
          </w:r>
        </w:p>
        <w:p w14:paraId="7E9CBD59"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5.3</w:t>
          </w:r>
          <w:r>
            <w:rPr>
              <w:rFonts w:asciiTheme="minorHAnsi" w:eastAsiaTheme="minorEastAsia" w:hAnsiTheme="minorHAnsi" w:cstheme="minorBidi"/>
              <w:noProof/>
              <w:lang w:val="en-IN" w:eastAsia="ja-JP"/>
            </w:rPr>
            <w:tab/>
          </w:r>
          <w:r>
            <w:rPr>
              <w:noProof/>
            </w:rPr>
            <w:t>Organization Table</w:t>
          </w:r>
          <w:r>
            <w:rPr>
              <w:noProof/>
            </w:rPr>
            <w:tab/>
          </w:r>
          <w:r>
            <w:rPr>
              <w:noProof/>
            </w:rPr>
            <w:fldChar w:fldCharType="begin"/>
          </w:r>
          <w:r>
            <w:rPr>
              <w:noProof/>
            </w:rPr>
            <w:instrText xml:space="preserve"> PAGEREF _Toc481419484 \h </w:instrText>
          </w:r>
          <w:r>
            <w:rPr>
              <w:noProof/>
            </w:rPr>
          </w:r>
          <w:r>
            <w:rPr>
              <w:noProof/>
            </w:rPr>
            <w:fldChar w:fldCharType="separate"/>
          </w:r>
          <w:r>
            <w:rPr>
              <w:noProof/>
            </w:rPr>
            <w:t>24</w:t>
          </w:r>
          <w:r>
            <w:rPr>
              <w:noProof/>
            </w:rPr>
            <w:fldChar w:fldCharType="end"/>
          </w:r>
        </w:p>
        <w:p w14:paraId="5E190CCC"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5.4</w:t>
          </w:r>
          <w:r>
            <w:rPr>
              <w:rFonts w:asciiTheme="minorHAnsi" w:eastAsiaTheme="minorEastAsia" w:hAnsiTheme="minorHAnsi" w:cstheme="minorBidi"/>
              <w:noProof/>
              <w:lang w:val="en-IN" w:eastAsia="ja-JP"/>
            </w:rPr>
            <w:tab/>
          </w:r>
          <w:r>
            <w:rPr>
              <w:noProof/>
            </w:rPr>
            <w:t>Contact Table</w:t>
          </w:r>
          <w:r>
            <w:rPr>
              <w:noProof/>
            </w:rPr>
            <w:tab/>
          </w:r>
          <w:r>
            <w:rPr>
              <w:noProof/>
            </w:rPr>
            <w:fldChar w:fldCharType="begin"/>
          </w:r>
          <w:r>
            <w:rPr>
              <w:noProof/>
            </w:rPr>
            <w:instrText xml:space="preserve"> PAGEREF _Toc481419485 \h </w:instrText>
          </w:r>
          <w:r>
            <w:rPr>
              <w:noProof/>
            </w:rPr>
          </w:r>
          <w:r>
            <w:rPr>
              <w:noProof/>
            </w:rPr>
            <w:fldChar w:fldCharType="separate"/>
          </w:r>
          <w:r>
            <w:rPr>
              <w:noProof/>
            </w:rPr>
            <w:t>26</w:t>
          </w:r>
          <w:r>
            <w:rPr>
              <w:noProof/>
            </w:rPr>
            <w:fldChar w:fldCharType="end"/>
          </w:r>
        </w:p>
        <w:p w14:paraId="020CC58E"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5.5</w:t>
          </w:r>
          <w:r>
            <w:rPr>
              <w:rFonts w:asciiTheme="minorHAnsi" w:eastAsiaTheme="minorEastAsia" w:hAnsiTheme="minorHAnsi" w:cstheme="minorBidi"/>
              <w:noProof/>
              <w:lang w:val="en-IN" w:eastAsia="ja-JP"/>
            </w:rPr>
            <w:tab/>
          </w:r>
          <w:r>
            <w:rPr>
              <w:noProof/>
            </w:rPr>
            <w:t>Organization contact Table</w:t>
          </w:r>
          <w:r>
            <w:rPr>
              <w:noProof/>
            </w:rPr>
            <w:tab/>
          </w:r>
          <w:r>
            <w:rPr>
              <w:noProof/>
            </w:rPr>
            <w:fldChar w:fldCharType="begin"/>
          </w:r>
          <w:r>
            <w:rPr>
              <w:noProof/>
            </w:rPr>
            <w:instrText xml:space="preserve"> PAGEREF _Toc481419486 \h </w:instrText>
          </w:r>
          <w:r>
            <w:rPr>
              <w:noProof/>
            </w:rPr>
          </w:r>
          <w:r>
            <w:rPr>
              <w:noProof/>
            </w:rPr>
            <w:fldChar w:fldCharType="separate"/>
          </w:r>
          <w:r>
            <w:rPr>
              <w:noProof/>
            </w:rPr>
            <w:t>28</w:t>
          </w:r>
          <w:r>
            <w:rPr>
              <w:noProof/>
            </w:rPr>
            <w:fldChar w:fldCharType="end"/>
          </w:r>
        </w:p>
        <w:p w14:paraId="3F038B17"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5.6</w:t>
          </w:r>
          <w:r>
            <w:rPr>
              <w:rFonts w:asciiTheme="minorHAnsi" w:eastAsiaTheme="minorEastAsia" w:hAnsiTheme="minorHAnsi" w:cstheme="minorBidi"/>
              <w:noProof/>
              <w:lang w:val="en-IN" w:eastAsia="ja-JP"/>
            </w:rPr>
            <w:tab/>
          </w:r>
          <w:r>
            <w:rPr>
              <w:noProof/>
            </w:rPr>
            <w:t>Activty Table</w:t>
          </w:r>
          <w:r>
            <w:rPr>
              <w:noProof/>
            </w:rPr>
            <w:tab/>
          </w:r>
          <w:r>
            <w:rPr>
              <w:noProof/>
            </w:rPr>
            <w:fldChar w:fldCharType="begin"/>
          </w:r>
          <w:r>
            <w:rPr>
              <w:noProof/>
            </w:rPr>
            <w:instrText xml:space="preserve"> PAGEREF _Toc481419487 \h </w:instrText>
          </w:r>
          <w:r>
            <w:rPr>
              <w:noProof/>
            </w:rPr>
          </w:r>
          <w:r>
            <w:rPr>
              <w:noProof/>
            </w:rPr>
            <w:fldChar w:fldCharType="separate"/>
          </w:r>
          <w:r>
            <w:rPr>
              <w:noProof/>
            </w:rPr>
            <w:t>28</w:t>
          </w:r>
          <w:r>
            <w:rPr>
              <w:noProof/>
            </w:rPr>
            <w:fldChar w:fldCharType="end"/>
          </w:r>
        </w:p>
        <w:p w14:paraId="05FBB52C"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5.7</w:t>
          </w:r>
          <w:r>
            <w:rPr>
              <w:rFonts w:asciiTheme="minorHAnsi" w:eastAsiaTheme="minorEastAsia" w:hAnsiTheme="minorHAnsi" w:cstheme="minorBidi"/>
              <w:noProof/>
              <w:lang w:val="en-IN" w:eastAsia="ja-JP"/>
            </w:rPr>
            <w:tab/>
          </w:r>
          <w:r>
            <w:rPr>
              <w:noProof/>
            </w:rPr>
            <w:t>Activity Log Table</w:t>
          </w:r>
          <w:r>
            <w:rPr>
              <w:noProof/>
            </w:rPr>
            <w:tab/>
          </w:r>
          <w:r>
            <w:rPr>
              <w:noProof/>
            </w:rPr>
            <w:fldChar w:fldCharType="begin"/>
          </w:r>
          <w:r>
            <w:rPr>
              <w:noProof/>
            </w:rPr>
            <w:instrText xml:space="preserve"> PAGEREF _Toc481419488 \h </w:instrText>
          </w:r>
          <w:r>
            <w:rPr>
              <w:noProof/>
            </w:rPr>
          </w:r>
          <w:r>
            <w:rPr>
              <w:noProof/>
            </w:rPr>
            <w:fldChar w:fldCharType="separate"/>
          </w:r>
          <w:r>
            <w:rPr>
              <w:noProof/>
            </w:rPr>
            <w:t>29</w:t>
          </w:r>
          <w:r>
            <w:rPr>
              <w:noProof/>
            </w:rPr>
            <w:fldChar w:fldCharType="end"/>
          </w:r>
        </w:p>
        <w:p w14:paraId="24620BDD"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5.8</w:t>
          </w:r>
          <w:r>
            <w:rPr>
              <w:rFonts w:asciiTheme="minorHAnsi" w:eastAsiaTheme="minorEastAsia" w:hAnsiTheme="minorHAnsi" w:cstheme="minorBidi"/>
              <w:noProof/>
              <w:lang w:val="en-IN" w:eastAsia="ja-JP"/>
            </w:rPr>
            <w:tab/>
          </w:r>
          <w:r>
            <w:rPr>
              <w:noProof/>
            </w:rPr>
            <w:t>Auth User Table</w:t>
          </w:r>
          <w:r>
            <w:rPr>
              <w:noProof/>
            </w:rPr>
            <w:tab/>
          </w:r>
          <w:r>
            <w:rPr>
              <w:noProof/>
            </w:rPr>
            <w:fldChar w:fldCharType="begin"/>
          </w:r>
          <w:r>
            <w:rPr>
              <w:noProof/>
            </w:rPr>
            <w:instrText xml:space="preserve"> PAGEREF _Toc481419489 \h </w:instrText>
          </w:r>
          <w:r>
            <w:rPr>
              <w:noProof/>
            </w:rPr>
          </w:r>
          <w:r>
            <w:rPr>
              <w:noProof/>
            </w:rPr>
            <w:fldChar w:fldCharType="separate"/>
          </w:r>
          <w:r>
            <w:rPr>
              <w:noProof/>
            </w:rPr>
            <w:t>29</w:t>
          </w:r>
          <w:r>
            <w:rPr>
              <w:noProof/>
            </w:rPr>
            <w:fldChar w:fldCharType="end"/>
          </w:r>
        </w:p>
        <w:p w14:paraId="606DDD92" w14:textId="77777777" w:rsidR="007003BB" w:rsidRDefault="007003BB">
          <w:pPr>
            <w:pStyle w:val="TOC2"/>
            <w:tabs>
              <w:tab w:val="left" w:pos="718"/>
              <w:tab w:val="right" w:leader="dot" w:pos="9170"/>
            </w:tabs>
            <w:rPr>
              <w:rFonts w:asciiTheme="minorHAnsi" w:eastAsiaTheme="minorEastAsia" w:hAnsiTheme="minorHAnsi" w:cstheme="minorBidi"/>
              <w:noProof/>
              <w:lang w:val="en-IN" w:eastAsia="ja-JP"/>
            </w:rPr>
          </w:pPr>
          <w:r>
            <w:rPr>
              <w:noProof/>
            </w:rPr>
            <w:t>5.9</w:t>
          </w:r>
          <w:r>
            <w:rPr>
              <w:rFonts w:asciiTheme="minorHAnsi" w:eastAsiaTheme="minorEastAsia" w:hAnsiTheme="minorHAnsi" w:cstheme="minorBidi"/>
              <w:noProof/>
              <w:lang w:val="en-IN" w:eastAsia="ja-JP"/>
            </w:rPr>
            <w:tab/>
          </w:r>
          <w:r>
            <w:rPr>
              <w:noProof/>
            </w:rPr>
            <w:t>Fund Table</w:t>
          </w:r>
          <w:r>
            <w:rPr>
              <w:noProof/>
            </w:rPr>
            <w:tab/>
          </w:r>
          <w:r>
            <w:rPr>
              <w:noProof/>
            </w:rPr>
            <w:fldChar w:fldCharType="begin"/>
          </w:r>
          <w:r>
            <w:rPr>
              <w:noProof/>
            </w:rPr>
            <w:instrText xml:space="preserve"> PAGEREF _Toc481419490 \h </w:instrText>
          </w:r>
          <w:r>
            <w:rPr>
              <w:noProof/>
            </w:rPr>
          </w:r>
          <w:r>
            <w:rPr>
              <w:noProof/>
            </w:rPr>
            <w:fldChar w:fldCharType="separate"/>
          </w:r>
          <w:r>
            <w:rPr>
              <w:noProof/>
            </w:rPr>
            <w:t>30</w:t>
          </w:r>
          <w:r>
            <w:rPr>
              <w:noProof/>
            </w:rPr>
            <w:fldChar w:fldCharType="end"/>
          </w:r>
        </w:p>
        <w:p w14:paraId="71DA2465" w14:textId="77777777" w:rsidR="007003BB" w:rsidRDefault="007003BB">
          <w:pPr>
            <w:pStyle w:val="TOC2"/>
            <w:tabs>
              <w:tab w:val="left" w:pos="830"/>
              <w:tab w:val="right" w:leader="dot" w:pos="9170"/>
            </w:tabs>
            <w:rPr>
              <w:rFonts w:asciiTheme="minorHAnsi" w:eastAsiaTheme="minorEastAsia" w:hAnsiTheme="minorHAnsi" w:cstheme="minorBidi"/>
              <w:noProof/>
              <w:lang w:val="en-IN" w:eastAsia="ja-JP"/>
            </w:rPr>
          </w:pPr>
          <w:r w:rsidRPr="00101B2A">
            <w:rPr>
              <w:noProof/>
              <w:lang w:val="en-IN"/>
            </w:rPr>
            <w:t>5.10</w:t>
          </w:r>
          <w:r>
            <w:rPr>
              <w:rFonts w:asciiTheme="minorHAnsi" w:eastAsiaTheme="minorEastAsia" w:hAnsiTheme="minorHAnsi" w:cstheme="minorBidi"/>
              <w:noProof/>
              <w:lang w:val="en-IN" w:eastAsia="ja-JP"/>
            </w:rPr>
            <w:tab/>
          </w:r>
          <w:r>
            <w:rPr>
              <w:noProof/>
            </w:rPr>
            <w:t>Contact Type Contact Table</w:t>
          </w:r>
          <w:r>
            <w:rPr>
              <w:noProof/>
            </w:rPr>
            <w:tab/>
          </w:r>
          <w:r>
            <w:rPr>
              <w:noProof/>
            </w:rPr>
            <w:fldChar w:fldCharType="begin"/>
          </w:r>
          <w:r>
            <w:rPr>
              <w:noProof/>
            </w:rPr>
            <w:instrText xml:space="preserve"> PAGEREF _Toc481419491 \h </w:instrText>
          </w:r>
          <w:r>
            <w:rPr>
              <w:noProof/>
            </w:rPr>
          </w:r>
          <w:r>
            <w:rPr>
              <w:noProof/>
            </w:rPr>
            <w:fldChar w:fldCharType="separate"/>
          </w:r>
          <w:r>
            <w:rPr>
              <w:noProof/>
            </w:rPr>
            <w:t>31</w:t>
          </w:r>
          <w:r>
            <w:rPr>
              <w:noProof/>
            </w:rPr>
            <w:fldChar w:fldCharType="end"/>
          </w:r>
        </w:p>
        <w:p w14:paraId="58B32848" w14:textId="77777777" w:rsidR="007003BB" w:rsidRDefault="007003BB">
          <w:pPr>
            <w:pStyle w:val="TOC2"/>
            <w:tabs>
              <w:tab w:val="left" w:pos="830"/>
              <w:tab w:val="right" w:leader="dot" w:pos="9170"/>
            </w:tabs>
            <w:rPr>
              <w:rFonts w:asciiTheme="minorHAnsi" w:eastAsiaTheme="minorEastAsia" w:hAnsiTheme="minorHAnsi" w:cstheme="minorBidi"/>
              <w:noProof/>
              <w:lang w:val="en-IN" w:eastAsia="ja-JP"/>
            </w:rPr>
          </w:pPr>
          <w:r w:rsidRPr="00101B2A">
            <w:rPr>
              <w:noProof/>
              <w:lang w:val="en-IN"/>
            </w:rPr>
            <w:t>5.11</w:t>
          </w:r>
          <w:r>
            <w:rPr>
              <w:rFonts w:asciiTheme="minorHAnsi" w:eastAsiaTheme="minorEastAsia" w:hAnsiTheme="minorHAnsi" w:cstheme="minorBidi"/>
              <w:noProof/>
              <w:lang w:val="en-IN" w:eastAsia="ja-JP"/>
            </w:rPr>
            <w:tab/>
          </w:r>
          <w:r>
            <w:rPr>
              <w:noProof/>
            </w:rPr>
            <w:t>Contact Type Table</w:t>
          </w:r>
          <w:r>
            <w:rPr>
              <w:noProof/>
            </w:rPr>
            <w:tab/>
          </w:r>
          <w:r>
            <w:rPr>
              <w:noProof/>
            </w:rPr>
            <w:fldChar w:fldCharType="begin"/>
          </w:r>
          <w:r>
            <w:rPr>
              <w:noProof/>
            </w:rPr>
            <w:instrText xml:space="preserve"> PAGEREF _Toc481419492 \h </w:instrText>
          </w:r>
          <w:r>
            <w:rPr>
              <w:noProof/>
            </w:rPr>
          </w:r>
          <w:r>
            <w:rPr>
              <w:noProof/>
            </w:rPr>
            <w:fldChar w:fldCharType="separate"/>
          </w:r>
          <w:r>
            <w:rPr>
              <w:noProof/>
            </w:rPr>
            <w:t>31</w:t>
          </w:r>
          <w:r>
            <w:rPr>
              <w:noProof/>
            </w:rPr>
            <w:fldChar w:fldCharType="end"/>
          </w:r>
        </w:p>
        <w:p w14:paraId="6C1D3A14" w14:textId="77777777" w:rsidR="007003BB" w:rsidRDefault="007003BB">
          <w:pPr>
            <w:pStyle w:val="TOC2"/>
            <w:tabs>
              <w:tab w:val="left" w:pos="830"/>
              <w:tab w:val="right" w:leader="dot" w:pos="9170"/>
            </w:tabs>
            <w:rPr>
              <w:rFonts w:asciiTheme="minorHAnsi" w:eastAsiaTheme="minorEastAsia" w:hAnsiTheme="minorHAnsi" w:cstheme="minorBidi"/>
              <w:noProof/>
              <w:lang w:val="en-IN" w:eastAsia="ja-JP"/>
            </w:rPr>
          </w:pPr>
          <w:r w:rsidRPr="00101B2A">
            <w:rPr>
              <w:noProof/>
              <w:lang w:val="en-IN"/>
            </w:rPr>
            <w:t>5.12</w:t>
          </w:r>
          <w:r>
            <w:rPr>
              <w:rFonts w:asciiTheme="minorHAnsi" w:eastAsiaTheme="minorEastAsia" w:hAnsiTheme="minorHAnsi" w:cstheme="minorBidi"/>
              <w:noProof/>
              <w:lang w:val="en-IN" w:eastAsia="ja-JP"/>
            </w:rPr>
            <w:tab/>
          </w:r>
          <w:r>
            <w:rPr>
              <w:noProof/>
            </w:rPr>
            <w:t>Org Interest Area Table</w:t>
          </w:r>
          <w:r>
            <w:rPr>
              <w:noProof/>
            </w:rPr>
            <w:tab/>
          </w:r>
          <w:r>
            <w:rPr>
              <w:noProof/>
            </w:rPr>
            <w:fldChar w:fldCharType="begin"/>
          </w:r>
          <w:r>
            <w:rPr>
              <w:noProof/>
            </w:rPr>
            <w:instrText xml:space="preserve"> PAGEREF _Toc481419493 \h </w:instrText>
          </w:r>
          <w:r>
            <w:rPr>
              <w:noProof/>
            </w:rPr>
          </w:r>
          <w:r>
            <w:rPr>
              <w:noProof/>
            </w:rPr>
            <w:fldChar w:fldCharType="separate"/>
          </w:r>
          <w:r>
            <w:rPr>
              <w:noProof/>
            </w:rPr>
            <w:t>31</w:t>
          </w:r>
          <w:r>
            <w:rPr>
              <w:noProof/>
            </w:rPr>
            <w:fldChar w:fldCharType="end"/>
          </w:r>
        </w:p>
        <w:p w14:paraId="384A0EFF" w14:textId="77777777" w:rsidR="007003BB" w:rsidRDefault="007003BB">
          <w:pPr>
            <w:pStyle w:val="TOC2"/>
            <w:tabs>
              <w:tab w:val="left" w:pos="830"/>
              <w:tab w:val="right" w:leader="dot" w:pos="9170"/>
            </w:tabs>
            <w:rPr>
              <w:rFonts w:asciiTheme="minorHAnsi" w:eastAsiaTheme="minorEastAsia" w:hAnsiTheme="minorHAnsi" w:cstheme="minorBidi"/>
              <w:noProof/>
              <w:lang w:val="en-IN" w:eastAsia="ja-JP"/>
            </w:rPr>
          </w:pPr>
          <w:r w:rsidRPr="00101B2A">
            <w:rPr>
              <w:noProof/>
              <w:lang w:val="en-IN"/>
            </w:rPr>
            <w:t>5.13</w:t>
          </w:r>
          <w:r>
            <w:rPr>
              <w:rFonts w:asciiTheme="minorHAnsi" w:eastAsiaTheme="minorEastAsia" w:hAnsiTheme="minorHAnsi" w:cstheme="minorBidi"/>
              <w:noProof/>
              <w:lang w:val="en-IN" w:eastAsia="ja-JP"/>
            </w:rPr>
            <w:tab/>
          </w:r>
          <w:r>
            <w:rPr>
              <w:noProof/>
            </w:rPr>
            <w:t>Interest Area Table</w:t>
          </w:r>
          <w:r>
            <w:rPr>
              <w:noProof/>
            </w:rPr>
            <w:tab/>
          </w:r>
          <w:r>
            <w:rPr>
              <w:noProof/>
            </w:rPr>
            <w:fldChar w:fldCharType="begin"/>
          </w:r>
          <w:r>
            <w:rPr>
              <w:noProof/>
            </w:rPr>
            <w:instrText xml:space="preserve"> PAGEREF _Toc481419494 \h </w:instrText>
          </w:r>
          <w:r>
            <w:rPr>
              <w:noProof/>
            </w:rPr>
          </w:r>
          <w:r>
            <w:rPr>
              <w:noProof/>
            </w:rPr>
            <w:fldChar w:fldCharType="separate"/>
          </w:r>
          <w:r>
            <w:rPr>
              <w:noProof/>
            </w:rPr>
            <w:t>31</w:t>
          </w:r>
          <w:r>
            <w:rPr>
              <w:noProof/>
            </w:rPr>
            <w:fldChar w:fldCharType="end"/>
          </w:r>
        </w:p>
        <w:p w14:paraId="0C2E1EB0" w14:textId="77777777" w:rsidR="007003BB" w:rsidRDefault="007003BB">
          <w:pPr>
            <w:pStyle w:val="TOC2"/>
            <w:tabs>
              <w:tab w:val="left" w:pos="830"/>
              <w:tab w:val="right" w:leader="dot" w:pos="9170"/>
            </w:tabs>
            <w:rPr>
              <w:rFonts w:asciiTheme="minorHAnsi" w:eastAsiaTheme="minorEastAsia" w:hAnsiTheme="minorHAnsi" w:cstheme="minorBidi"/>
              <w:noProof/>
              <w:lang w:val="en-IN" w:eastAsia="ja-JP"/>
            </w:rPr>
          </w:pPr>
          <w:r w:rsidRPr="00101B2A">
            <w:rPr>
              <w:noProof/>
              <w:lang w:val="en-IN"/>
            </w:rPr>
            <w:t>5.14</w:t>
          </w:r>
          <w:r>
            <w:rPr>
              <w:rFonts w:asciiTheme="minorHAnsi" w:eastAsiaTheme="minorEastAsia" w:hAnsiTheme="minorHAnsi" w:cstheme="minorBidi"/>
              <w:noProof/>
              <w:lang w:val="en-IN" w:eastAsia="ja-JP"/>
            </w:rPr>
            <w:tab/>
          </w:r>
          <w:r>
            <w:rPr>
              <w:noProof/>
            </w:rPr>
            <w:t>Geographic Area Table</w:t>
          </w:r>
          <w:r>
            <w:rPr>
              <w:noProof/>
            </w:rPr>
            <w:tab/>
          </w:r>
          <w:r>
            <w:rPr>
              <w:noProof/>
            </w:rPr>
            <w:fldChar w:fldCharType="begin"/>
          </w:r>
          <w:r>
            <w:rPr>
              <w:noProof/>
            </w:rPr>
            <w:instrText xml:space="preserve"> PAGEREF _Toc481419495 \h </w:instrText>
          </w:r>
          <w:r>
            <w:rPr>
              <w:noProof/>
            </w:rPr>
          </w:r>
          <w:r>
            <w:rPr>
              <w:noProof/>
            </w:rPr>
            <w:fldChar w:fldCharType="separate"/>
          </w:r>
          <w:r>
            <w:rPr>
              <w:noProof/>
            </w:rPr>
            <w:t>32</w:t>
          </w:r>
          <w:r>
            <w:rPr>
              <w:noProof/>
            </w:rPr>
            <w:fldChar w:fldCharType="end"/>
          </w:r>
        </w:p>
        <w:p w14:paraId="605BF571" w14:textId="77777777" w:rsidR="007003BB" w:rsidRDefault="007003BB">
          <w:pPr>
            <w:pStyle w:val="TOC2"/>
            <w:tabs>
              <w:tab w:val="left" w:pos="830"/>
              <w:tab w:val="right" w:leader="dot" w:pos="9170"/>
            </w:tabs>
            <w:rPr>
              <w:rFonts w:asciiTheme="minorHAnsi" w:eastAsiaTheme="minorEastAsia" w:hAnsiTheme="minorHAnsi" w:cstheme="minorBidi"/>
              <w:noProof/>
              <w:lang w:val="en-IN" w:eastAsia="ja-JP"/>
            </w:rPr>
          </w:pPr>
          <w:r w:rsidRPr="00101B2A">
            <w:rPr>
              <w:noProof/>
              <w:lang w:val="en-IN"/>
            </w:rPr>
            <w:t>5.15</w:t>
          </w:r>
          <w:r>
            <w:rPr>
              <w:rFonts w:asciiTheme="minorHAnsi" w:eastAsiaTheme="minorEastAsia" w:hAnsiTheme="minorHAnsi" w:cstheme="minorBidi"/>
              <w:noProof/>
              <w:lang w:val="en-IN" w:eastAsia="ja-JP"/>
            </w:rPr>
            <w:tab/>
          </w:r>
          <w:r>
            <w:rPr>
              <w:noProof/>
            </w:rPr>
            <w:t>Population Served Table</w:t>
          </w:r>
          <w:r>
            <w:rPr>
              <w:noProof/>
            </w:rPr>
            <w:tab/>
          </w:r>
          <w:r>
            <w:rPr>
              <w:noProof/>
            </w:rPr>
            <w:fldChar w:fldCharType="begin"/>
          </w:r>
          <w:r>
            <w:rPr>
              <w:noProof/>
            </w:rPr>
            <w:instrText xml:space="preserve"> PAGEREF _Toc481419496 \h </w:instrText>
          </w:r>
          <w:r>
            <w:rPr>
              <w:noProof/>
            </w:rPr>
          </w:r>
          <w:r>
            <w:rPr>
              <w:noProof/>
            </w:rPr>
            <w:fldChar w:fldCharType="separate"/>
          </w:r>
          <w:r>
            <w:rPr>
              <w:noProof/>
            </w:rPr>
            <w:t>32</w:t>
          </w:r>
          <w:r>
            <w:rPr>
              <w:noProof/>
            </w:rPr>
            <w:fldChar w:fldCharType="end"/>
          </w:r>
        </w:p>
        <w:p w14:paraId="42E3D009" w14:textId="77777777" w:rsidR="007003BB" w:rsidRDefault="007003BB">
          <w:pPr>
            <w:pStyle w:val="TOC2"/>
            <w:tabs>
              <w:tab w:val="left" w:pos="830"/>
              <w:tab w:val="right" w:leader="dot" w:pos="9170"/>
            </w:tabs>
            <w:rPr>
              <w:rFonts w:asciiTheme="minorHAnsi" w:eastAsiaTheme="minorEastAsia" w:hAnsiTheme="minorHAnsi" w:cstheme="minorBidi"/>
              <w:noProof/>
              <w:lang w:val="en-IN" w:eastAsia="ja-JP"/>
            </w:rPr>
          </w:pPr>
          <w:r>
            <w:rPr>
              <w:noProof/>
            </w:rPr>
            <w:t>5.16</w:t>
          </w:r>
          <w:r>
            <w:rPr>
              <w:rFonts w:asciiTheme="minorHAnsi" w:eastAsiaTheme="minorEastAsia" w:hAnsiTheme="minorHAnsi" w:cstheme="minorBidi"/>
              <w:noProof/>
              <w:lang w:val="en-IN" w:eastAsia="ja-JP"/>
            </w:rPr>
            <w:tab/>
          </w:r>
          <w:r>
            <w:rPr>
              <w:noProof/>
            </w:rPr>
            <w:t>Donation Table</w:t>
          </w:r>
          <w:r>
            <w:rPr>
              <w:noProof/>
            </w:rPr>
            <w:tab/>
          </w:r>
          <w:r>
            <w:rPr>
              <w:noProof/>
            </w:rPr>
            <w:fldChar w:fldCharType="begin"/>
          </w:r>
          <w:r>
            <w:rPr>
              <w:noProof/>
            </w:rPr>
            <w:instrText xml:space="preserve"> PAGEREF _Toc481419497 \h </w:instrText>
          </w:r>
          <w:r>
            <w:rPr>
              <w:noProof/>
            </w:rPr>
          </w:r>
          <w:r>
            <w:rPr>
              <w:noProof/>
            </w:rPr>
            <w:fldChar w:fldCharType="separate"/>
          </w:r>
          <w:r>
            <w:rPr>
              <w:noProof/>
            </w:rPr>
            <w:t>32</w:t>
          </w:r>
          <w:r>
            <w:rPr>
              <w:noProof/>
            </w:rPr>
            <w:fldChar w:fldCharType="end"/>
          </w:r>
        </w:p>
        <w:p w14:paraId="38B0B6E5" w14:textId="77777777" w:rsidR="007003BB" w:rsidRDefault="007003BB">
          <w:pPr>
            <w:pStyle w:val="TOC2"/>
            <w:tabs>
              <w:tab w:val="left" w:pos="830"/>
              <w:tab w:val="right" w:leader="dot" w:pos="9170"/>
            </w:tabs>
            <w:rPr>
              <w:rFonts w:asciiTheme="minorHAnsi" w:eastAsiaTheme="minorEastAsia" w:hAnsiTheme="minorHAnsi" w:cstheme="minorBidi"/>
              <w:noProof/>
              <w:lang w:val="en-IN" w:eastAsia="ja-JP"/>
            </w:rPr>
          </w:pPr>
          <w:r>
            <w:rPr>
              <w:noProof/>
            </w:rPr>
            <w:t>5.17</w:t>
          </w:r>
          <w:r>
            <w:rPr>
              <w:rFonts w:asciiTheme="minorHAnsi" w:eastAsiaTheme="minorEastAsia" w:hAnsiTheme="minorHAnsi" w:cstheme="minorBidi"/>
              <w:noProof/>
              <w:lang w:val="en-IN" w:eastAsia="ja-JP"/>
            </w:rPr>
            <w:tab/>
          </w:r>
          <w:r>
            <w:rPr>
              <w:noProof/>
            </w:rPr>
            <w:t>Config Table</w:t>
          </w:r>
          <w:r>
            <w:rPr>
              <w:noProof/>
            </w:rPr>
            <w:tab/>
          </w:r>
          <w:r>
            <w:rPr>
              <w:noProof/>
            </w:rPr>
            <w:fldChar w:fldCharType="begin"/>
          </w:r>
          <w:r>
            <w:rPr>
              <w:noProof/>
            </w:rPr>
            <w:instrText xml:space="preserve"> PAGEREF _Toc481419498 \h </w:instrText>
          </w:r>
          <w:r>
            <w:rPr>
              <w:noProof/>
            </w:rPr>
          </w:r>
          <w:r>
            <w:rPr>
              <w:noProof/>
            </w:rPr>
            <w:fldChar w:fldCharType="separate"/>
          </w:r>
          <w:r>
            <w:rPr>
              <w:noProof/>
            </w:rPr>
            <w:t>34</w:t>
          </w:r>
          <w:r>
            <w:rPr>
              <w:noProof/>
            </w:rPr>
            <w:fldChar w:fldCharType="end"/>
          </w:r>
        </w:p>
        <w:p w14:paraId="6E654FEC" w14:textId="77777777" w:rsidR="007003BB" w:rsidRDefault="007003BB">
          <w:pPr>
            <w:pStyle w:val="TOC2"/>
            <w:tabs>
              <w:tab w:val="left" w:pos="830"/>
              <w:tab w:val="right" w:leader="dot" w:pos="9170"/>
            </w:tabs>
            <w:rPr>
              <w:rFonts w:asciiTheme="minorHAnsi" w:eastAsiaTheme="minorEastAsia" w:hAnsiTheme="minorHAnsi" w:cstheme="minorBidi"/>
              <w:noProof/>
              <w:lang w:val="en-IN" w:eastAsia="ja-JP"/>
            </w:rPr>
          </w:pPr>
          <w:r>
            <w:rPr>
              <w:noProof/>
            </w:rPr>
            <w:t>5.18</w:t>
          </w:r>
          <w:r>
            <w:rPr>
              <w:rFonts w:asciiTheme="minorHAnsi" w:eastAsiaTheme="minorEastAsia" w:hAnsiTheme="minorHAnsi" w:cstheme="minorBidi"/>
              <w:noProof/>
              <w:lang w:val="en-IN" w:eastAsia="ja-JP"/>
            </w:rPr>
            <w:tab/>
          </w:r>
          <w:r>
            <w:rPr>
              <w:noProof/>
            </w:rPr>
            <w:t>User Fund Setup Table</w:t>
          </w:r>
          <w:r>
            <w:rPr>
              <w:noProof/>
            </w:rPr>
            <w:tab/>
          </w:r>
          <w:r>
            <w:rPr>
              <w:noProof/>
            </w:rPr>
            <w:fldChar w:fldCharType="begin"/>
          </w:r>
          <w:r>
            <w:rPr>
              <w:noProof/>
            </w:rPr>
            <w:instrText xml:space="preserve"> PAGEREF _Toc481419499 \h </w:instrText>
          </w:r>
          <w:r>
            <w:rPr>
              <w:noProof/>
            </w:rPr>
          </w:r>
          <w:r>
            <w:rPr>
              <w:noProof/>
            </w:rPr>
            <w:fldChar w:fldCharType="separate"/>
          </w:r>
          <w:r>
            <w:rPr>
              <w:noProof/>
            </w:rPr>
            <w:t>35</w:t>
          </w:r>
          <w:r>
            <w:rPr>
              <w:noProof/>
            </w:rPr>
            <w:fldChar w:fldCharType="end"/>
          </w:r>
        </w:p>
        <w:p w14:paraId="3FB7FDAE" w14:textId="77777777" w:rsidR="007003BB" w:rsidRDefault="007003BB">
          <w:pPr>
            <w:pStyle w:val="TOC2"/>
            <w:tabs>
              <w:tab w:val="left" w:pos="830"/>
              <w:tab w:val="right" w:leader="dot" w:pos="9170"/>
            </w:tabs>
            <w:rPr>
              <w:rFonts w:asciiTheme="minorHAnsi" w:eastAsiaTheme="minorEastAsia" w:hAnsiTheme="minorHAnsi" w:cstheme="minorBidi"/>
              <w:noProof/>
              <w:lang w:val="en-IN" w:eastAsia="ja-JP"/>
            </w:rPr>
          </w:pPr>
          <w:r w:rsidRPr="00101B2A">
            <w:rPr>
              <w:noProof/>
              <w:lang w:val="en-IN"/>
            </w:rPr>
            <w:t>5.19</w:t>
          </w:r>
          <w:r>
            <w:rPr>
              <w:rFonts w:asciiTheme="minorHAnsi" w:eastAsiaTheme="minorEastAsia" w:hAnsiTheme="minorHAnsi" w:cstheme="minorBidi"/>
              <w:noProof/>
              <w:lang w:val="en-IN" w:eastAsia="ja-JP"/>
            </w:rPr>
            <w:tab/>
          </w:r>
          <w:r>
            <w:rPr>
              <w:noProof/>
            </w:rPr>
            <w:t>Investment Pool Table</w:t>
          </w:r>
          <w:r>
            <w:rPr>
              <w:noProof/>
            </w:rPr>
            <w:tab/>
          </w:r>
          <w:r>
            <w:rPr>
              <w:noProof/>
            </w:rPr>
            <w:fldChar w:fldCharType="begin"/>
          </w:r>
          <w:r>
            <w:rPr>
              <w:noProof/>
            </w:rPr>
            <w:instrText xml:space="preserve"> PAGEREF _Toc481419500 \h </w:instrText>
          </w:r>
          <w:r>
            <w:rPr>
              <w:noProof/>
            </w:rPr>
          </w:r>
          <w:r>
            <w:rPr>
              <w:noProof/>
            </w:rPr>
            <w:fldChar w:fldCharType="separate"/>
          </w:r>
          <w:r>
            <w:rPr>
              <w:noProof/>
            </w:rPr>
            <w:t>35</w:t>
          </w:r>
          <w:r>
            <w:rPr>
              <w:noProof/>
            </w:rPr>
            <w:fldChar w:fldCharType="end"/>
          </w:r>
        </w:p>
        <w:p w14:paraId="108BDA40" w14:textId="77777777" w:rsidR="007003BB" w:rsidRDefault="007003BB">
          <w:pPr>
            <w:pStyle w:val="TOC2"/>
            <w:tabs>
              <w:tab w:val="left" w:pos="830"/>
              <w:tab w:val="right" w:leader="dot" w:pos="9170"/>
            </w:tabs>
            <w:rPr>
              <w:rFonts w:asciiTheme="minorHAnsi" w:eastAsiaTheme="minorEastAsia" w:hAnsiTheme="minorHAnsi" w:cstheme="minorBidi"/>
              <w:noProof/>
              <w:lang w:val="en-IN" w:eastAsia="ja-JP"/>
            </w:rPr>
          </w:pPr>
          <w:r w:rsidRPr="00101B2A">
            <w:rPr>
              <w:noProof/>
              <w:lang w:val="en-IN"/>
            </w:rPr>
            <w:t>5.20</w:t>
          </w:r>
          <w:r>
            <w:rPr>
              <w:rFonts w:asciiTheme="minorHAnsi" w:eastAsiaTheme="minorEastAsia" w:hAnsiTheme="minorHAnsi" w:cstheme="minorBidi"/>
              <w:noProof/>
              <w:lang w:val="en-IN" w:eastAsia="ja-JP"/>
            </w:rPr>
            <w:tab/>
          </w:r>
          <w:r>
            <w:rPr>
              <w:noProof/>
            </w:rPr>
            <w:t>Email Address Table</w:t>
          </w:r>
          <w:r>
            <w:rPr>
              <w:noProof/>
            </w:rPr>
            <w:tab/>
          </w:r>
          <w:r>
            <w:rPr>
              <w:noProof/>
            </w:rPr>
            <w:fldChar w:fldCharType="begin"/>
          </w:r>
          <w:r>
            <w:rPr>
              <w:noProof/>
            </w:rPr>
            <w:instrText xml:space="preserve"> PAGEREF _Toc481419501 \h </w:instrText>
          </w:r>
          <w:r>
            <w:rPr>
              <w:noProof/>
            </w:rPr>
          </w:r>
          <w:r>
            <w:rPr>
              <w:noProof/>
            </w:rPr>
            <w:fldChar w:fldCharType="separate"/>
          </w:r>
          <w:r>
            <w:rPr>
              <w:noProof/>
            </w:rPr>
            <w:t>36</w:t>
          </w:r>
          <w:r>
            <w:rPr>
              <w:noProof/>
            </w:rPr>
            <w:fldChar w:fldCharType="end"/>
          </w:r>
        </w:p>
        <w:p w14:paraId="2857BC02" w14:textId="77777777" w:rsidR="00EF25C5" w:rsidRDefault="002755E5" w:rsidP="00EF25C5">
          <w:r>
            <w:rPr>
              <w:b/>
              <w:bCs/>
              <w:noProof/>
            </w:rPr>
            <w:fldChar w:fldCharType="end"/>
          </w:r>
        </w:p>
      </w:sdtContent>
    </w:sdt>
    <w:p w14:paraId="48D46EF8" w14:textId="77777777" w:rsidR="00EF25C5" w:rsidRDefault="00EF25C5" w:rsidP="00EF25C5"/>
    <w:p w14:paraId="18B1FC8F" w14:textId="15AE44A8" w:rsidR="008500A2" w:rsidRDefault="008500A2">
      <w:r>
        <w:lastRenderedPageBreak/>
        <w:br w:type="page"/>
      </w:r>
    </w:p>
    <w:p w14:paraId="598CA644" w14:textId="77777777" w:rsidR="00EF25C5" w:rsidRDefault="00EF25C5" w:rsidP="00EF25C5">
      <w:pPr>
        <w:pStyle w:val="ListParagraph"/>
      </w:pPr>
    </w:p>
    <w:p w14:paraId="7F32B2F7" w14:textId="77777777" w:rsidR="00EF25C5" w:rsidRDefault="00EF25C5" w:rsidP="0036592D">
      <w:pPr>
        <w:pStyle w:val="Caption"/>
      </w:pPr>
      <w:bookmarkStart w:id="23" w:name="_Toc7777353"/>
      <w:bookmarkStart w:id="24" w:name="_Toc10018962"/>
      <w:bookmarkStart w:id="25" w:name="_Toc15922643"/>
      <w:r>
        <w:t>Target Audience</w:t>
      </w:r>
      <w:bookmarkEnd w:id="23"/>
      <w:bookmarkEnd w:id="24"/>
      <w:bookmarkEnd w:id="25"/>
      <w:r>
        <w:t xml:space="preserve"> </w:t>
      </w:r>
    </w:p>
    <w:p w14:paraId="5708B6B3" w14:textId="77777777" w:rsidR="00EF25C5" w:rsidRDefault="00EF25C5" w:rsidP="00EF25C5">
      <w:r>
        <w:t>The intended audience required to have access to this document is as follows:</w:t>
      </w:r>
    </w:p>
    <w:p w14:paraId="0455CC5E" w14:textId="77777777" w:rsidR="00EF25C5" w:rsidRDefault="00AA0EA8" w:rsidP="00EF25C5">
      <w:pPr>
        <w:numPr>
          <w:ilvl w:val="0"/>
          <w:numId w:val="26"/>
        </w:numPr>
        <w:spacing w:before="60" w:after="60" w:line="240" w:lineRule="auto"/>
      </w:pPr>
      <w:r>
        <w:t>Gifting Network</w:t>
      </w:r>
      <w:r w:rsidR="00EF25C5">
        <w:t xml:space="preserve"> Project Team</w:t>
      </w:r>
    </w:p>
    <w:p w14:paraId="6A8DF5BB" w14:textId="77777777" w:rsidR="00EF25C5" w:rsidRDefault="00EF25C5" w:rsidP="00EF25C5">
      <w:pPr>
        <w:spacing w:before="60" w:after="60" w:line="240" w:lineRule="auto"/>
      </w:pPr>
    </w:p>
    <w:p w14:paraId="631900FD" w14:textId="77777777" w:rsidR="00EF25C5" w:rsidRDefault="00EF25C5" w:rsidP="00AA0EA8">
      <w:pPr>
        <w:pStyle w:val="Caption"/>
      </w:pPr>
      <w:bookmarkStart w:id="26" w:name="_Toc10018964"/>
      <w:bookmarkStart w:id="27" w:name="_Toc15922645"/>
      <w:r>
        <w:t>Abbreviations</w:t>
      </w:r>
      <w:bookmarkEnd w:id="26"/>
      <w:bookmarkEnd w:id="27"/>
      <w:r>
        <w:t xml:space="preserve"> used in the document</w:t>
      </w:r>
    </w:p>
    <w:p w14:paraId="5147E5FE" w14:textId="77777777" w:rsidR="00EF25C5" w:rsidRPr="002B5831" w:rsidRDefault="00EF25C5" w:rsidP="00EF25C5">
      <w:r>
        <w:t>The terminologies that will be used in the document are as follows:</w:t>
      </w:r>
    </w:p>
    <w:tbl>
      <w:tblPr>
        <w:tblStyle w:val="TableGrid"/>
        <w:tblW w:w="0" w:type="auto"/>
        <w:tblLook w:val="04A0" w:firstRow="1" w:lastRow="0" w:firstColumn="1" w:lastColumn="0" w:noHBand="0" w:noVBand="1"/>
      </w:tblPr>
      <w:tblGrid>
        <w:gridCol w:w="1008"/>
        <w:gridCol w:w="1980"/>
        <w:gridCol w:w="6254"/>
      </w:tblGrid>
      <w:tr w:rsidR="00EF25C5" w:rsidRPr="0036592D" w14:paraId="08CDD615" w14:textId="77777777" w:rsidTr="000A0E9C">
        <w:tc>
          <w:tcPr>
            <w:tcW w:w="1008" w:type="dxa"/>
            <w:shd w:val="clear" w:color="auto" w:fill="254275"/>
          </w:tcPr>
          <w:p w14:paraId="4E4F1352" w14:textId="77777777" w:rsidR="00EF25C5" w:rsidRPr="0036592D" w:rsidRDefault="00EF25C5" w:rsidP="00D00D0F">
            <w:pPr>
              <w:jc w:val="center"/>
              <w:rPr>
                <w:rFonts w:ascii="Arial" w:hAnsi="Arial" w:cs="Arial"/>
                <w:b/>
                <w:color w:val="FFFFFF" w:themeColor="background1"/>
                <w:szCs w:val="24"/>
                <w:lang w:val="en-US"/>
              </w:rPr>
            </w:pPr>
            <w:proofErr w:type="spellStart"/>
            <w:r w:rsidRPr="0036592D">
              <w:rPr>
                <w:rFonts w:ascii="Arial" w:hAnsi="Arial" w:cs="Arial"/>
                <w:b/>
                <w:color w:val="FFFFFF" w:themeColor="background1"/>
                <w:szCs w:val="24"/>
                <w:lang w:val="en-US"/>
              </w:rPr>
              <w:t>Sr</w:t>
            </w:r>
            <w:proofErr w:type="spellEnd"/>
            <w:r w:rsidRPr="0036592D">
              <w:rPr>
                <w:rFonts w:ascii="Arial" w:hAnsi="Arial" w:cs="Arial"/>
                <w:b/>
                <w:color w:val="FFFFFF" w:themeColor="background1"/>
                <w:szCs w:val="24"/>
                <w:lang w:val="en-US"/>
              </w:rPr>
              <w:t xml:space="preserve"> No</w:t>
            </w:r>
          </w:p>
        </w:tc>
        <w:tc>
          <w:tcPr>
            <w:tcW w:w="1980" w:type="dxa"/>
            <w:shd w:val="clear" w:color="auto" w:fill="254275"/>
          </w:tcPr>
          <w:p w14:paraId="4AA506A8" w14:textId="77777777" w:rsidR="00EF25C5" w:rsidRPr="0036592D" w:rsidRDefault="00EF25C5" w:rsidP="00D00D0F">
            <w:pPr>
              <w:jc w:val="center"/>
              <w:rPr>
                <w:rFonts w:ascii="Arial" w:hAnsi="Arial" w:cs="Arial"/>
                <w:b/>
                <w:color w:val="FFFFFF" w:themeColor="background1"/>
                <w:szCs w:val="24"/>
                <w:lang w:val="en-US"/>
              </w:rPr>
            </w:pPr>
            <w:r w:rsidRPr="0036592D">
              <w:rPr>
                <w:rFonts w:ascii="Arial" w:hAnsi="Arial" w:cs="Arial"/>
                <w:b/>
                <w:color w:val="FFFFFF" w:themeColor="background1"/>
                <w:szCs w:val="24"/>
                <w:lang w:val="en-US"/>
              </w:rPr>
              <w:t>Name</w:t>
            </w:r>
          </w:p>
        </w:tc>
        <w:tc>
          <w:tcPr>
            <w:tcW w:w="6254" w:type="dxa"/>
            <w:shd w:val="clear" w:color="auto" w:fill="254275"/>
          </w:tcPr>
          <w:p w14:paraId="37FD3B04" w14:textId="77777777" w:rsidR="00EF25C5" w:rsidRPr="0036592D" w:rsidRDefault="00EF25C5" w:rsidP="00D00D0F">
            <w:pPr>
              <w:jc w:val="center"/>
              <w:rPr>
                <w:rFonts w:ascii="Arial" w:hAnsi="Arial" w:cs="Arial"/>
                <w:b/>
                <w:color w:val="FFFFFF" w:themeColor="background1"/>
                <w:szCs w:val="24"/>
                <w:lang w:val="en-US"/>
              </w:rPr>
            </w:pPr>
            <w:r w:rsidRPr="0036592D">
              <w:rPr>
                <w:rFonts w:ascii="Arial" w:hAnsi="Arial" w:cs="Arial"/>
                <w:b/>
                <w:color w:val="FFFFFF" w:themeColor="background1"/>
                <w:szCs w:val="24"/>
                <w:lang w:val="en-US"/>
              </w:rPr>
              <w:t>Description</w:t>
            </w:r>
          </w:p>
        </w:tc>
      </w:tr>
      <w:tr w:rsidR="00EF25C5" w:rsidRPr="0036592D" w14:paraId="64ED19C8" w14:textId="77777777" w:rsidTr="0036592D">
        <w:tc>
          <w:tcPr>
            <w:tcW w:w="1008" w:type="dxa"/>
          </w:tcPr>
          <w:p w14:paraId="5B9A9DFF" w14:textId="77777777" w:rsidR="00EF25C5" w:rsidRPr="0036592D" w:rsidRDefault="00EF25C5" w:rsidP="00EF25C5">
            <w:pPr>
              <w:rPr>
                <w:szCs w:val="24"/>
                <w:lang w:val="en-US"/>
              </w:rPr>
            </w:pPr>
            <w:r w:rsidRPr="0036592D">
              <w:rPr>
                <w:szCs w:val="24"/>
                <w:lang w:val="en-US"/>
              </w:rPr>
              <w:t>1</w:t>
            </w:r>
          </w:p>
        </w:tc>
        <w:tc>
          <w:tcPr>
            <w:tcW w:w="1980" w:type="dxa"/>
          </w:tcPr>
          <w:p w14:paraId="55AC2C95" w14:textId="77777777" w:rsidR="00EF25C5" w:rsidRPr="0036592D" w:rsidRDefault="00EF25C5" w:rsidP="00EF25C5">
            <w:pPr>
              <w:rPr>
                <w:szCs w:val="24"/>
                <w:lang w:val="en-US"/>
              </w:rPr>
            </w:pPr>
          </w:p>
        </w:tc>
        <w:tc>
          <w:tcPr>
            <w:tcW w:w="6254" w:type="dxa"/>
          </w:tcPr>
          <w:p w14:paraId="49372E04" w14:textId="77777777" w:rsidR="00EF25C5" w:rsidRPr="0036592D" w:rsidRDefault="00EF25C5" w:rsidP="00EF25C5">
            <w:pPr>
              <w:rPr>
                <w:szCs w:val="24"/>
                <w:lang w:val="en-US"/>
              </w:rPr>
            </w:pPr>
          </w:p>
        </w:tc>
      </w:tr>
      <w:tr w:rsidR="00EF25C5" w:rsidRPr="0036592D" w14:paraId="6C67CC49" w14:textId="77777777" w:rsidTr="0036592D">
        <w:tc>
          <w:tcPr>
            <w:tcW w:w="1008" w:type="dxa"/>
          </w:tcPr>
          <w:p w14:paraId="7702EEAF" w14:textId="77777777" w:rsidR="00EF25C5" w:rsidRPr="0036592D" w:rsidRDefault="00EF25C5" w:rsidP="00EF25C5">
            <w:pPr>
              <w:rPr>
                <w:szCs w:val="24"/>
                <w:lang w:val="en-US"/>
              </w:rPr>
            </w:pPr>
            <w:r w:rsidRPr="0036592D">
              <w:rPr>
                <w:szCs w:val="24"/>
                <w:lang w:val="en-US"/>
              </w:rPr>
              <w:t>2</w:t>
            </w:r>
          </w:p>
        </w:tc>
        <w:tc>
          <w:tcPr>
            <w:tcW w:w="1980" w:type="dxa"/>
          </w:tcPr>
          <w:p w14:paraId="468BB865" w14:textId="77777777" w:rsidR="00EF25C5" w:rsidRPr="0036592D" w:rsidRDefault="00EF25C5" w:rsidP="00EF25C5">
            <w:pPr>
              <w:rPr>
                <w:szCs w:val="24"/>
                <w:lang w:val="en-US"/>
              </w:rPr>
            </w:pPr>
          </w:p>
        </w:tc>
        <w:tc>
          <w:tcPr>
            <w:tcW w:w="6254" w:type="dxa"/>
          </w:tcPr>
          <w:p w14:paraId="792DC83D" w14:textId="77777777" w:rsidR="00EF25C5" w:rsidRPr="0036592D" w:rsidRDefault="00EF25C5" w:rsidP="00EF25C5">
            <w:pPr>
              <w:rPr>
                <w:szCs w:val="24"/>
                <w:lang w:val="en-US"/>
              </w:rPr>
            </w:pPr>
          </w:p>
        </w:tc>
      </w:tr>
      <w:tr w:rsidR="00EF25C5" w:rsidRPr="0036592D" w14:paraId="44A9C4B3" w14:textId="77777777" w:rsidTr="0036592D">
        <w:tc>
          <w:tcPr>
            <w:tcW w:w="1008" w:type="dxa"/>
          </w:tcPr>
          <w:p w14:paraId="6514FDBC" w14:textId="77777777" w:rsidR="00EF25C5" w:rsidRPr="0036592D" w:rsidRDefault="00EF25C5" w:rsidP="00EF25C5">
            <w:pPr>
              <w:rPr>
                <w:szCs w:val="24"/>
                <w:lang w:val="en-US"/>
              </w:rPr>
            </w:pPr>
            <w:r w:rsidRPr="0036592D">
              <w:rPr>
                <w:szCs w:val="24"/>
                <w:lang w:val="en-US"/>
              </w:rPr>
              <w:t>3</w:t>
            </w:r>
          </w:p>
        </w:tc>
        <w:tc>
          <w:tcPr>
            <w:tcW w:w="1980" w:type="dxa"/>
          </w:tcPr>
          <w:p w14:paraId="715700D1" w14:textId="77777777" w:rsidR="00EF25C5" w:rsidRPr="0036592D" w:rsidRDefault="00EF25C5" w:rsidP="00EF25C5">
            <w:pPr>
              <w:rPr>
                <w:szCs w:val="24"/>
                <w:lang w:val="en-US"/>
              </w:rPr>
            </w:pPr>
          </w:p>
        </w:tc>
        <w:tc>
          <w:tcPr>
            <w:tcW w:w="6254" w:type="dxa"/>
          </w:tcPr>
          <w:p w14:paraId="31C744DE" w14:textId="77777777" w:rsidR="00EF25C5" w:rsidRPr="0036592D" w:rsidRDefault="00EF25C5" w:rsidP="00AA0EA8">
            <w:pPr>
              <w:keepNext/>
              <w:rPr>
                <w:szCs w:val="24"/>
                <w:lang w:val="en-US"/>
              </w:rPr>
            </w:pPr>
          </w:p>
        </w:tc>
      </w:tr>
      <w:tr w:rsidR="00EF25C5" w:rsidRPr="0036592D" w14:paraId="052EA5DB" w14:textId="77777777" w:rsidTr="0036592D">
        <w:tc>
          <w:tcPr>
            <w:tcW w:w="1008" w:type="dxa"/>
          </w:tcPr>
          <w:p w14:paraId="3FEBEEE1" w14:textId="77777777" w:rsidR="00EF25C5" w:rsidRPr="0036592D" w:rsidRDefault="00EF25C5" w:rsidP="00EF25C5">
            <w:pPr>
              <w:rPr>
                <w:szCs w:val="24"/>
                <w:lang w:val="en-US"/>
              </w:rPr>
            </w:pPr>
            <w:r w:rsidRPr="0036592D">
              <w:rPr>
                <w:szCs w:val="24"/>
                <w:lang w:val="en-US"/>
              </w:rPr>
              <w:t>4</w:t>
            </w:r>
          </w:p>
        </w:tc>
        <w:tc>
          <w:tcPr>
            <w:tcW w:w="1980" w:type="dxa"/>
          </w:tcPr>
          <w:p w14:paraId="5937FE23" w14:textId="77777777" w:rsidR="00EF25C5" w:rsidRPr="0036592D" w:rsidRDefault="00EF25C5" w:rsidP="00EF25C5">
            <w:pPr>
              <w:rPr>
                <w:szCs w:val="24"/>
                <w:lang w:val="en-US"/>
              </w:rPr>
            </w:pPr>
          </w:p>
        </w:tc>
        <w:tc>
          <w:tcPr>
            <w:tcW w:w="6254" w:type="dxa"/>
          </w:tcPr>
          <w:p w14:paraId="541D5ABB" w14:textId="77777777" w:rsidR="00EF25C5" w:rsidRPr="0036592D" w:rsidRDefault="00EF25C5" w:rsidP="00EF25C5">
            <w:pPr>
              <w:keepNext/>
              <w:rPr>
                <w:szCs w:val="24"/>
                <w:lang w:val="en-US"/>
              </w:rPr>
            </w:pPr>
          </w:p>
        </w:tc>
      </w:tr>
    </w:tbl>
    <w:p w14:paraId="699D87F1" w14:textId="77777777" w:rsidR="00EF25C5" w:rsidRPr="00731C0F" w:rsidRDefault="00EF25C5" w:rsidP="0036592D">
      <w:pPr>
        <w:pStyle w:val="Caption"/>
        <w:rPr>
          <w:lang w:val="en-US"/>
        </w:rPr>
      </w:pPr>
    </w:p>
    <w:p w14:paraId="5B750A08" w14:textId="77777777" w:rsidR="00EF25C5" w:rsidRDefault="00EF25C5" w:rsidP="00EF25C5">
      <w:pPr>
        <w:rPr>
          <w:rFonts w:eastAsiaTheme="majorEastAsia" w:cstheme="majorBidi"/>
          <w:b/>
          <w:sz w:val="36"/>
          <w:szCs w:val="32"/>
        </w:rPr>
      </w:pPr>
      <w:r>
        <w:br w:type="page"/>
      </w:r>
    </w:p>
    <w:p w14:paraId="340EBACF" w14:textId="77777777" w:rsidR="00EF25C5" w:rsidRDefault="00EF25C5" w:rsidP="00FB5841">
      <w:pPr>
        <w:pStyle w:val="Heading1"/>
      </w:pPr>
      <w:bookmarkStart w:id="28" w:name="_Toc10018965"/>
      <w:bookmarkStart w:id="29" w:name="_Toc15922646"/>
      <w:bookmarkStart w:id="30" w:name="_Toc481419434"/>
      <w:r w:rsidRPr="0036592D">
        <w:lastRenderedPageBreak/>
        <w:t>Introduction</w:t>
      </w:r>
      <w:bookmarkEnd w:id="28"/>
      <w:bookmarkEnd w:id="29"/>
      <w:bookmarkEnd w:id="30"/>
    </w:p>
    <w:p w14:paraId="3421723D" w14:textId="77777777" w:rsidR="00BE50C4" w:rsidRPr="00AA0EA8" w:rsidRDefault="00EF25C5" w:rsidP="003A3B51">
      <w:pPr>
        <w:pStyle w:val="Heading2"/>
      </w:pPr>
      <w:bookmarkStart w:id="31" w:name="_Toc10018966"/>
      <w:bookmarkStart w:id="32" w:name="_Toc15922647"/>
      <w:bookmarkStart w:id="33" w:name="_Toc481419435"/>
      <w:r w:rsidRPr="0036592D">
        <w:t>Background</w:t>
      </w:r>
      <w:bookmarkEnd w:id="31"/>
      <w:bookmarkEnd w:id="32"/>
      <w:bookmarkEnd w:id="33"/>
    </w:p>
    <w:p w14:paraId="02285C3D" w14:textId="77777777" w:rsidR="00BE50C4" w:rsidRDefault="00AA0EA8" w:rsidP="003A3B51">
      <w:pPr>
        <w:rPr>
          <w:lang w:val="en-US"/>
        </w:rPr>
      </w:pPr>
      <w:r>
        <w:rPr>
          <w:noProof/>
          <w:lang w:val="en-US"/>
        </w:rPr>
        <w:drawing>
          <wp:inline distT="0" distB="0" distL="0" distR="0" wp14:anchorId="62CD9F1B" wp14:editId="055DB05E">
            <wp:extent cx="5029200" cy="347196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030203" cy="3472657"/>
                    </a:xfrm>
                    <a:prstGeom prst="rect">
                      <a:avLst/>
                    </a:prstGeom>
                  </pic:spPr>
                </pic:pic>
              </a:graphicData>
            </a:graphic>
          </wp:inline>
        </w:drawing>
      </w:r>
    </w:p>
    <w:p w14:paraId="61674DF9" w14:textId="77777777" w:rsidR="00BE50C4" w:rsidRDefault="00BE50C4" w:rsidP="003A3B51">
      <w:pPr>
        <w:rPr>
          <w:lang w:val="en-US"/>
        </w:rPr>
      </w:pPr>
    </w:p>
    <w:p w14:paraId="5327440B" w14:textId="77777777" w:rsidR="00BE50C4" w:rsidRDefault="00AA0EA8" w:rsidP="00AA0EA8">
      <w:pPr>
        <w:tabs>
          <w:tab w:val="left" w:pos="7480"/>
        </w:tabs>
      </w:pPr>
      <w:r>
        <w:t xml:space="preserve">As per above diagram, the current system is reffered to as Gifting network. </w:t>
      </w:r>
      <w:r>
        <w:tab/>
        <w:t xml:space="preserve"> There are 3 set of users</w:t>
      </w:r>
    </w:p>
    <w:p w14:paraId="246A2AC5" w14:textId="77777777" w:rsidR="00AA0EA8" w:rsidRDefault="00AA0EA8" w:rsidP="00AA0EA8">
      <w:pPr>
        <w:pStyle w:val="ListParagraph"/>
        <w:numPr>
          <w:ilvl w:val="0"/>
          <w:numId w:val="45"/>
        </w:numPr>
        <w:tabs>
          <w:tab w:val="left" w:pos="7480"/>
        </w:tabs>
      </w:pPr>
      <w:r>
        <w:t xml:space="preserve">Grant seeker/Organization who seek the grant from donor. </w:t>
      </w:r>
    </w:p>
    <w:p w14:paraId="17F79A11" w14:textId="77777777" w:rsidR="00AA0EA8" w:rsidRDefault="00AA0EA8" w:rsidP="00AA0EA8">
      <w:pPr>
        <w:pStyle w:val="ListParagraph"/>
        <w:numPr>
          <w:ilvl w:val="0"/>
          <w:numId w:val="45"/>
        </w:numPr>
        <w:tabs>
          <w:tab w:val="left" w:pos="7480"/>
        </w:tabs>
      </w:pPr>
      <w:r>
        <w:t xml:space="preserve">Donor who recommend or contribute a grant. </w:t>
      </w:r>
    </w:p>
    <w:p w14:paraId="10DE3121" w14:textId="77777777" w:rsidR="00290310" w:rsidRDefault="00AA0EA8" w:rsidP="00290310">
      <w:pPr>
        <w:pStyle w:val="ListParagraph"/>
        <w:numPr>
          <w:ilvl w:val="0"/>
          <w:numId w:val="45"/>
        </w:numPr>
        <w:tabs>
          <w:tab w:val="left" w:pos="7480"/>
        </w:tabs>
      </w:pPr>
      <w:r>
        <w:t>Admin, who approves/reject the grant</w:t>
      </w:r>
    </w:p>
    <w:p w14:paraId="370F863F" w14:textId="77777777" w:rsidR="00290310" w:rsidRDefault="00290310" w:rsidP="00290310">
      <w:pPr>
        <w:pStyle w:val="ListParagraph"/>
        <w:tabs>
          <w:tab w:val="left" w:pos="7480"/>
        </w:tabs>
      </w:pPr>
    </w:p>
    <w:p w14:paraId="699DEEC2" w14:textId="77777777" w:rsidR="00290310" w:rsidRDefault="00290310" w:rsidP="00290310">
      <w:pPr>
        <w:tabs>
          <w:tab w:val="left" w:pos="7480"/>
        </w:tabs>
      </w:pPr>
      <w:r w:rsidRPr="00290310">
        <w:t>This diagram depicts the pull method. Third party application will call the API to get response from new API system</w:t>
      </w:r>
    </w:p>
    <w:p w14:paraId="6ADD7A71" w14:textId="77777777" w:rsidR="00EF25C5" w:rsidRPr="0036592D" w:rsidRDefault="00EF25C5" w:rsidP="00036371">
      <w:pPr>
        <w:pStyle w:val="Heading2"/>
      </w:pPr>
      <w:bookmarkStart w:id="34" w:name="_Toc481419436"/>
      <w:r w:rsidRPr="0036592D">
        <w:t>Objective</w:t>
      </w:r>
      <w:bookmarkEnd w:id="34"/>
    </w:p>
    <w:p w14:paraId="4DAF2574" w14:textId="77777777" w:rsidR="008D2CD5" w:rsidRDefault="003A3B51" w:rsidP="00EF25C5">
      <w:r>
        <w:t xml:space="preserve">This document contains </w:t>
      </w:r>
      <w:r w:rsidR="00AA0EA8">
        <w:t xml:space="preserve">requirements and design/architecture inputs for the API subsystem on the Gifting network </w:t>
      </w:r>
      <w:r>
        <w:t xml:space="preserve">based on the discussion with client. This document is intended to list down all the features and functionalities </w:t>
      </w:r>
      <w:r w:rsidR="003E7AAC">
        <w:t xml:space="preserve">which is intended to be </w:t>
      </w:r>
      <w:r w:rsidR="00AA0EA8">
        <w:t>developed in the API subsystem</w:t>
      </w:r>
    </w:p>
    <w:p w14:paraId="533CBC44" w14:textId="77777777" w:rsidR="0005068A" w:rsidRPr="0005068A" w:rsidRDefault="0005068A" w:rsidP="0005068A">
      <w:pPr>
        <w:rPr>
          <w:lang w:val="en-US"/>
        </w:rPr>
      </w:pPr>
      <w:bookmarkStart w:id="35" w:name="_Toc10018967"/>
      <w:bookmarkStart w:id="36" w:name="_Toc15922648"/>
    </w:p>
    <w:p w14:paraId="5C0F5079" w14:textId="77777777" w:rsidR="00EF34F5" w:rsidRDefault="00EF34F5" w:rsidP="00036371">
      <w:pPr>
        <w:pStyle w:val="Heading2"/>
      </w:pPr>
      <w:bookmarkStart w:id="37" w:name="_Toc481419437"/>
      <w:bookmarkEnd w:id="35"/>
      <w:bookmarkEnd w:id="36"/>
      <w:r>
        <w:lastRenderedPageBreak/>
        <w:t>Assumption</w:t>
      </w:r>
      <w:bookmarkEnd w:id="37"/>
    </w:p>
    <w:p w14:paraId="528F0EA4" w14:textId="77777777" w:rsidR="00EF34F5" w:rsidRDefault="00EF34F5" w:rsidP="00F2582E">
      <w:pPr>
        <w:pStyle w:val="ListParagraph"/>
        <w:numPr>
          <w:ilvl w:val="0"/>
          <w:numId w:val="26"/>
        </w:numPr>
        <w:rPr>
          <w:rFonts w:ascii="Segoe UI" w:eastAsia="Times New Roman" w:hAnsi="Segoe UI" w:cs="Segoe UI"/>
          <w:color w:val="000000"/>
          <w:sz w:val="21"/>
          <w:szCs w:val="21"/>
        </w:rPr>
      </w:pPr>
      <w:r w:rsidRPr="00F2582E">
        <w:rPr>
          <w:rFonts w:ascii="Segoe UI" w:eastAsia="Times New Roman" w:hAnsi="Segoe UI" w:cs="Segoe UI"/>
          <w:color w:val="000000"/>
          <w:sz w:val="21"/>
          <w:szCs w:val="21"/>
        </w:rPr>
        <w:t>The third party platform who will consume the newly created API has the information about donors.</w:t>
      </w:r>
    </w:p>
    <w:p w14:paraId="55319DDE" w14:textId="66BBB0F2" w:rsidR="00F2582E" w:rsidDel="00194F03" w:rsidRDefault="00F2582E" w:rsidP="00F2582E">
      <w:pPr>
        <w:pStyle w:val="ListParagraph"/>
        <w:numPr>
          <w:ilvl w:val="0"/>
          <w:numId w:val="26"/>
        </w:numPr>
        <w:rPr>
          <w:del w:id="38" w:author="Sarju Garg" w:date="2021-05-12T10:46:00Z"/>
          <w:rFonts w:ascii="Segoe UI" w:eastAsia="Times New Roman" w:hAnsi="Segoe UI" w:cs="Segoe UI"/>
          <w:color w:val="000000"/>
          <w:sz w:val="21"/>
          <w:szCs w:val="21"/>
        </w:rPr>
      </w:pPr>
      <w:del w:id="39" w:author="Sarju Garg" w:date="2021-05-12T10:46:00Z">
        <w:r w:rsidDel="00194F03">
          <w:rPr>
            <w:rFonts w:ascii="Segoe UI" w:eastAsia="Times New Roman" w:hAnsi="Segoe UI" w:cs="Segoe UI"/>
            <w:color w:val="000000"/>
            <w:sz w:val="21"/>
            <w:szCs w:val="21"/>
          </w:rPr>
          <w:delText>For push mode, the API of the third party platfrom to be available.</w:delText>
        </w:r>
      </w:del>
    </w:p>
    <w:p w14:paraId="4B0AEF3D" w14:textId="096169A1" w:rsidR="00257ECD" w:rsidRPr="00F2582E" w:rsidRDefault="00257ECD" w:rsidP="00F2582E">
      <w:pPr>
        <w:pStyle w:val="ListParagraph"/>
        <w:numPr>
          <w:ilvl w:val="0"/>
          <w:numId w:val="26"/>
        </w:numPr>
        <w:rPr>
          <w:rFonts w:ascii="Segoe UI" w:eastAsia="Times New Roman" w:hAnsi="Segoe UI" w:cs="Segoe UI"/>
          <w:color w:val="000000"/>
          <w:sz w:val="21"/>
          <w:szCs w:val="21"/>
        </w:rPr>
      </w:pPr>
      <w:r>
        <w:rPr>
          <w:rFonts w:ascii="Segoe UI" w:eastAsia="Times New Roman" w:hAnsi="Segoe UI" w:cs="Segoe UI"/>
          <w:color w:val="000000"/>
          <w:sz w:val="21"/>
          <w:szCs w:val="21"/>
        </w:rPr>
        <w:t>Each XML/JSON parameter shall be mapped to DB parameter. If any XML parameter is not mapping to DB parmeter, the request would be rejected.</w:t>
      </w:r>
    </w:p>
    <w:p w14:paraId="6B8223E3" w14:textId="77777777" w:rsidR="00F2582E" w:rsidRPr="00EF34F5" w:rsidRDefault="00F2582E" w:rsidP="00EF34F5"/>
    <w:p w14:paraId="7AA7BE49" w14:textId="77777777" w:rsidR="000B67BD" w:rsidRDefault="000B67BD" w:rsidP="00036371">
      <w:pPr>
        <w:pStyle w:val="Heading2"/>
      </w:pPr>
      <w:bookmarkStart w:id="40" w:name="_Toc481419438"/>
      <w:r>
        <w:t>Definitions</w:t>
      </w:r>
      <w:bookmarkEnd w:id="40"/>
    </w:p>
    <w:p w14:paraId="103BFC6B" w14:textId="77777777" w:rsidR="001B54F5" w:rsidRPr="002B5831" w:rsidRDefault="001B54F5" w:rsidP="001B54F5">
      <w:r>
        <w:t>The terminologies that will be used in the document are as follows:</w:t>
      </w:r>
    </w:p>
    <w:tbl>
      <w:tblPr>
        <w:tblStyle w:val="TableGrid"/>
        <w:tblW w:w="0" w:type="auto"/>
        <w:tblLook w:val="04A0" w:firstRow="1" w:lastRow="0" w:firstColumn="1" w:lastColumn="0" w:noHBand="0" w:noVBand="1"/>
      </w:tblPr>
      <w:tblGrid>
        <w:gridCol w:w="871"/>
        <w:gridCol w:w="1667"/>
        <w:gridCol w:w="5850"/>
      </w:tblGrid>
      <w:tr w:rsidR="001B54F5" w:rsidRPr="00E7238E" w14:paraId="08396AFC" w14:textId="77777777" w:rsidTr="00F05F72">
        <w:tc>
          <w:tcPr>
            <w:tcW w:w="871" w:type="dxa"/>
            <w:shd w:val="clear" w:color="auto" w:fill="2E74B5" w:themeFill="accent5" w:themeFillShade="BF"/>
          </w:tcPr>
          <w:p w14:paraId="684F5F1F" w14:textId="77777777" w:rsidR="001B54F5" w:rsidRPr="00E7238E" w:rsidRDefault="001B54F5" w:rsidP="00E7238E">
            <w:pPr>
              <w:spacing w:before="120" w:after="120"/>
              <w:jc w:val="center"/>
              <w:rPr>
                <w:rFonts w:ascii="Arial" w:hAnsi="Arial" w:cs="Arial"/>
                <w:b/>
                <w:color w:val="FFFFFF" w:themeColor="background1"/>
                <w:szCs w:val="24"/>
                <w:lang w:val="en-US"/>
              </w:rPr>
            </w:pPr>
            <w:proofErr w:type="spellStart"/>
            <w:r w:rsidRPr="00E7238E">
              <w:rPr>
                <w:rFonts w:ascii="Arial" w:hAnsi="Arial" w:cs="Arial"/>
                <w:b/>
                <w:color w:val="FFFFFF" w:themeColor="background1"/>
                <w:szCs w:val="24"/>
                <w:lang w:val="en-US"/>
              </w:rPr>
              <w:t>Sr</w:t>
            </w:r>
            <w:proofErr w:type="spellEnd"/>
            <w:r w:rsidRPr="00E7238E">
              <w:rPr>
                <w:rFonts w:ascii="Arial" w:hAnsi="Arial" w:cs="Arial"/>
                <w:b/>
                <w:color w:val="FFFFFF" w:themeColor="background1"/>
                <w:szCs w:val="24"/>
                <w:lang w:val="en-US"/>
              </w:rPr>
              <w:t xml:space="preserve"> No</w:t>
            </w:r>
          </w:p>
        </w:tc>
        <w:tc>
          <w:tcPr>
            <w:tcW w:w="1667" w:type="dxa"/>
            <w:shd w:val="clear" w:color="auto" w:fill="2E74B5" w:themeFill="accent5" w:themeFillShade="BF"/>
          </w:tcPr>
          <w:p w14:paraId="480128B0" w14:textId="77777777" w:rsidR="001B54F5" w:rsidRPr="00E7238E" w:rsidRDefault="001B54F5" w:rsidP="00E7238E">
            <w:pPr>
              <w:spacing w:before="120" w:after="120"/>
              <w:jc w:val="center"/>
              <w:rPr>
                <w:rFonts w:ascii="Arial" w:hAnsi="Arial" w:cs="Arial"/>
                <w:b/>
                <w:color w:val="FFFFFF" w:themeColor="background1"/>
                <w:szCs w:val="24"/>
                <w:lang w:val="en-US"/>
              </w:rPr>
            </w:pPr>
            <w:r w:rsidRPr="00E7238E">
              <w:rPr>
                <w:rFonts w:ascii="Arial" w:hAnsi="Arial" w:cs="Arial"/>
                <w:b/>
                <w:color w:val="FFFFFF" w:themeColor="background1"/>
                <w:szCs w:val="24"/>
                <w:lang w:val="en-US"/>
              </w:rPr>
              <w:t>Name</w:t>
            </w:r>
          </w:p>
        </w:tc>
        <w:tc>
          <w:tcPr>
            <w:tcW w:w="5850" w:type="dxa"/>
            <w:shd w:val="clear" w:color="auto" w:fill="2E74B5" w:themeFill="accent5" w:themeFillShade="BF"/>
          </w:tcPr>
          <w:p w14:paraId="6F82CE83" w14:textId="77777777" w:rsidR="001B54F5" w:rsidRPr="00E7238E" w:rsidRDefault="001B54F5" w:rsidP="00E7238E">
            <w:pPr>
              <w:spacing w:before="120" w:after="120"/>
              <w:jc w:val="center"/>
              <w:rPr>
                <w:rFonts w:ascii="Arial" w:hAnsi="Arial" w:cs="Arial"/>
                <w:b/>
                <w:color w:val="FFFFFF" w:themeColor="background1"/>
                <w:szCs w:val="24"/>
                <w:lang w:val="en-US"/>
              </w:rPr>
            </w:pPr>
            <w:r w:rsidRPr="00E7238E">
              <w:rPr>
                <w:rFonts w:ascii="Arial" w:hAnsi="Arial" w:cs="Arial"/>
                <w:b/>
                <w:color w:val="FFFFFF" w:themeColor="background1"/>
                <w:szCs w:val="24"/>
                <w:lang w:val="en-US"/>
              </w:rPr>
              <w:t>Description</w:t>
            </w:r>
          </w:p>
        </w:tc>
      </w:tr>
      <w:tr w:rsidR="001B54F5" w:rsidRPr="00E7238E" w14:paraId="6FE1EC54" w14:textId="77777777" w:rsidTr="00F05F72">
        <w:tc>
          <w:tcPr>
            <w:tcW w:w="871" w:type="dxa"/>
          </w:tcPr>
          <w:p w14:paraId="1DC9EE89" w14:textId="77777777" w:rsidR="001B54F5" w:rsidRPr="00E7238E" w:rsidRDefault="00233933" w:rsidP="00E7238E">
            <w:pPr>
              <w:jc w:val="center"/>
              <w:rPr>
                <w:szCs w:val="24"/>
                <w:lang w:val="en-US"/>
              </w:rPr>
            </w:pPr>
            <w:r>
              <w:rPr>
                <w:szCs w:val="24"/>
                <w:lang w:val="en-US"/>
              </w:rPr>
              <w:t>1</w:t>
            </w:r>
          </w:p>
        </w:tc>
        <w:tc>
          <w:tcPr>
            <w:tcW w:w="1667" w:type="dxa"/>
          </w:tcPr>
          <w:p w14:paraId="66D0BEF5" w14:textId="0456A3B8" w:rsidR="001B54F5" w:rsidRPr="00E7238E" w:rsidRDefault="00257ECD" w:rsidP="003F5BCC">
            <w:pPr>
              <w:rPr>
                <w:szCs w:val="24"/>
                <w:lang w:val="en-US"/>
              </w:rPr>
            </w:pPr>
            <w:r>
              <w:rPr>
                <w:szCs w:val="24"/>
                <w:lang w:val="en-US"/>
              </w:rPr>
              <w:t>API</w:t>
            </w:r>
          </w:p>
        </w:tc>
        <w:tc>
          <w:tcPr>
            <w:tcW w:w="5850" w:type="dxa"/>
          </w:tcPr>
          <w:p w14:paraId="713A97E4" w14:textId="232BDF11" w:rsidR="001B54F5" w:rsidRPr="00E7238E" w:rsidRDefault="00257ECD" w:rsidP="003F5BCC">
            <w:pPr>
              <w:rPr>
                <w:szCs w:val="24"/>
              </w:rPr>
            </w:pPr>
            <w:r>
              <w:rPr>
                <w:szCs w:val="24"/>
              </w:rPr>
              <w:t>Application Programming Interface</w:t>
            </w:r>
          </w:p>
        </w:tc>
      </w:tr>
      <w:tr w:rsidR="00257ECD" w:rsidRPr="00E7238E" w14:paraId="265B0732" w14:textId="77777777" w:rsidTr="00F05F72">
        <w:tc>
          <w:tcPr>
            <w:tcW w:w="871" w:type="dxa"/>
          </w:tcPr>
          <w:p w14:paraId="25F1A734" w14:textId="0D2FC1D0" w:rsidR="00257ECD" w:rsidRDefault="00257ECD" w:rsidP="00E7238E">
            <w:pPr>
              <w:jc w:val="center"/>
              <w:rPr>
                <w:szCs w:val="24"/>
                <w:lang w:val="en-US"/>
              </w:rPr>
            </w:pPr>
            <w:r>
              <w:rPr>
                <w:szCs w:val="24"/>
                <w:lang w:val="en-US"/>
              </w:rPr>
              <w:t>2</w:t>
            </w:r>
          </w:p>
        </w:tc>
        <w:tc>
          <w:tcPr>
            <w:tcW w:w="1667" w:type="dxa"/>
          </w:tcPr>
          <w:p w14:paraId="42A843BE" w14:textId="7C2B0853" w:rsidR="00257ECD" w:rsidRDefault="00257ECD" w:rsidP="003F5BCC">
            <w:pPr>
              <w:rPr>
                <w:szCs w:val="24"/>
                <w:lang w:val="en-US"/>
              </w:rPr>
            </w:pPr>
            <w:r>
              <w:rPr>
                <w:szCs w:val="24"/>
                <w:lang w:val="en-US"/>
              </w:rPr>
              <w:t>HTTP</w:t>
            </w:r>
          </w:p>
        </w:tc>
        <w:tc>
          <w:tcPr>
            <w:tcW w:w="5850" w:type="dxa"/>
          </w:tcPr>
          <w:p w14:paraId="4C3B9F4C" w14:textId="65196112" w:rsidR="00257ECD" w:rsidRPr="00E7238E" w:rsidRDefault="00257ECD" w:rsidP="003F5BCC">
            <w:pPr>
              <w:rPr>
                <w:szCs w:val="24"/>
              </w:rPr>
            </w:pPr>
            <w:r>
              <w:rPr>
                <w:szCs w:val="24"/>
              </w:rPr>
              <w:t>Hyper Text Transfer Protocol</w:t>
            </w:r>
          </w:p>
        </w:tc>
      </w:tr>
      <w:tr w:rsidR="00764892" w:rsidRPr="00E7238E" w14:paraId="7A0E4DB3" w14:textId="77777777" w:rsidTr="00F05F72">
        <w:tc>
          <w:tcPr>
            <w:tcW w:w="871" w:type="dxa"/>
          </w:tcPr>
          <w:p w14:paraId="49343EF0" w14:textId="7239A8F1" w:rsidR="00764892" w:rsidRDefault="00257ECD" w:rsidP="00E7238E">
            <w:pPr>
              <w:jc w:val="center"/>
              <w:rPr>
                <w:szCs w:val="24"/>
                <w:lang w:val="en-US"/>
              </w:rPr>
            </w:pPr>
            <w:r>
              <w:rPr>
                <w:szCs w:val="24"/>
                <w:lang w:val="en-US"/>
              </w:rPr>
              <w:t>3</w:t>
            </w:r>
          </w:p>
        </w:tc>
        <w:tc>
          <w:tcPr>
            <w:tcW w:w="1667" w:type="dxa"/>
          </w:tcPr>
          <w:p w14:paraId="745F50BB" w14:textId="0AD38437" w:rsidR="00764892" w:rsidRPr="00E7238E" w:rsidRDefault="00257ECD" w:rsidP="001B54F5">
            <w:pPr>
              <w:rPr>
                <w:szCs w:val="24"/>
                <w:lang w:val="en-US"/>
              </w:rPr>
            </w:pPr>
            <w:r>
              <w:rPr>
                <w:szCs w:val="24"/>
                <w:lang w:val="en-US"/>
              </w:rPr>
              <w:t>JSON</w:t>
            </w:r>
          </w:p>
        </w:tc>
        <w:tc>
          <w:tcPr>
            <w:tcW w:w="5850" w:type="dxa"/>
          </w:tcPr>
          <w:p w14:paraId="07A90415" w14:textId="6364932A" w:rsidR="00764892" w:rsidRPr="00E7238E" w:rsidRDefault="00257ECD" w:rsidP="008A58EB">
            <w:pPr>
              <w:tabs>
                <w:tab w:val="left" w:pos="0"/>
              </w:tabs>
              <w:rPr>
                <w:szCs w:val="24"/>
                <w:lang w:val="en-GB" w:eastAsia="en-GB"/>
              </w:rPr>
            </w:pPr>
            <w:r>
              <w:rPr>
                <w:szCs w:val="24"/>
                <w:lang w:val="en-GB" w:eastAsia="en-GB"/>
              </w:rPr>
              <w:t xml:space="preserve">Java </w:t>
            </w:r>
            <w:r w:rsidR="008A58EB">
              <w:rPr>
                <w:szCs w:val="24"/>
                <w:lang w:val="en-GB" w:eastAsia="en-GB"/>
              </w:rPr>
              <w:t>Script</w:t>
            </w:r>
            <w:r>
              <w:rPr>
                <w:szCs w:val="24"/>
                <w:lang w:val="en-GB" w:eastAsia="en-GB"/>
              </w:rPr>
              <w:t xml:space="preserve"> Object Notation</w:t>
            </w:r>
          </w:p>
        </w:tc>
      </w:tr>
      <w:tr w:rsidR="00764892" w:rsidRPr="00E7238E" w14:paraId="517AAD79" w14:textId="77777777" w:rsidTr="00F05F72">
        <w:tc>
          <w:tcPr>
            <w:tcW w:w="871" w:type="dxa"/>
          </w:tcPr>
          <w:p w14:paraId="11C7D573" w14:textId="5CAAE54F" w:rsidR="00764892" w:rsidRDefault="00257ECD" w:rsidP="00E7238E">
            <w:pPr>
              <w:jc w:val="center"/>
              <w:rPr>
                <w:szCs w:val="24"/>
                <w:lang w:val="en-US"/>
              </w:rPr>
            </w:pPr>
            <w:r>
              <w:rPr>
                <w:szCs w:val="24"/>
                <w:lang w:val="en-US"/>
              </w:rPr>
              <w:t>4</w:t>
            </w:r>
          </w:p>
        </w:tc>
        <w:tc>
          <w:tcPr>
            <w:tcW w:w="1667" w:type="dxa"/>
          </w:tcPr>
          <w:p w14:paraId="3A545559" w14:textId="6F83F88F" w:rsidR="00764892" w:rsidRPr="00E7238E" w:rsidRDefault="00257ECD" w:rsidP="001B54F5">
            <w:pPr>
              <w:rPr>
                <w:szCs w:val="24"/>
                <w:lang w:val="en-US"/>
              </w:rPr>
            </w:pPr>
            <w:r>
              <w:rPr>
                <w:szCs w:val="24"/>
                <w:lang w:val="en-US"/>
              </w:rPr>
              <w:t>XML</w:t>
            </w:r>
          </w:p>
        </w:tc>
        <w:tc>
          <w:tcPr>
            <w:tcW w:w="5850" w:type="dxa"/>
          </w:tcPr>
          <w:p w14:paraId="505B167E" w14:textId="5D2C0001" w:rsidR="00764892" w:rsidRPr="00E7238E" w:rsidRDefault="008A58EB" w:rsidP="001B54F5">
            <w:pPr>
              <w:tabs>
                <w:tab w:val="left" w:pos="0"/>
              </w:tabs>
              <w:rPr>
                <w:szCs w:val="24"/>
                <w:lang w:val="en-GB" w:eastAsia="en-GB"/>
              </w:rPr>
            </w:pPr>
            <w:proofErr w:type="spellStart"/>
            <w:proofErr w:type="gramStart"/>
            <w:r>
              <w:rPr>
                <w:szCs w:val="24"/>
                <w:lang w:val="en-GB" w:eastAsia="en-GB"/>
              </w:rPr>
              <w:t>eXtensible</w:t>
            </w:r>
            <w:proofErr w:type="spellEnd"/>
            <w:proofErr w:type="gramEnd"/>
            <w:r w:rsidR="00257ECD">
              <w:rPr>
                <w:szCs w:val="24"/>
                <w:lang w:val="en-GB" w:eastAsia="en-GB"/>
              </w:rPr>
              <w:t xml:space="preserve"> </w:t>
            </w:r>
            <w:proofErr w:type="spellStart"/>
            <w:r w:rsidR="00257ECD">
              <w:rPr>
                <w:szCs w:val="24"/>
                <w:lang w:val="en-GB" w:eastAsia="en-GB"/>
              </w:rPr>
              <w:t>Markup</w:t>
            </w:r>
            <w:proofErr w:type="spellEnd"/>
            <w:r w:rsidR="00257ECD">
              <w:rPr>
                <w:szCs w:val="24"/>
                <w:lang w:val="en-GB" w:eastAsia="en-GB"/>
              </w:rPr>
              <w:t xml:space="preserve"> Language</w:t>
            </w:r>
          </w:p>
        </w:tc>
      </w:tr>
      <w:tr w:rsidR="00674AC9" w:rsidRPr="00E7238E" w14:paraId="31344767" w14:textId="77777777" w:rsidTr="00F05F72">
        <w:trPr>
          <w:ins w:id="41" w:author="Sarju Garg" w:date="2021-05-15T10:46:00Z"/>
        </w:trPr>
        <w:tc>
          <w:tcPr>
            <w:tcW w:w="871" w:type="dxa"/>
          </w:tcPr>
          <w:p w14:paraId="31D67120" w14:textId="77777777" w:rsidR="00674AC9" w:rsidRDefault="00674AC9" w:rsidP="00E7238E">
            <w:pPr>
              <w:jc w:val="center"/>
              <w:rPr>
                <w:ins w:id="42" w:author="Sarju Garg" w:date="2021-05-15T10:46:00Z"/>
                <w:szCs w:val="24"/>
                <w:lang w:val="en-US"/>
              </w:rPr>
            </w:pPr>
          </w:p>
        </w:tc>
        <w:tc>
          <w:tcPr>
            <w:tcW w:w="1667" w:type="dxa"/>
          </w:tcPr>
          <w:p w14:paraId="0ABE959F" w14:textId="77777777" w:rsidR="00674AC9" w:rsidRDefault="00674AC9" w:rsidP="001B54F5">
            <w:pPr>
              <w:rPr>
                <w:ins w:id="43" w:author="Sarju Garg" w:date="2021-05-15T10:46:00Z"/>
                <w:szCs w:val="24"/>
                <w:lang w:val="en-US"/>
              </w:rPr>
            </w:pPr>
          </w:p>
        </w:tc>
        <w:tc>
          <w:tcPr>
            <w:tcW w:w="5850" w:type="dxa"/>
          </w:tcPr>
          <w:p w14:paraId="4C7EA2B1" w14:textId="77777777" w:rsidR="00674AC9" w:rsidRDefault="00674AC9" w:rsidP="001B54F5">
            <w:pPr>
              <w:tabs>
                <w:tab w:val="left" w:pos="0"/>
              </w:tabs>
              <w:rPr>
                <w:ins w:id="44" w:author="Sarju Garg" w:date="2021-05-15T10:46:00Z"/>
                <w:szCs w:val="24"/>
                <w:lang w:val="en-GB" w:eastAsia="en-GB"/>
              </w:rPr>
            </w:pPr>
          </w:p>
        </w:tc>
      </w:tr>
    </w:tbl>
    <w:p w14:paraId="4030CE73" w14:textId="77777777" w:rsidR="00674AC9" w:rsidRDefault="00674AC9" w:rsidP="00674AC9">
      <w:pPr>
        <w:spacing w:after="0" w:line="240" w:lineRule="auto"/>
        <w:rPr>
          <w:ins w:id="45" w:author="Sarju Garg" w:date="2021-05-15T10:46:00Z"/>
          <w:rFonts w:ascii="Segoe UI" w:eastAsia="Times New Roman" w:hAnsi="Segoe UI" w:cs="Segoe UI"/>
          <w:color w:val="313131"/>
          <w:szCs w:val="24"/>
          <w:shd w:val="clear" w:color="auto" w:fill="FFFFFF"/>
        </w:rPr>
      </w:pPr>
      <w:bookmarkStart w:id="46" w:name="_Toc7777354"/>
      <w:bookmarkStart w:id="47" w:name="_Toc10018963"/>
      <w:bookmarkStart w:id="48" w:name="_Toc15922644"/>
      <w:bookmarkStart w:id="49" w:name="_Toc481419439"/>
      <w:bookmarkStart w:id="50" w:name="_Toc22271120"/>
    </w:p>
    <w:p w14:paraId="3D009DE6" w14:textId="77777777" w:rsidR="00674AC9" w:rsidRPr="00674AC9" w:rsidRDefault="00674AC9" w:rsidP="00674AC9">
      <w:pPr>
        <w:spacing w:after="0" w:line="240" w:lineRule="auto"/>
        <w:rPr>
          <w:ins w:id="51" w:author="Sarju Garg" w:date="2021-05-15T10:46:00Z"/>
          <w:rFonts w:ascii="Times" w:eastAsia="Times New Roman" w:hAnsi="Times" w:cs="Times New Roman"/>
          <w:sz w:val="20"/>
          <w:szCs w:val="20"/>
        </w:rPr>
      </w:pPr>
      <w:ins w:id="52" w:author="Sarju Garg" w:date="2021-05-15T10:46:00Z">
        <w:r w:rsidRPr="00674AC9">
          <w:rPr>
            <w:rFonts w:ascii="Segoe UI" w:eastAsia="Times New Roman" w:hAnsi="Segoe UI" w:cs="Segoe UI"/>
            <w:color w:val="313131"/>
            <w:szCs w:val="24"/>
            <w:shd w:val="clear" w:color="auto" w:fill="FFFFFF"/>
          </w:rPr>
          <w:t>A RESTful API is a style of communication between systems where resources are defined by URI and its operations are defined by the use of HTTP methods.</w:t>
        </w:r>
      </w:ins>
    </w:p>
    <w:p w14:paraId="3DA411DC" w14:textId="77777777" w:rsidR="00674AC9" w:rsidRDefault="00674AC9">
      <w:pPr>
        <w:pStyle w:val="Heading2"/>
        <w:numPr>
          <w:ilvl w:val="0"/>
          <w:numId w:val="0"/>
        </w:numPr>
        <w:rPr>
          <w:ins w:id="53" w:author="Sarju Garg" w:date="2021-05-15T10:46:00Z"/>
        </w:rPr>
        <w:pPrChange w:id="54" w:author="Sarju Garg" w:date="2021-05-15T10:46:00Z">
          <w:pPr>
            <w:pStyle w:val="Heading2"/>
          </w:pPr>
        </w:pPrChange>
      </w:pPr>
    </w:p>
    <w:p w14:paraId="6A5DE2A8" w14:textId="77777777" w:rsidR="00036371" w:rsidRDefault="00036371" w:rsidP="00036371">
      <w:pPr>
        <w:pStyle w:val="Heading2"/>
        <w:rPr>
          <w:ins w:id="55" w:author="Sarju Garg" w:date="2021-05-15T10:46:00Z"/>
        </w:rPr>
      </w:pPr>
      <w:r>
        <w:t>Document Reference</w:t>
      </w:r>
      <w:bookmarkEnd w:id="46"/>
      <w:bookmarkEnd w:id="47"/>
      <w:bookmarkEnd w:id="48"/>
      <w:bookmarkEnd w:id="49"/>
    </w:p>
    <w:p w14:paraId="16AEC826" w14:textId="77777777" w:rsidR="00674AC9" w:rsidRPr="00674AC9" w:rsidRDefault="00674AC9">
      <w:pPr>
        <w:pPrChange w:id="56" w:author="Sarju Garg" w:date="2021-05-15T10:46:00Z">
          <w:pPr>
            <w:pStyle w:val="Heading2"/>
          </w:pPr>
        </w:pPrChange>
      </w:pPr>
    </w:p>
    <w:tbl>
      <w:tblPr>
        <w:tblW w:w="0" w:type="auto"/>
        <w:tblBorders>
          <w:top w:val="single" w:sz="6" w:space="0" w:color="0D0D0D" w:themeColor="text1" w:themeTint="F2"/>
          <w:left w:val="single" w:sz="6" w:space="0" w:color="0D0D0D" w:themeColor="text1" w:themeTint="F2"/>
          <w:bottom w:val="single" w:sz="6" w:space="0" w:color="0D0D0D" w:themeColor="text1" w:themeTint="F2"/>
          <w:right w:val="single" w:sz="6" w:space="0" w:color="0D0D0D" w:themeColor="text1" w:themeTint="F2"/>
          <w:insideH w:val="single" w:sz="6" w:space="0" w:color="0D0D0D" w:themeColor="text1" w:themeTint="F2"/>
          <w:insideV w:val="single" w:sz="6" w:space="0" w:color="0D0D0D" w:themeColor="text1" w:themeTint="F2"/>
        </w:tblBorders>
        <w:tblLayout w:type="fixed"/>
        <w:tblLook w:val="04A0" w:firstRow="1" w:lastRow="0" w:firstColumn="1" w:lastColumn="0" w:noHBand="0" w:noVBand="1"/>
      </w:tblPr>
      <w:tblGrid>
        <w:gridCol w:w="466"/>
        <w:gridCol w:w="1622"/>
        <w:gridCol w:w="5220"/>
        <w:gridCol w:w="1800"/>
      </w:tblGrid>
      <w:tr w:rsidR="00036371" w14:paraId="7F0E1F8D" w14:textId="77777777" w:rsidTr="00FC33DC">
        <w:tc>
          <w:tcPr>
            <w:tcW w:w="466" w:type="dxa"/>
            <w:shd w:val="clear" w:color="auto" w:fill="2F5496" w:themeFill="accent1" w:themeFillShade="BF"/>
          </w:tcPr>
          <w:p w14:paraId="2ECD2FDB" w14:textId="77777777" w:rsidR="00036371" w:rsidRPr="00462390" w:rsidRDefault="00036371" w:rsidP="00DA431B">
            <w:pPr>
              <w:spacing w:after="0"/>
              <w:rPr>
                <w:b/>
                <w:bCs/>
                <w:color w:val="FFFFFF"/>
              </w:rPr>
            </w:pPr>
            <w:r w:rsidRPr="00462390">
              <w:rPr>
                <w:b/>
                <w:bCs/>
                <w:color w:val="FFFFFF"/>
              </w:rPr>
              <w:t>ID</w:t>
            </w:r>
          </w:p>
        </w:tc>
        <w:tc>
          <w:tcPr>
            <w:tcW w:w="1622" w:type="dxa"/>
            <w:shd w:val="clear" w:color="auto" w:fill="2F5496" w:themeFill="accent1" w:themeFillShade="BF"/>
          </w:tcPr>
          <w:p w14:paraId="10B1C2D2" w14:textId="77777777" w:rsidR="00036371" w:rsidRPr="00462390" w:rsidRDefault="00036371" w:rsidP="00DA431B">
            <w:pPr>
              <w:spacing w:after="0"/>
              <w:rPr>
                <w:b/>
                <w:bCs/>
                <w:color w:val="FFFFFF"/>
              </w:rPr>
            </w:pPr>
            <w:r>
              <w:rPr>
                <w:b/>
                <w:bCs/>
                <w:color w:val="FFFFFF"/>
              </w:rPr>
              <w:t>Document Title</w:t>
            </w:r>
          </w:p>
        </w:tc>
        <w:tc>
          <w:tcPr>
            <w:tcW w:w="5220" w:type="dxa"/>
            <w:shd w:val="clear" w:color="auto" w:fill="2F5496" w:themeFill="accent1" w:themeFillShade="BF"/>
          </w:tcPr>
          <w:p w14:paraId="0E8BB91A" w14:textId="77777777" w:rsidR="00036371" w:rsidRPr="00462390" w:rsidRDefault="00036371" w:rsidP="00DA431B">
            <w:pPr>
              <w:spacing w:after="0"/>
              <w:rPr>
                <w:b/>
                <w:bCs/>
                <w:color w:val="FFFFFF"/>
              </w:rPr>
            </w:pPr>
            <w:r>
              <w:rPr>
                <w:b/>
                <w:bCs/>
                <w:color w:val="FFFFFF"/>
              </w:rPr>
              <w:t>File Name</w:t>
            </w:r>
          </w:p>
        </w:tc>
        <w:tc>
          <w:tcPr>
            <w:tcW w:w="1800" w:type="dxa"/>
            <w:shd w:val="clear" w:color="auto" w:fill="2F5496" w:themeFill="accent1" w:themeFillShade="BF"/>
          </w:tcPr>
          <w:p w14:paraId="2148C083" w14:textId="77777777" w:rsidR="00036371" w:rsidRPr="00462390" w:rsidRDefault="00036371" w:rsidP="00DA431B">
            <w:pPr>
              <w:spacing w:after="0"/>
              <w:rPr>
                <w:b/>
                <w:bCs/>
                <w:color w:val="FFFFFF"/>
              </w:rPr>
            </w:pPr>
            <w:r>
              <w:rPr>
                <w:b/>
                <w:bCs/>
                <w:color w:val="FFFFFF"/>
              </w:rPr>
              <w:t>Description</w:t>
            </w:r>
          </w:p>
        </w:tc>
      </w:tr>
      <w:tr w:rsidR="00036371" w14:paraId="15F1290E" w14:textId="77777777" w:rsidTr="00FC33DC">
        <w:tc>
          <w:tcPr>
            <w:tcW w:w="466" w:type="dxa"/>
            <w:shd w:val="clear" w:color="auto" w:fill="auto"/>
          </w:tcPr>
          <w:p w14:paraId="5BDD6CBE" w14:textId="77777777" w:rsidR="00036371" w:rsidRDefault="00036371" w:rsidP="00DA431B">
            <w:r>
              <w:t>1</w:t>
            </w:r>
          </w:p>
        </w:tc>
        <w:tc>
          <w:tcPr>
            <w:tcW w:w="1622" w:type="dxa"/>
            <w:shd w:val="clear" w:color="auto" w:fill="auto"/>
          </w:tcPr>
          <w:p w14:paraId="58A18D10" w14:textId="77777777" w:rsidR="00036371" w:rsidRDefault="00290310" w:rsidP="00DA431B">
            <w:r>
              <w:t>Innotrust 2 REST API Reference</w:t>
            </w:r>
          </w:p>
        </w:tc>
        <w:tc>
          <w:tcPr>
            <w:tcW w:w="5220" w:type="dxa"/>
            <w:shd w:val="clear" w:color="auto" w:fill="auto"/>
          </w:tcPr>
          <w:p w14:paraId="48AD8910" w14:textId="77777777" w:rsidR="00036371" w:rsidRDefault="00290310" w:rsidP="00DA431B">
            <w:r>
              <w:t>Innotrust2 Rest Web ServicesAPI Documentation</w:t>
            </w:r>
          </w:p>
        </w:tc>
        <w:tc>
          <w:tcPr>
            <w:tcW w:w="1800" w:type="dxa"/>
            <w:shd w:val="clear" w:color="auto" w:fill="auto"/>
          </w:tcPr>
          <w:p w14:paraId="446FF404" w14:textId="77777777" w:rsidR="00036371" w:rsidRDefault="00290310" w:rsidP="00290310">
            <w:r>
              <w:t>Reference for API development</w:t>
            </w:r>
          </w:p>
        </w:tc>
      </w:tr>
      <w:tr w:rsidR="00A53455" w14:paraId="2D6289C7" w14:textId="77777777" w:rsidTr="00FC33DC">
        <w:trPr>
          <w:ins w:id="57" w:author="Sarju Garg" w:date="2021-05-15T09:02:00Z"/>
        </w:trPr>
        <w:tc>
          <w:tcPr>
            <w:tcW w:w="466" w:type="dxa"/>
            <w:shd w:val="clear" w:color="auto" w:fill="auto"/>
          </w:tcPr>
          <w:p w14:paraId="7D852AC5" w14:textId="384C70AF" w:rsidR="00A53455" w:rsidRDefault="00A53455" w:rsidP="00DA431B">
            <w:pPr>
              <w:rPr>
                <w:ins w:id="58" w:author="Sarju Garg" w:date="2021-05-15T09:02:00Z"/>
              </w:rPr>
            </w:pPr>
            <w:ins w:id="59" w:author="Sarju Garg" w:date="2021-05-15T09:02:00Z">
              <w:r>
                <w:t>2</w:t>
              </w:r>
            </w:ins>
          </w:p>
        </w:tc>
        <w:tc>
          <w:tcPr>
            <w:tcW w:w="1622" w:type="dxa"/>
            <w:shd w:val="clear" w:color="auto" w:fill="auto"/>
          </w:tcPr>
          <w:p w14:paraId="78C6CFB5" w14:textId="6B4A200C" w:rsidR="00A53455" w:rsidRDefault="00A53455" w:rsidP="00DA431B">
            <w:pPr>
              <w:rPr>
                <w:ins w:id="60" w:author="Sarju Garg" w:date="2021-05-15T09:02:00Z"/>
              </w:rPr>
            </w:pPr>
            <w:ins w:id="61" w:author="Sarju Garg" w:date="2021-05-15T09:02:00Z">
              <w:r>
                <w:t>Microsoft Web API design</w:t>
              </w:r>
            </w:ins>
          </w:p>
        </w:tc>
        <w:tc>
          <w:tcPr>
            <w:tcW w:w="5220" w:type="dxa"/>
            <w:shd w:val="clear" w:color="auto" w:fill="auto"/>
          </w:tcPr>
          <w:p w14:paraId="7E1B549A" w14:textId="7616FF39" w:rsidR="00A53455" w:rsidRDefault="00A53455" w:rsidP="00DA431B">
            <w:pPr>
              <w:rPr>
                <w:ins w:id="62" w:author="Sarju Garg" w:date="2021-05-15T09:02:00Z"/>
              </w:rPr>
            </w:pPr>
            <w:ins w:id="63" w:author="Sarju Garg" w:date="2021-05-15T09:02:00Z">
              <w:r w:rsidRPr="00A53455">
                <w:t>https://docs.microsoft.com/en-us/azure/architecture/best-practices/api-design#organize-the-api-around-resources</w:t>
              </w:r>
            </w:ins>
          </w:p>
        </w:tc>
        <w:tc>
          <w:tcPr>
            <w:tcW w:w="1800" w:type="dxa"/>
            <w:shd w:val="clear" w:color="auto" w:fill="auto"/>
          </w:tcPr>
          <w:p w14:paraId="79898FE7" w14:textId="15BC4D65" w:rsidR="00A53455" w:rsidRDefault="00A53455" w:rsidP="00290310">
            <w:pPr>
              <w:rPr>
                <w:ins w:id="64" w:author="Sarju Garg" w:date="2021-05-15T09:02:00Z"/>
              </w:rPr>
            </w:pPr>
            <w:ins w:id="65" w:author="Sarju Garg" w:date="2021-05-15T09:02:00Z">
              <w:r>
                <w:t>Reference site for API implementation</w:t>
              </w:r>
            </w:ins>
          </w:p>
        </w:tc>
      </w:tr>
      <w:tr w:rsidR="00C16C9F" w14:paraId="67547019" w14:textId="77777777" w:rsidTr="00FC33DC">
        <w:trPr>
          <w:ins w:id="66" w:author="Sarju Garg" w:date="2021-05-15T10:11:00Z"/>
        </w:trPr>
        <w:tc>
          <w:tcPr>
            <w:tcW w:w="466" w:type="dxa"/>
            <w:shd w:val="clear" w:color="auto" w:fill="auto"/>
          </w:tcPr>
          <w:p w14:paraId="274B76BD" w14:textId="2D5D6133" w:rsidR="00C16C9F" w:rsidRDefault="00C16C9F" w:rsidP="00DA431B">
            <w:pPr>
              <w:rPr>
                <w:ins w:id="67" w:author="Sarju Garg" w:date="2021-05-15T10:11:00Z"/>
              </w:rPr>
            </w:pPr>
            <w:ins w:id="68" w:author="Sarju Garg" w:date="2021-05-15T10:11:00Z">
              <w:r>
                <w:t>3</w:t>
              </w:r>
            </w:ins>
          </w:p>
        </w:tc>
        <w:tc>
          <w:tcPr>
            <w:tcW w:w="1622" w:type="dxa"/>
            <w:shd w:val="clear" w:color="auto" w:fill="auto"/>
          </w:tcPr>
          <w:p w14:paraId="15170A81" w14:textId="248FAF39" w:rsidR="00C16C9F" w:rsidRDefault="001A7110" w:rsidP="00DA431B">
            <w:pPr>
              <w:rPr>
                <w:ins w:id="69" w:author="Sarju Garg" w:date="2021-05-15T10:11:00Z"/>
              </w:rPr>
            </w:pPr>
            <w:ins w:id="70" w:author="Sarju Garg" w:date="2021-05-15T10:11:00Z">
              <w:r>
                <w:t>RFP 675</w:t>
              </w:r>
              <w:r w:rsidR="00C16C9F">
                <w:t>0</w:t>
              </w:r>
            </w:ins>
          </w:p>
        </w:tc>
        <w:tc>
          <w:tcPr>
            <w:tcW w:w="5220" w:type="dxa"/>
            <w:shd w:val="clear" w:color="auto" w:fill="auto"/>
          </w:tcPr>
          <w:p w14:paraId="4E4F99E6" w14:textId="5F15FD82" w:rsidR="001A7110" w:rsidRPr="001A7110" w:rsidRDefault="001A7110" w:rsidP="001A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 w:author="Sarju Garg" w:date="2021-05-15T10:12:00Z"/>
                <w:rFonts w:ascii="Courier" w:hAnsi="Courier" w:cs="Courier"/>
                <w:color w:val="000000"/>
                <w:sz w:val="20"/>
                <w:szCs w:val="20"/>
              </w:rPr>
            </w:pPr>
            <w:ins w:id="72" w:author="Sarju Garg" w:date="2021-05-15T10:12:00Z">
              <w:r w:rsidRPr="001A7110">
                <w:rPr>
                  <w:rFonts w:ascii="Courier" w:hAnsi="Courier" w:cs="Courier"/>
                  <w:b/>
                  <w:bCs/>
                  <w:color w:val="000000"/>
                  <w:sz w:val="20"/>
                  <w:szCs w:val="20"/>
                </w:rPr>
                <w:t>The OAuth 2.0 Authorization Framework: Bearer Token Usage</w:t>
              </w:r>
              <w:r>
                <w:rPr>
                  <w:rFonts w:ascii="Courier" w:hAnsi="Courier" w:cs="Courier"/>
                  <w:color w:val="000000"/>
                  <w:sz w:val="20"/>
                  <w:szCs w:val="20"/>
                </w:rPr>
                <w:t>)</w:t>
              </w:r>
            </w:ins>
          </w:p>
          <w:p w14:paraId="5ECFEA10" w14:textId="77777777" w:rsidR="001A7110" w:rsidRPr="001A7110" w:rsidRDefault="001A7110" w:rsidP="001A7110">
            <w:pPr>
              <w:spacing w:after="0" w:line="240" w:lineRule="auto"/>
              <w:rPr>
                <w:ins w:id="73" w:author="Sarju Garg" w:date="2021-05-15T10:12:00Z"/>
                <w:rFonts w:ascii="Times" w:eastAsia="Times New Roman" w:hAnsi="Times" w:cs="Times New Roman"/>
                <w:sz w:val="20"/>
                <w:szCs w:val="20"/>
              </w:rPr>
            </w:pPr>
          </w:p>
          <w:p w14:paraId="2FFAA22C" w14:textId="77777777" w:rsidR="00C16C9F" w:rsidRPr="00A53455" w:rsidRDefault="00C16C9F" w:rsidP="00DA431B">
            <w:pPr>
              <w:rPr>
                <w:ins w:id="74" w:author="Sarju Garg" w:date="2021-05-15T10:11:00Z"/>
              </w:rPr>
            </w:pPr>
          </w:p>
        </w:tc>
        <w:tc>
          <w:tcPr>
            <w:tcW w:w="1800" w:type="dxa"/>
            <w:shd w:val="clear" w:color="auto" w:fill="auto"/>
          </w:tcPr>
          <w:p w14:paraId="3D2C4B60" w14:textId="69535C06" w:rsidR="00C16C9F" w:rsidRDefault="001A7110" w:rsidP="00290310">
            <w:pPr>
              <w:rPr>
                <w:ins w:id="75" w:author="Sarju Garg" w:date="2021-05-15T10:11:00Z"/>
              </w:rPr>
            </w:pPr>
            <w:ins w:id="76" w:author="Sarju Garg" w:date="2021-05-15T10:12:00Z">
              <w:r>
                <w:lastRenderedPageBreak/>
                <w:t xml:space="preserve">Reference for Login/Logut API </w:t>
              </w:r>
              <w:r>
                <w:lastRenderedPageBreak/>
                <w:t>implementaton</w:t>
              </w:r>
            </w:ins>
          </w:p>
        </w:tc>
      </w:tr>
      <w:tr w:rsidR="00674AC9" w14:paraId="08BBFE7E" w14:textId="77777777" w:rsidTr="00FC33DC">
        <w:trPr>
          <w:ins w:id="77" w:author="Sarju Garg" w:date="2021-05-15T10:52:00Z"/>
        </w:trPr>
        <w:tc>
          <w:tcPr>
            <w:tcW w:w="466" w:type="dxa"/>
            <w:shd w:val="clear" w:color="auto" w:fill="auto"/>
          </w:tcPr>
          <w:p w14:paraId="50636010" w14:textId="2F1EE25E" w:rsidR="00674AC9" w:rsidRDefault="00674AC9" w:rsidP="00DA431B">
            <w:pPr>
              <w:rPr>
                <w:ins w:id="78" w:author="Sarju Garg" w:date="2021-05-15T10:52:00Z"/>
              </w:rPr>
            </w:pPr>
            <w:ins w:id="79" w:author="Sarju Garg" w:date="2021-05-15T10:52:00Z">
              <w:r>
                <w:lastRenderedPageBreak/>
                <w:t>4</w:t>
              </w:r>
            </w:ins>
          </w:p>
        </w:tc>
        <w:tc>
          <w:tcPr>
            <w:tcW w:w="1622" w:type="dxa"/>
            <w:shd w:val="clear" w:color="auto" w:fill="auto"/>
          </w:tcPr>
          <w:p w14:paraId="0F69360F" w14:textId="6CEDC02B" w:rsidR="00674AC9" w:rsidRDefault="00674AC9" w:rsidP="00DA431B">
            <w:pPr>
              <w:rPr>
                <w:ins w:id="80" w:author="Sarju Garg" w:date="2021-05-15T10:52:00Z"/>
              </w:rPr>
            </w:pPr>
            <w:ins w:id="81" w:author="Sarju Garg" w:date="2021-05-15T10:52:00Z">
              <w:r>
                <w:t>API Design</w:t>
              </w:r>
            </w:ins>
          </w:p>
        </w:tc>
        <w:tc>
          <w:tcPr>
            <w:tcW w:w="5220" w:type="dxa"/>
            <w:shd w:val="clear" w:color="auto" w:fill="auto"/>
          </w:tcPr>
          <w:p w14:paraId="524B94AC" w14:textId="5DCE3DBC" w:rsidR="00674AC9" w:rsidRPr="001A7110" w:rsidRDefault="00674AC9" w:rsidP="001A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 w:author="Sarju Garg" w:date="2021-05-15T10:52:00Z"/>
                <w:rFonts w:ascii="Courier" w:hAnsi="Courier" w:cs="Courier"/>
                <w:b/>
                <w:bCs/>
                <w:color w:val="000000"/>
                <w:sz w:val="20"/>
                <w:szCs w:val="20"/>
              </w:rPr>
            </w:pPr>
            <w:ins w:id="83" w:author="Sarju Garg" w:date="2021-05-15T10:52:00Z">
              <w:r w:rsidRPr="00674AC9">
                <w:rPr>
                  <w:rFonts w:ascii="Courier" w:hAnsi="Courier" w:cs="Courier"/>
                  <w:b/>
                  <w:bCs/>
                  <w:color w:val="000000"/>
                  <w:sz w:val="20"/>
                  <w:szCs w:val="20"/>
                </w:rPr>
                <w:t>https://api.gov.au/standards/national_api_standards/naming-conventions.html</w:t>
              </w:r>
            </w:ins>
          </w:p>
        </w:tc>
        <w:tc>
          <w:tcPr>
            <w:tcW w:w="1800" w:type="dxa"/>
            <w:shd w:val="clear" w:color="auto" w:fill="auto"/>
          </w:tcPr>
          <w:p w14:paraId="38935F4E" w14:textId="1EE1BAAF" w:rsidR="00674AC9" w:rsidRDefault="00674AC9" w:rsidP="00290310">
            <w:pPr>
              <w:rPr>
                <w:ins w:id="84" w:author="Sarju Garg" w:date="2021-05-15T10:52:00Z"/>
              </w:rPr>
            </w:pPr>
            <w:ins w:id="85" w:author="Sarju Garg" w:date="2021-05-15T10:52:00Z">
              <w:r>
                <w:t>Good reference for URL naming conventions and design principle</w:t>
              </w:r>
            </w:ins>
          </w:p>
        </w:tc>
      </w:tr>
    </w:tbl>
    <w:p w14:paraId="5FC0AB44" w14:textId="77777777" w:rsidR="00152914" w:rsidRDefault="00152914" w:rsidP="00036371">
      <w:pPr>
        <w:pStyle w:val="Heading2"/>
      </w:pPr>
      <w:bookmarkStart w:id="86" w:name="_Toc481419440"/>
      <w:r>
        <w:t>Document S</w:t>
      </w:r>
      <w:bookmarkEnd w:id="50"/>
      <w:r>
        <w:t>tructure</w:t>
      </w:r>
      <w:bookmarkEnd w:id="86"/>
    </w:p>
    <w:p w14:paraId="7D773DD8" w14:textId="77777777" w:rsidR="002D6C18" w:rsidRPr="002D6C18" w:rsidRDefault="002D6C18" w:rsidP="002D6C18">
      <w:r w:rsidRPr="009620D4">
        <w:t>The document has been structured in the sections as follows:</w:t>
      </w:r>
    </w:p>
    <w:p w14:paraId="628C881E" w14:textId="77777777" w:rsidR="00152914" w:rsidRDefault="001D43E2" w:rsidP="00152914">
      <w:r>
        <w:rPr>
          <w:lang w:val="en-US"/>
        </w:rPr>
        <w:t xml:space="preserve">Section 2 </w:t>
      </w:r>
      <w:r w:rsidR="00290310">
        <w:rPr>
          <w:lang w:val="en-US"/>
        </w:rPr>
        <w:t>–</w:t>
      </w:r>
      <w:r>
        <w:rPr>
          <w:lang w:val="en-US"/>
        </w:rPr>
        <w:t xml:space="preserve"> </w:t>
      </w:r>
      <w:r w:rsidR="00290310">
        <w:rPr>
          <w:lang w:val="en-US"/>
        </w:rPr>
        <w:t>This section describe our understanding of current system</w:t>
      </w:r>
      <w:r>
        <w:rPr>
          <w:lang w:val="en-US"/>
        </w:rPr>
        <w:t>.</w:t>
      </w:r>
    </w:p>
    <w:p w14:paraId="444EE275" w14:textId="77777777" w:rsidR="00152914" w:rsidRDefault="005F2A29" w:rsidP="00152914">
      <w:r>
        <w:rPr>
          <w:lang w:val="en-US"/>
        </w:rPr>
        <w:t xml:space="preserve">Section 3 </w:t>
      </w:r>
      <w:r w:rsidR="00290310">
        <w:rPr>
          <w:lang w:val="en-US"/>
        </w:rPr>
        <w:t>–</w:t>
      </w:r>
      <w:r>
        <w:rPr>
          <w:lang w:val="en-US"/>
        </w:rPr>
        <w:t xml:space="preserve"> </w:t>
      </w:r>
      <w:r w:rsidR="00290310">
        <w:rPr>
          <w:lang w:val="en-US"/>
        </w:rPr>
        <w:t>This section describe design overview</w:t>
      </w:r>
      <w:r w:rsidR="00152914">
        <w:rPr>
          <w:lang w:val="en-US"/>
        </w:rPr>
        <w:t xml:space="preserve">. </w:t>
      </w:r>
    </w:p>
    <w:p w14:paraId="21526A23" w14:textId="77777777" w:rsidR="00152914" w:rsidRDefault="00EF55A8" w:rsidP="00152914">
      <w:r>
        <w:rPr>
          <w:lang w:val="en-US"/>
        </w:rPr>
        <w:t xml:space="preserve">Section 4 - </w:t>
      </w:r>
      <w:r w:rsidR="00152914">
        <w:rPr>
          <w:lang w:val="en-US"/>
        </w:rPr>
        <w:t xml:space="preserve">The </w:t>
      </w:r>
      <w:r w:rsidR="00DA4EDA">
        <w:rPr>
          <w:lang w:val="en-US"/>
        </w:rPr>
        <w:t>description of</w:t>
      </w:r>
      <w:r w:rsidR="00887EED">
        <w:rPr>
          <w:lang w:val="en-US"/>
        </w:rPr>
        <w:t xml:space="preserve"> </w:t>
      </w:r>
      <w:r w:rsidR="00290310">
        <w:rPr>
          <w:lang w:val="en-US"/>
        </w:rPr>
        <w:t>API flow in detail</w:t>
      </w:r>
    </w:p>
    <w:p w14:paraId="06190195" w14:textId="2AD0F73C" w:rsidR="00A9723E" w:rsidRPr="00A9723E" w:rsidRDefault="00A9723E" w:rsidP="006E6D17">
      <w:pPr>
        <w:pStyle w:val="ListParagraph"/>
        <w:numPr>
          <w:ilvl w:val="0"/>
          <w:numId w:val="36"/>
        </w:numPr>
      </w:pPr>
      <w:r>
        <w:t xml:space="preserve">Login / Logout </w:t>
      </w:r>
    </w:p>
    <w:p w14:paraId="71BE8D10" w14:textId="77777777" w:rsidR="00B46333" w:rsidRPr="00290310" w:rsidRDefault="00290310" w:rsidP="006E6D17">
      <w:pPr>
        <w:pStyle w:val="ListParagraph"/>
        <w:numPr>
          <w:ilvl w:val="0"/>
          <w:numId w:val="36"/>
        </w:numPr>
      </w:pPr>
      <w:r>
        <w:rPr>
          <w:lang w:val="en-US"/>
        </w:rPr>
        <w:t>Recommendation</w:t>
      </w:r>
    </w:p>
    <w:p w14:paraId="3636A28A" w14:textId="77777777" w:rsidR="00290310" w:rsidRPr="00290310" w:rsidRDefault="00290310" w:rsidP="006E6D17">
      <w:pPr>
        <w:pStyle w:val="ListParagraph"/>
        <w:numPr>
          <w:ilvl w:val="0"/>
          <w:numId w:val="36"/>
        </w:numPr>
      </w:pPr>
      <w:r>
        <w:rPr>
          <w:lang w:val="en-US"/>
        </w:rPr>
        <w:t>Contact</w:t>
      </w:r>
    </w:p>
    <w:p w14:paraId="69064832" w14:textId="77777777" w:rsidR="00290310" w:rsidRPr="00290310" w:rsidRDefault="00290310" w:rsidP="006E6D17">
      <w:pPr>
        <w:pStyle w:val="ListParagraph"/>
        <w:numPr>
          <w:ilvl w:val="0"/>
          <w:numId w:val="36"/>
        </w:numPr>
      </w:pPr>
      <w:r>
        <w:rPr>
          <w:lang w:val="en-US"/>
        </w:rPr>
        <w:t>Organization</w:t>
      </w:r>
    </w:p>
    <w:p w14:paraId="310C8B9E" w14:textId="77777777" w:rsidR="00290310" w:rsidRPr="00EF34F5" w:rsidRDefault="00EF34F5" w:rsidP="006E6D17">
      <w:pPr>
        <w:pStyle w:val="ListParagraph"/>
        <w:numPr>
          <w:ilvl w:val="0"/>
          <w:numId w:val="36"/>
        </w:numPr>
      </w:pPr>
      <w:r>
        <w:rPr>
          <w:lang w:val="en-US"/>
        </w:rPr>
        <w:t>Contribution</w:t>
      </w:r>
    </w:p>
    <w:p w14:paraId="495503FD" w14:textId="77777777" w:rsidR="00EF34F5" w:rsidRPr="00EF34F5" w:rsidRDefault="00EF34F5" w:rsidP="006E6D17">
      <w:pPr>
        <w:pStyle w:val="ListParagraph"/>
        <w:numPr>
          <w:ilvl w:val="0"/>
          <w:numId w:val="36"/>
        </w:numPr>
      </w:pPr>
      <w:r>
        <w:rPr>
          <w:lang w:val="en-US"/>
        </w:rPr>
        <w:t>New Account Setup</w:t>
      </w:r>
    </w:p>
    <w:p w14:paraId="5D86E7B6" w14:textId="77777777" w:rsidR="00867369" w:rsidRDefault="00867369">
      <w:pPr>
        <w:rPr>
          <w:lang w:val="en-US"/>
        </w:rPr>
      </w:pPr>
      <w:r>
        <w:rPr>
          <w:lang w:val="en-US"/>
        </w:rPr>
        <w:br w:type="page"/>
      </w:r>
    </w:p>
    <w:p w14:paraId="1B74130D" w14:textId="77777777" w:rsidR="0050730E" w:rsidRDefault="00290310" w:rsidP="0050730E">
      <w:pPr>
        <w:pStyle w:val="Heading1"/>
        <w:rPr>
          <w:ins w:id="87" w:author="91987" w:date="2019-11-26T11:31:00Z"/>
        </w:rPr>
      </w:pPr>
      <w:bookmarkStart w:id="88" w:name="_Toc481419441"/>
      <w:r>
        <w:lastRenderedPageBreak/>
        <w:t>System Overview</w:t>
      </w:r>
      <w:bookmarkEnd w:id="88"/>
    </w:p>
    <w:p w14:paraId="4F0B9CB5" w14:textId="77777777" w:rsidR="00290310" w:rsidRDefault="00EF34F5" w:rsidP="00290310">
      <w:r>
        <w:t>This section describe the current understanding of the system.</w:t>
      </w:r>
    </w:p>
    <w:p w14:paraId="0B87B46F" w14:textId="77777777" w:rsidR="00290310" w:rsidRPr="008F6163" w:rsidRDefault="00290310" w:rsidP="00290310">
      <w:pPr>
        <w:pStyle w:val="ListParagraph"/>
        <w:numPr>
          <w:ilvl w:val="0"/>
          <w:numId w:val="46"/>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There are Community</w:t>
      </w:r>
      <w:r w:rsidRPr="008F6163">
        <w:rPr>
          <w:rFonts w:ascii="Segoe UI" w:eastAsia="Times New Roman" w:hAnsi="Segoe UI" w:cs="Segoe UI"/>
          <w:color w:val="000000"/>
          <w:sz w:val="21"/>
          <w:szCs w:val="21"/>
        </w:rPr>
        <w:t xml:space="preserve"> foundation and in each such foundation, there are multiple organisation (who are grant seekers)</w:t>
      </w:r>
      <w:r w:rsidR="00EF34F5">
        <w:rPr>
          <w:rFonts w:ascii="Segoe UI" w:eastAsia="Times New Roman" w:hAnsi="Segoe UI" w:cs="Segoe UI"/>
          <w:color w:val="000000"/>
          <w:sz w:val="21"/>
          <w:szCs w:val="21"/>
        </w:rPr>
        <w:t xml:space="preserve"> There is a Contact for each Organization</w:t>
      </w:r>
    </w:p>
    <w:p w14:paraId="7021B048" w14:textId="77777777" w:rsidR="00290310" w:rsidRPr="008F6163" w:rsidRDefault="00290310" w:rsidP="00290310">
      <w:pPr>
        <w:pStyle w:val="ListParagraph"/>
        <w:numPr>
          <w:ilvl w:val="0"/>
          <w:numId w:val="46"/>
        </w:numPr>
        <w:spacing w:after="0" w:line="240" w:lineRule="auto"/>
        <w:rPr>
          <w:rFonts w:ascii="Segoe UI" w:eastAsia="Times New Roman" w:hAnsi="Segoe UI" w:cs="Segoe UI"/>
          <w:color w:val="000000"/>
          <w:sz w:val="21"/>
          <w:szCs w:val="21"/>
        </w:rPr>
      </w:pPr>
      <w:r w:rsidRPr="008F6163">
        <w:rPr>
          <w:rFonts w:ascii="Segoe UI" w:eastAsia="Times New Roman" w:hAnsi="Segoe UI" w:cs="Segoe UI"/>
          <w:color w:val="000000"/>
          <w:sz w:val="21"/>
          <w:szCs w:val="21"/>
        </w:rPr>
        <w:t>There are do</w:t>
      </w:r>
      <w:r>
        <w:rPr>
          <w:rFonts w:ascii="Segoe UI" w:eastAsia="Times New Roman" w:hAnsi="Segoe UI" w:cs="Segoe UI"/>
          <w:color w:val="000000"/>
          <w:sz w:val="21"/>
          <w:szCs w:val="21"/>
        </w:rPr>
        <w:t>nor attached with each community foundati</w:t>
      </w:r>
      <w:r w:rsidR="00EF34F5">
        <w:rPr>
          <w:rFonts w:ascii="Segoe UI" w:eastAsia="Times New Roman" w:hAnsi="Segoe UI" w:cs="Segoe UI"/>
          <w:color w:val="000000"/>
          <w:sz w:val="21"/>
          <w:szCs w:val="21"/>
        </w:rPr>
        <w:t>on and also has its own funds. All Donor is aligned to one or more fund(s)</w:t>
      </w:r>
    </w:p>
    <w:p w14:paraId="5774AF91" w14:textId="77777777" w:rsidR="00290310" w:rsidRPr="00EF34F5" w:rsidRDefault="00290310" w:rsidP="00EF34F5">
      <w:pPr>
        <w:pStyle w:val="ListParagraph"/>
        <w:numPr>
          <w:ilvl w:val="0"/>
          <w:numId w:val="46"/>
        </w:numPr>
        <w:spacing w:after="0" w:line="240" w:lineRule="auto"/>
        <w:rPr>
          <w:rFonts w:ascii="Segoe UI" w:eastAsia="Times New Roman" w:hAnsi="Segoe UI" w:cs="Segoe UI"/>
          <w:color w:val="000000"/>
          <w:sz w:val="21"/>
          <w:szCs w:val="21"/>
        </w:rPr>
      </w:pPr>
      <w:r w:rsidRPr="008F6163">
        <w:rPr>
          <w:rFonts w:ascii="Segoe UI" w:eastAsia="Times New Roman" w:hAnsi="Segoe UI" w:cs="Segoe UI"/>
          <w:color w:val="000000"/>
          <w:sz w:val="21"/>
          <w:szCs w:val="21"/>
        </w:rPr>
        <w:t xml:space="preserve">There are multiple </w:t>
      </w:r>
      <w:r>
        <w:rPr>
          <w:rFonts w:ascii="Segoe UI" w:eastAsia="Times New Roman" w:hAnsi="Segoe UI" w:cs="Segoe UI"/>
          <w:color w:val="000000"/>
          <w:sz w:val="21"/>
          <w:szCs w:val="21"/>
        </w:rPr>
        <w:t>community</w:t>
      </w:r>
      <w:r w:rsidRPr="008F6163">
        <w:rPr>
          <w:rFonts w:ascii="Segoe UI" w:eastAsia="Times New Roman" w:hAnsi="Segoe UI" w:cs="Segoe UI"/>
          <w:color w:val="000000"/>
          <w:sz w:val="21"/>
          <w:szCs w:val="21"/>
        </w:rPr>
        <w:t xml:space="preserve"> foundation but each </w:t>
      </w:r>
      <w:r>
        <w:rPr>
          <w:rFonts w:ascii="Segoe UI" w:eastAsia="Times New Roman" w:hAnsi="Segoe UI" w:cs="Segoe UI"/>
          <w:color w:val="000000"/>
          <w:sz w:val="21"/>
          <w:szCs w:val="21"/>
        </w:rPr>
        <w:t>community</w:t>
      </w:r>
      <w:r w:rsidRPr="008F6163">
        <w:rPr>
          <w:rFonts w:ascii="Segoe UI" w:eastAsia="Times New Roman" w:hAnsi="Segoe UI" w:cs="Segoe UI"/>
          <w:color w:val="000000"/>
          <w:sz w:val="21"/>
          <w:szCs w:val="21"/>
        </w:rPr>
        <w:t xml:space="preserve"> is independent</w:t>
      </w:r>
      <w:r>
        <w:rPr>
          <w:rFonts w:ascii="Segoe UI" w:eastAsia="Times New Roman" w:hAnsi="Segoe UI" w:cs="Segoe UI"/>
          <w:color w:val="000000"/>
          <w:sz w:val="21"/>
          <w:szCs w:val="21"/>
        </w:rPr>
        <w:t xml:space="preserve"> (JCF, HGA, GMF..)</w:t>
      </w:r>
    </w:p>
    <w:p w14:paraId="32803FCB" w14:textId="77777777" w:rsidR="00290310" w:rsidRPr="00EF34F5" w:rsidRDefault="00290310" w:rsidP="00290310">
      <w:pPr>
        <w:pStyle w:val="ListParagraph"/>
        <w:numPr>
          <w:ilvl w:val="0"/>
          <w:numId w:val="46"/>
        </w:numPr>
        <w:spacing w:after="0" w:line="240" w:lineRule="auto"/>
        <w:rPr>
          <w:rFonts w:ascii="Segoe UI" w:eastAsia="Times New Roman" w:hAnsi="Segoe UI" w:cs="Segoe UI"/>
          <w:sz w:val="21"/>
          <w:szCs w:val="21"/>
        </w:rPr>
      </w:pPr>
      <w:r w:rsidRPr="00EF34F5">
        <w:rPr>
          <w:rFonts w:ascii="Segoe UI" w:eastAsia="Times New Roman" w:hAnsi="Segoe UI" w:cs="Segoe UI"/>
          <w:sz w:val="21"/>
          <w:szCs w:val="21"/>
        </w:rPr>
        <w:t>If a same donor want to donate to 2 organisation which are part of different community foundation, then donor has to register with each community foundation. </w:t>
      </w:r>
      <w:r w:rsidR="00EF34F5">
        <w:rPr>
          <w:rFonts w:ascii="Segoe UI" w:eastAsia="Times New Roman" w:hAnsi="Segoe UI" w:cs="Segoe UI"/>
          <w:sz w:val="21"/>
          <w:szCs w:val="21"/>
        </w:rPr>
        <w:t xml:space="preserve"> </w:t>
      </w:r>
    </w:p>
    <w:p w14:paraId="7D1C1AB8" w14:textId="77777777" w:rsidR="00290310" w:rsidRDefault="00290310" w:rsidP="00290310">
      <w:pPr>
        <w:pStyle w:val="ListParagraph"/>
        <w:numPr>
          <w:ilvl w:val="0"/>
          <w:numId w:val="46"/>
        </w:numPr>
        <w:spacing w:after="0" w:line="240" w:lineRule="auto"/>
        <w:rPr>
          <w:rFonts w:ascii="Segoe UI" w:eastAsia="Times New Roman" w:hAnsi="Segoe UI" w:cs="Segoe UI"/>
          <w:color w:val="FF0000"/>
          <w:sz w:val="21"/>
          <w:szCs w:val="21"/>
        </w:rPr>
      </w:pPr>
      <w:r w:rsidRPr="00EF34F5">
        <w:rPr>
          <w:rFonts w:ascii="Segoe UI" w:eastAsia="Times New Roman" w:hAnsi="Segoe UI" w:cs="Segoe UI"/>
          <w:sz w:val="21"/>
          <w:szCs w:val="21"/>
        </w:rPr>
        <w:t>Fund is maintained at global level. Funds are visibile to community</w:t>
      </w:r>
      <w:r w:rsidR="00EF34F5" w:rsidRPr="00EF34F5">
        <w:rPr>
          <w:rFonts w:ascii="Segoe UI" w:eastAsia="Times New Roman" w:hAnsi="Segoe UI" w:cs="Segoe UI"/>
          <w:sz w:val="21"/>
          <w:szCs w:val="21"/>
        </w:rPr>
        <w:t xml:space="preserve"> foundation level through </w:t>
      </w:r>
      <w:r w:rsidRPr="00EF34F5">
        <w:rPr>
          <w:rFonts w:ascii="Segoe UI" w:eastAsia="Times New Roman" w:hAnsi="Segoe UI" w:cs="Segoe UI"/>
          <w:sz w:val="21"/>
          <w:szCs w:val="21"/>
        </w:rPr>
        <w:t>intermediary accouting company like (HMS, Reliance, Innovest, Clear Water). So when the donor account is created, the community foundation platform and accounting companies platform are synced either by API/file sync mode so that each have the same donor and funds information</w:t>
      </w:r>
      <w:r>
        <w:rPr>
          <w:rFonts w:ascii="Segoe UI" w:eastAsia="Times New Roman" w:hAnsi="Segoe UI" w:cs="Segoe UI"/>
          <w:color w:val="FF0000"/>
          <w:sz w:val="21"/>
          <w:szCs w:val="21"/>
        </w:rPr>
        <w:t xml:space="preserve">. </w:t>
      </w:r>
    </w:p>
    <w:p w14:paraId="3A3A0C17" w14:textId="77777777" w:rsidR="00290310" w:rsidRPr="00EF34F5" w:rsidRDefault="00290310" w:rsidP="00290310">
      <w:pPr>
        <w:pStyle w:val="ListParagraph"/>
        <w:numPr>
          <w:ilvl w:val="0"/>
          <w:numId w:val="46"/>
        </w:numPr>
        <w:spacing w:after="0" w:line="240" w:lineRule="auto"/>
        <w:rPr>
          <w:rFonts w:ascii="Segoe UI" w:eastAsia="Times New Roman" w:hAnsi="Segoe UI" w:cs="Segoe UI"/>
          <w:sz w:val="21"/>
          <w:szCs w:val="21"/>
        </w:rPr>
      </w:pPr>
      <w:r w:rsidRPr="00EF34F5">
        <w:rPr>
          <w:rFonts w:ascii="Segoe UI" w:eastAsia="Times New Roman" w:hAnsi="Segoe UI" w:cs="Segoe UI"/>
          <w:sz w:val="21"/>
          <w:szCs w:val="21"/>
        </w:rPr>
        <w:t>So for example a donor can have two funds. Fund1 and Fund2, and may be connected to 2 community foundation (CF1 and CF2). Both Funds would be visible to community foundation platform when donor login in. He can recommend funds as per this wish from either fund or both fund.</w:t>
      </w:r>
    </w:p>
    <w:p w14:paraId="5FEEA2F3" w14:textId="77777777" w:rsidR="00290310" w:rsidRPr="00EF34F5" w:rsidRDefault="00290310" w:rsidP="00EF34F5">
      <w:pPr>
        <w:pStyle w:val="ListParagraph"/>
        <w:numPr>
          <w:ilvl w:val="0"/>
          <w:numId w:val="46"/>
        </w:numPr>
        <w:spacing w:after="0" w:line="240" w:lineRule="auto"/>
        <w:rPr>
          <w:rFonts w:ascii="Segoe UI" w:eastAsia="Times New Roman" w:hAnsi="Segoe UI" w:cs="Segoe UI"/>
          <w:sz w:val="21"/>
          <w:szCs w:val="21"/>
        </w:rPr>
      </w:pPr>
      <w:r w:rsidRPr="00EF34F5">
        <w:rPr>
          <w:rFonts w:ascii="Segoe UI" w:eastAsia="Times New Roman" w:hAnsi="Segoe UI" w:cs="Segoe UI"/>
          <w:sz w:val="21"/>
          <w:szCs w:val="21"/>
        </w:rPr>
        <w:t>For every organization there is a entry in organization contact table to identify the contact from that organization. For every organization contact there is entry in contact table.</w:t>
      </w:r>
    </w:p>
    <w:p w14:paraId="60EE20E3" w14:textId="77777777" w:rsidR="00290310" w:rsidRPr="008F6163" w:rsidRDefault="00290310" w:rsidP="00290310">
      <w:pPr>
        <w:pStyle w:val="ListParagraph"/>
        <w:numPr>
          <w:ilvl w:val="0"/>
          <w:numId w:val="46"/>
        </w:numPr>
        <w:spacing w:after="0" w:line="240" w:lineRule="auto"/>
        <w:rPr>
          <w:rFonts w:ascii="Segoe UI" w:eastAsia="Times New Roman" w:hAnsi="Segoe UI" w:cs="Segoe UI"/>
          <w:color w:val="000000"/>
          <w:sz w:val="21"/>
          <w:szCs w:val="21"/>
        </w:rPr>
      </w:pPr>
      <w:r w:rsidRPr="008F6163">
        <w:rPr>
          <w:rFonts w:ascii="Segoe UI" w:eastAsia="Times New Roman" w:hAnsi="Segoe UI" w:cs="Segoe UI"/>
          <w:color w:val="000000"/>
          <w:sz w:val="21"/>
          <w:szCs w:val="21"/>
        </w:rPr>
        <w:t xml:space="preserve">Recommendation is done thru the fund. If it is happening from Credit Card, it is called contribution. </w:t>
      </w:r>
    </w:p>
    <w:p w14:paraId="2A7091C9" w14:textId="77777777" w:rsidR="00290310" w:rsidRPr="008F6163" w:rsidRDefault="00290310" w:rsidP="00290310">
      <w:pPr>
        <w:pStyle w:val="ListParagraph"/>
        <w:numPr>
          <w:ilvl w:val="0"/>
          <w:numId w:val="46"/>
        </w:numPr>
        <w:spacing w:after="0" w:line="240" w:lineRule="auto"/>
        <w:rPr>
          <w:rFonts w:ascii="Segoe UI" w:eastAsia="Times New Roman" w:hAnsi="Segoe UI" w:cs="Segoe UI"/>
          <w:color w:val="000000"/>
          <w:sz w:val="21"/>
          <w:szCs w:val="21"/>
        </w:rPr>
      </w:pPr>
      <w:r w:rsidRPr="008F6163">
        <w:rPr>
          <w:rFonts w:ascii="Segoe UI" w:eastAsia="Times New Roman" w:hAnsi="Segoe UI" w:cs="Segoe UI"/>
          <w:color w:val="000000"/>
          <w:sz w:val="21"/>
          <w:szCs w:val="21"/>
        </w:rPr>
        <w:t>Recomendation can be immediate/recurring or on future date</w:t>
      </w:r>
    </w:p>
    <w:p w14:paraId="3B95A662" w14:textId="77777777" w:rsidR="00290310" w:rsidRPr="008F6163" w:rsidRDefault="00290310" w:rsidP="00290310">
      <w:pPr>
        <w:pStyle w:val="ListParagraph"/>
        <w:numPr>
          <w:ilvl w:val="0"/>
          <w:numId w:val="46"/>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T</w:t>
      </w:r>
      <w:r w:rsidRPr="008F6163">
        <w:rPr>
          <w:rFonts w:ascii="Segoe UI" w:eastAsia="Times New Roman" w:hAnsi="Segoe UI" w:cs="Segoe UI"/>
          <w:color w:val="000000"/>
          <w:sz w:val="21"/>
          <w:szCs w:val="21"/>
        </w:rPr>
        <w:t xml:space="preserve">here is a admin (may be a pool) for each </w:t>
      </w:r>
      <w:r>
        <w:rPr>
          <w:rFonts w:ascii="Segoe UI" w:eastAsia="Times New Roman" w:hAnsi="Segoe UI" w:cs="Segoe UI"/>
          <w:color w:val="000000"/>
          <w:sz w:val="21"/>
          <w:szCs w:val="21"/>
        </w:rPr>
        <w:t>community</w:t>
      </w:r>
      <w:r w:rsidRPr="008F6163">
        <w:rPr>
          <w:rFonts w:ascii="Segoe UI" w:eastAsia="Times New Roman" w:hAnsi="Segoe UI" w:cs="Segoe UI"/>
          <w:color w:val="000000"/>
          <w:sz w:val="21"/>
          <w:szCs w:val="21"/>
        </w:rPr>
        <w:t xml:space="preserve"> foundation who approve/reject the recommendation raised by donor.</w:t>
      </w:r>
    </w:p>
    <w:p w14:paraId="771CD9AF" w14:textId="77777777" w:rsidR="00290310" w:rsidRDefault="00EF34F5" w:rsidP="00290310">
      <w:pPr>
        <w:pStyle w:val="ListParagraph"/>
        <w:numPr>
          <w:ilvl w:val="0"/>
          <w:numId w:val="46"/>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T</w:t>
      </w:r>
      <w:r w:rsidR="00290310" w:rsidRPr="008F6163">
        <w:rPr>
          <w:rFonts w:ascii="Segoe UI" w:eastAsia="Times New Roman" w:hAnsi="Segoe UI" w:cs="Segoe UI"/>
          <w:color w:val="000000"/>
          <w:sz w:val="21"/>
          <w:szCs w:val="21"/>
        </w:rPr>
        <w:t>he third party platform who will consume the newly created API has the information about donors.</w:t>
      </w:r>
    </w:p>
    <w:p w14:paraId="28D817D8" w14:textId="77777777" w:rsidR="00EF34F5" w:rsidRPr="006C0640" w:rsidRDefault="00EF34F5" w:rsidP="00EF34F5">
      <w:pPr>
        <w:pStyle w:val="ListParagraph"/>
        <w:numPr>
          <w:ilvl w:val="0"/>
          <w:numId w:val="46"/>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All data to be raw data. No counter data to be shown like the number of donors in a given period. It would be like list of donors in period.</w:t>
      </w:r>
    </w:p>
    <w:p w14:paraId="05178A52" w14:textId="77777777" w:rsidR="00EF34F5" w:rsidRPr="00EF34F5" w:rsidRDefault="00EF34F5" w:rsidP="00EF34F5">
      <w:pPr>
        <w:spacing w:after="0" w:line="240" w:lineRule="auto"/>
        <w:ind w:left="360"/>
        <w:rPr>
          <w:rFonts w:ascii="Segoe UI" w:eastAsia="Times New Roman" w:hAnsi="Segoe UI" w:cs="Segoe UI"/>
          <w:color w:val="000000"/>
          <w:sz w:val="21"/>
          <w:szCs w:val="21"/>
        </w:rPr>
      </w:pPr>
    </w:p>
    <w:p w14:paraId="73221EE3" w14:textId="77777777" w:rsidR="003B5AFE" w:rsidRDefault="003B5AFE" w:rsidP="00FC33DC"/>
    <w:p w14:paraId="7F07E605" w14:textId="77777777" w:rsidR="0050730E" w:rsidRDefault="0050730E" w:rsidP="00036371">
      <w:pPr>
        <w:pStyle w:val="Heading2"/>
      </w:pPr>
      <w:bookmarkStart w:id="89" w:name="_Toc481419442"/>
      <w:r>
        <w:t>Integration Flow</w:t>
      </w:r>
      <w:bookmarkEnd w:id="89"/>
    </w:p>
    <w:p w14:paraId="22AF2694" w14:textId="3B0C06FC" w:rsidR="00EF34F5" w:rsidRDefault="005A0828">
      <w:r>
        <w:rPr>
          <w:lang w:val="en-US"/>
        </w:rPr>
        <w:t>TBA</w:t>
      </w:r>
      <w:r w:rsidR="00EF34F5">
        <w:br w:type="page"/>
      </w:r>
    </w:p>
    <w:p w14:paraId="3467C3D9" w14:textId="77777777" w:rsidR="00EF34F5" w:rsidRDefault="00EF34F5" w:rsidP="0050730E"/>
    <w:p w14:paraId="0BD12BA2" w14:textId="77777777" w:rsidR="00EF34F5" w:rsidRDefault="001445F4" w:rsidP="00EF34F5">
      <w:pPr>
        <w:pStyle w:val="Heading1"/>
      </w:pPr>
      <w:bookmarkStart w:id="90" w:name="_Toc481419443"/>
      <w:r w:rsidRPr="00FB5841">
        <w:t>Re</w:t>
      </w:r>
      <w:r w:rsidR="00EF34F5">
        <w:t>quirement</w:t>
      </w:r>
      <w:bookmarkEnd w:id="90"/>
    </w:p>
    <w:p w14:paraId="7283AA7C" w14:textId="77777777" w:rsidR="00EF34F5" w:rsidRPr="00EF34F5" w:rsidRDefault="00EF34F5" w:rsidP="00EF34F5">
      <w:r>
        <w:t>This section list down the requirement in detail</w:t>
      </w:r>
    </w:p>
    <w:p w14:paraId="40303F92" w14:textId="77777777" w:rsidR="00EF34F5" w:rsidRPr="00F2582E" w:rsidRDefault="00EF34F5" w:rsidP="00EF34F5">
      <w:pPr>
        <w:rPr>
          <w:rFonts w:ascii="Segoe UI" w:eastAsia="Times New Roman" w:hAnsi="Segoe UI" w:cs="Segoe UI"/>
          <w:b/>
          <w:bCs/>
          <w:color w:val="000000"/>
          <w:sz w:val="21"/>
          <w:szCs w:val="21"/>
        </w:rPr>
      </w:pPr>
      <w:r w:rsidRPr="00F2582E">
        <w:rPr>
          <w:rFonts w:ascii="Segoe UI" w:eastAsia="Times New Roman" w:hAnsi="Segoe UI" w:cs="Segoe UI"/>
          <w:b/>
          <w:bCs/>
          <w:color w:val="000000"/>
          <w:sz w:val="21"/>
          <w:szCs w:val="21"/>
        </w:rPr>
        <w:t>Deployment Requirement</w:t>
      </w:r>
    </w:p>
    <w:p w14:paraId="1603ACDE" w14:textId="77777777" w:rsidR="00F2582E" w:rsidRPr="00F2582E" w:rsidRDefault="00EF34F5" w:rsidP="00F2582E">
      <w:pPr>
        <w:rPr>
          <w:rFonts w:ascii="Segoe UI" w:eastAsia="Times New Roman" w:hAnsi="Segoe UI" w:cs="Segoe UI"/>
          <w:color w:val="000000"/>
          <w:sz w:val="21"/>
          <w:szCs w:val="21"/>
        </w:rPr>
      </w:pPr>
      <w:r w:rsidRPr="00EF34F5">
        <w:rPr>
          <w:rFonts w:ascii="Segoe UI" w:eastAsia="Times New Roman" w:hAnsi="Segoe UI" w:cs="Segoe UI"/>
          <w:color w:val="000000"/>
          <w:sz w:val="21"/>
          <w:szCs w:val="21"/>
        </w:rPr>
        <w:t xml:space="preserve">A single API </w:t>
      </w:r>
      <w:r>
        <w:rPr>
          <w:rFonts w:ascii="Segoe UI" w:eastAsia="Times New Roman" w:hAnsi="Segoe UI" w:cs="Segoe UI"/>
          <w:color w:val="000000"/>
          <w:sz w:val="21"/>
          <w:szCs w:val="21"/>
        </w:rPr>
        <w:t xml:space="preserve"> subsystem can handle multiple partner platforms.  To resolve this, the partner platformwill be identifed by client ID.</w:t>
      </w:r>
    </w:p>
    <w:p w14:paraId="260B788C" w14:textId="77777777" w:rsidR="00F2582E" w:rsidRDefault="00F2582E" w:rsidP="00F2582E">
      <w:pPr>
        <w:shd w:val="clear" w:color="auto" w:fill="FFFFFF"/>
      </w:pPr>
      <w:r>
        <w:rPr>
          <w:rFonts w:ascii="Segoe UI" w:eastAsia="Times New Roman" w:hAnsi="Segoe UI" w:cs="Segoe UI"/>
          <w:b/>
          <w:bCs/>
          <w:color w:val="000000"/>
          <w:sz w:val="21"/>
          <w:szCs w:val="21"/>
        </w:rPr>
        <w:t xml:space="preserve">Technical Stack </w:t>
      </w:r>
      <w:r w:rsidRPr="008F6163">
        <w:rPr>
          <w:rFonts w:ascii="Segoe UI" w:eastAsia="Times New Roman" w:hAnsi="Segoe UI" w:cs="Segoe UI"/>
          <w:b/>
          <w:bCs/>
          <w:color w:val="000000"/>
          <w:sz w:val="21"/>
          <w:szCs w:val="21"/>
        </w:rPr>
        <w:t>Requirement</w:t>
      </w:r>
    </w:p>
    <w:p w14:paraId="211C59AB" w14:textId="77777777" w:rsidR="00F2582E" w:rsidRPr="008F6163" w:rsidRDefault="00F2582E" w:rsidP="00F2582E">
      <w:pPr>
        <w:pStyle w:val="ListParagraph"/>
        <w:numPr>
          <w:ilvl w:val="0"/>
          <w:numId w:val="47"/>
        </w:numPr>
        <w:spacing w:after="0" w:line="240" w:lineRule="auto"/>
        <w:rPr>
          <w:rFonts w:ascii="Segoe UI" w:eastAsia="Times New Roman" w:hAnsi="Segoe UI" w:cs="Segoe UI"/>
          <w:color w:val="000000"/>
          <w:sz w:val="21"/>
          <w:szCs w:val="21"/>
        </w:rPr>
      </w:pPr>
      <w:r w:rsidRPr="008F6163">
        <w:rPr>
          <w:rFonts w:ascii="Segoe UI" w:eastAsia="Times New Roman" w:hAnsi="Segoe UI" w:cs="Segoe UI"/>
          <w:color w:val="000000"/>
          <w:sz w:val="21"/>
          <w:szCs w:val="21"/>
        </w:rPr>
        <w:t>DB is in Postgres</w:t>
      </w:r>
    </w:p>
    <w:p w14:paraId="57A8C18C" w14:textId="77777777" w:rsidR="00F2582E" w:rsidRPr="008F6163" w:rsidRDefault="00F2582E" w:rsidP="00F2582E">
      <w:pPr>
        <w:pStyle w:val="ListParagraph"/>
        <w:numPr>
          <w:ilvl w:val="0"/>
          <w:numId w:val="47"/>
        </w:numPr>
        <w:spacing w:after="0" w:line="240" w:lineRule="auto"/>
        <w:rPr>
          <w:rFonts w:ascii="Segoe UI" w:eastAsia="Times New Roman" w:hAnsi="Segoe UI" w:cs="Segoe UI"/>
          <w:color w:val="000000"/>
          <w:sz w:val="21"/>
          <w:szCs w:val="21"/>
        </w:rPr>
      </w:pPr>
      <w:r w:rsidRPr="008F6163">
        <w:rPr>
          <w:rFonts w:ascii="Segoe UI" w:eastAsia="Times New Roman" w:hAnsi="Segoe UI" w:cs="Segoe UI"/>
          <w:color w:val="000000"/>
          <w:sz w:val="21"/>
          <w:szCs w:val="21"/>
        </w:rPr>
        <w:t>Rest API</w:t>
      </w:r>
    </w:p>
    <w:p w14:paraId="0015FC31" w14:textId="77777777" w:rsidR="00F2582E" w:rsidRDefault="00F2582E" w:rsidP="00F2582E">
      <w:pPr>
        <w:pStyle w:val="ListParagraph"/>
        <w:numPr>
          <w:ilvl w:val="0"/>
          <w:numId w:val="47"/>
        </w:numPr>
        <w:spacing w:after="0" w:line="240" w:lineRule="auto"/>
        <w:rPr>
          <w:rFonts w:ascii="Segoe UI" w:eastAsia="Times New Roman" w:hAnsi="Segoe UI" w:cs="Segoe UI"/>
          <w:color w:val="000000"/>
          <w:sz w:val="21"/>
          <w:szCs w:val="21"/>
        </w:rPr>
      </w:pPr>
      <w:r w:rsidRPr="008F6163">
        <w:rPr>
          <w:rFonts w:ascii="Segoe UI" w:eastAsia="Times New Roman" w:hAnsi="Segoe UI" w:cs="Segoe UI"/>
          <w:color w:val="000000"/>
          <w:sz w:val="21"/>
          <w:szCs w:val="21"/>
        </w:rPr>
        <w:t>Java but no Hibernate (simple JDBC query)</w:t>
      </w:r>
    </w:p>
    <w:p w14:paraId="66789F97" w14:textId="77777777" w:rsidR="00F2582E" w:rsidRPr="006C0640" w:rsidRDefault="00F2582E" w:rsidP="00F2582E">
      <w:pPr>
        <w:pStyle w:val="ListParagraph"/>
        <w:numPr>
          <w:ilvl w:val="0"/>
          <w:numId w:val="47"/>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Spring boot/Spring Framework</w:t>
      </w:r>
    </w:p>
    <w:p w14:paraId="3C8F621D" w14:textId="77777777" w:rsidR="00E00995" w:rsidRDefault="00E00995" w:rsidP="00E00995"/>
    <w:p w14:paraId="63B3B61E" w14:textId="77777777" w:rsidR="00F2582E" w:rsidRPr="00F2582E" w:rsidRDefault="00F2582E" w:rsidP="00F2582E">
      <w:pPr>
        <w:shd w:val="clear" w:color="auto" w:fill="FFFFFF"/>
        <w:rPr>
          <w:rFonts w:ascii="Segoe UI" w:eastAsia="Times New Roman" w:hAnsi="Segoe UI" w:cs="Segoe UI"/>
          <w:b/>
          <w:bCs/>
          <w:color w:val="000000"/>
          <w:sz w:val="21"/>
          <w:szCs w:val="21"/>
        </w:rPr>
      </w:pPr>
      <w:r w:rsidRPr="008F6163">
        <w:rPr>
          <w:rFonts w:ascii="Segoe UI" w:eastAsia="Times New Roman" w:hAnsi="Segoe UI" w:cs="Segoe UI"/>
          <w:b/>
          <w:bCs/>
          <w:color w:val="000000"/>
          <w:sz w:val="21"/>
          <w:szCs w:val="21"/>
        </w:rPr>
        <w:t xml:space="preserve">API Design </w:t>
      </w:r>
      <w:r>
        <w:rPr>
          <w:rFonts w:ascii="Segoe UI" w:eastAsia="Times New Roman" w:hAnsi="Segoe UI" w:cs="Segoe UI"/>
          <w:b/>
          <w:bCs/>
          <w:color w:val="000000"/>
          <w:sz w:val="21"/>
          <w:szCs w:val="21"/>
        </w:rPr>
        <w:t>Requirement</w:t>
      </w:r>
    </w:p>
    <w:p w14:paraId="005E96F6" w14:textId="77777777" w:rsidR="00EC1E14" w:rsidRPr="00EC1E14" w:rsidRDefault="00F2582E" w:rsidP="00EC1E14">
      <w:pPr>
        <w:pStyle w:val="ListParagraph"/>
        <w:numPr>
          <w:ilvl w:val="0"/>
          <w:numId w:val="48"/>
        </w:numPr>
        <w:shd w:val="clear" w:color="auto" w:fill="FFFFFF"/>
        <w:rPr>
          <w:rFonts w:ascii="Segoe UI" w:eastAsia="Times New Roman" w:hAnsi="Segoe UI" w:cs="Segoe UI"/>
          <w:color w:val="000000"/>
          <w:sz w:val="21"/>
          <w:szCs w:val="21"/>
        </w:rPr>
      </w:pPr>
      <w:r w:rsidRPr="00EC1E14">
        <w:rPr>
          <w:rFonts w:ascii="Segoe UI" w:eastAsia="Times New Roman" w:hAnsi="Segoe UI" w:cs="Segoe UI"/>
          <w:color w:val="000000"/>
          <w:sz w:val="21"/>
          <w:szCs w:val="21"/>
        </w:rPr>
        <w:t>Data format - Json and XML to be supported</w:t>
      </w:r>
    </w:p>
    <w:p w14:paraId="47D20AB9" w14:textId="49802AC0" w:rsidR="00EC1E14" w:rsidRDefault="00F2582E" w:rsidP="00EC1E14">
      <w:pPr>
        <w:pStyle w:val="ListParagraph"/>
        <w:numPr>
          <w:ilvl w:val="0"/>
          <w:numId w:val="48"/>
        </w:numPr>
        <w:shd w:val="clear" w:color="auto" w:fill="FFFFFF"/>
        <w:rPr>
          <w:rFonts w:ascii="Segoe UI" w:eastAsia="Times New Roman" w:hAnsi="Segoe UI" w:cs="Segoe UI"/>
          <w:color w:val="000000"/>
          <w:sz w:val="21"/>
          <w:szCs w:val="21"/>
        </w:rPr>
      </w:pPr>
      <w:r w:rsidRPr="00EC1E14">
        <w:rPr>
          <w:rFonts w:ascii="Segoe UI" w:eastAsia="Times New Roman" w:hAnsi="Segoe UI" w:cs="Segoe UI"/>
          <w:color w:val="000000"/>
          <w:sz w:val="21"/>
          <w:szCs w:val="21"/>
        </w:rPr>
        <w:t xml:space="preserve">Pull </w:t>
      </w:r>
      <w:del w:id="91" w:author="Sarju Garg" w:date="2021-05-12T10:46:00Z">
        <w:r w:rsidRPr="00EC1E14" w:rsidDel="00194F03">
          <w:rPr>
            <w:rFonts w:ascii="Segoe UI" w:eastAsia="Times New Roman" w:hAnsi="Segoe UI" w:cs="Segoe UI"/>
            <w:color w:val="000000"/>
            <w:sz w:val="21"/>
            <w:szCs w:val="21"/>
          </w:rPr>
          <w:delText>and p</w:delText>
        </w:r>
      </w:del>
      <w:del w:id="92" w:author="Sarju Garg" w:date="2021-05-12T10:47:00Z">
        <w:r w:rsidRPr="00EC1E14" w:rsidDel="00194F03">
          <w:rPr>
            <w:rFonts w:ascii="Segoe UI" w:eastAsia="Times New Roman" w:hAnsi="Segoe UI" w:cs="Segoe UI"/>
            <w:color w:val="000000"/>
            <w:sz w:val="21"/>
            <w:szCs w:val="21"/>
          </w:rPr>
          <w:delText>ush</w:delText>
        </w:r>
      </w:del>
      <w:r w:rsidRPr="00EC1E14">
        <w:rPr>
          <w:rFonts w:ascii="Segoe UI" w:eastAsia="Times New Roman" w:hAnsi="Segoe UI" w:cs="Segoe UI"/>
          <w:color w:val="000000"/>
          <w:sz w:val="21"/>
          <w:szCs w:val="21"/>
        </w:rPr>
        <w:t xml:space="preserve"> model both</w:t>
      </w:r>
    </w:p>
    <w:p w14:paraId="5FF22D41" w14:textId="77777777" w:rsidR="00EC1E14" w:rsidRDefault="00F2582E" w:rsidP="00EC1E14">
      <w:pPr>
        <w:pStyle w:val="ListParagraph"/>
        <w:numPr>
          <w:ilvl w:val="0"/>
          <w:numId w:val="48"/>
        </w:numPr>
        <w:shd w:val="clear" w:color="auto" w:fill="FFFFFF"/>
        <w:rPr>
          <w:rFonts w:ascii="Segoe UI" w:eastAsia="Times New Roman" w:hAnsi="Segoe UI" w:cs="Segoe UI"/>
          <w:color w:val="000000"/>
          <w:sz w:val="21"/>
          <w:szCs w:val="21"/>
        </w:rPr>
      </w:pPr>
      <w:r w:rsidRPr="00EC1E14">
        <w:rPr>
          <w:rFonts w:ascii="Segoe UI" w:eastAsia="Times New Roman" w:hAnsi="Segoe UI" w:cs="Segoe UI"/>
          <w:color w:val="000000"/>
          <w:sz w:val="21"/>
          <w:szCs w:val="21"/>
        </w:rPr>
        <w:t>Pagination to be implemented</w:t>
      </w:r>
    </w:p>
    <w:p w14:paraId="68BEFADD" w14:textId="77777777" w:rsidR="00EC1E14" w:rsidRDefault="00F2582E" w:rsidP="00EC1E14">
      <w:pPr>
        <w:pStyle w:val="ListParagraph"/>
        <w:numPr>
          <w:ilvl w:val="0"/>
          <w:numId w:val="48"/>
        </w:numPr>
        <w:shd w:val="clear" w:color="auto" w:fill="FFFFFF"/>
        <w:rPr>
          <w:rFonts w:ascii="Segoe UI" w:eastAsia="Times New Roman" w:hAnsi="Segoe UI" w:cs="Segoe UI"/>
          <w:color w:val="000000"/>
          <w:sz w:val="21"/>
          <w:szCs w:val="21"/>
        </w:rPr>
      </w:pPr>
      <w:r w:rsidRPr="00EC1E14">
        <w:rPr>
          <w:rFonts w:ascii="Segoe UI" w:eastAsia="Times New Roman" w:hAnsi="Segoe UI" w:cs="Segoe UI"/>
          <w:color w:val="000000"/>
          <w:sz w:val="21"/>
          <w:szCs w:val="21"/>
        </w:rPr>
        <w:t>URL naming format - URL format can be used in this way (To be identified by the client ID)</w:t>
      </w:r>
    </w:p>
    <w:p w14:paraId="01AAF1D7" w14:textId="77777777" w:rsidR="00EC1E14" w:rsidRPr="00EC1E14" w:rsidRDefault="00F2582E" w:rsidP="00F2582E">
      <w:pPr>
        <w:pStyle w:val="ListParagraph"/>
        <w:numPr>
          <w:ilvl w:val="0"/>
          <w:numId w:val="48"/>
        </w:numPr>
        <w:shd w:val="clear" w:color="auto" w:fill="FFFFFF"/>
        <w:rPr>
          <w:rFonts w:ascii="Segoe UI" w:eastAsia="Times New Roman" w:hAnsi="Segoe UI" w:cs="Segoe UI"/>
          <w:color w:val="000000"/>
          <w:sz w:val="21"/>
          <w:szCs w:val="21"/>
        </w:rPr>
      </w:pPr>
      <w:r w:rsidRPr="00EC1E14">
        <w:rPr>
          <w:rFonts w:ascii="Segoe UI" w:eastAsia="Times New Roman" w:hAnsi="Segoe UI" w:cs="Segoe UI"/>
          <w:color w:val="000000"/>
          <w:sz w:val="21"/>
          <w:szCs w:val="21"/>
        </w:rPr>
        <w:t xml:space="preserve"> POST vs GET - POST method to be supported</w:t>
      </w:r>
    </w:p>
    <w:p w14:paraId="160C7AC2" w14:textId="77777777" w:rsidR="00EC1E14" w:rsidRDefault="00F2582E" w:rsidP="00F2582E">
      <w:pPr>
        <w:pStyle w:val="ListParagraph"/>
        <w:numPr>
          <w:ilvl w:val="0"/>
          <w:numId w:val="48"/>
        </w:numPr>
        <w:shd w:val="clear" w:color="auto" w:fill="FFFFFF"/>
        <w:rPr>
          <w:rFonts w:ascii="Segoe UI" w:eastAsia="Times New Roman" w:hAnsi="Segoe UI" w:cs="Segoe UI"/>
          <w:color w:val="000000"/>
          <w:sz w:val="21"/>
          <w:szCs w:val="21"/>
        </w:rPr>
      </w:pPr>
      <w:r w:rsidRPr="00EC1E14">
        <w:rPr>
          <w:rFonts w:ascii="Segoe UI" w:eastAsia="Times New Roman" w:hAnsi="Segoe UI" w:cs="Segoe UI"/>
          <w:color w:val="000000"/>
          <w:sz w:val="21"/>
          <w:szCs w:val="21"/>
        </w:rPr>
        <w:t>Field returned</w:t>
      </w:r>
      <w:r w:rsidR="00201038">
        <w:rPr>
          <w:rFonts w:ascii="Segoe UI" w:eastAsia="Times New Roman" w:hAnsi="Segoe UI" w:cs="Segoe UI"/>
          <w:color w:val="000000"/>
          <w:sz w:val="21"/>
          <w:szCs w:val="21"/>
        </w:rPr>
        <w:t xml:space="preserve"> in API response</w:t>
      </w:r>
      <w:r w:rsidRPr="00EC1E14">
        <w:rPr>
          <w:rFonts w:ascii="Segoe UI" w:eastAsia="Times New Roman" w:hAnsi="Segoe UI" w:cs="Segoe UI"/>
          <w:color w:val="000000"/>
          <w:sz w:val="21"/>
          <w:szCs w:val="21"/>
        </w:rPr>
        <w:t xml:space="preserve"> should be selected by users.</w:t>
      </w:r>
    </w:p>
    <w:p w14:paraId="77CE1A0D" w14:textId="77777777" w:rsidR="00EC1E14" w:rsidRDefault="00F2582E" w:rsidP="00F2582E">
      <w:pPr>
        <w:pStyle w:val="ListParagraph"/>
        <w:numPr>
          <w:ilvl w:val="0"/>
          <w:numId w:val="48"/>
        </w:numPr>
        <w:shd w:val="clear" w:color="auto" w:fill="FFFFFF"/>
        <w:rPr>
          <w:rFonts w:ascii="Segoe UI" w:eastAsia="Times New Roman" w:hAnsi="Segoe UI" w:cs="Segoe UI"/>
          <w:color w:val="000000"/>
          <w:sz w:val="21"/>
          <w:szCs w:val="21"/>
        </w:rPr>
      </w:pPr>
      <w:r w:rsidRPr="00EC1E14">
        <w:rPr>
          <w:rFonts w:ascii="Segoe UI" w:eastAsia="Times New Roman" w:hAnsi="Segoe UI" w:cs="Segoe UI"/>
          <w:color w:val="000000"/>
          <w:sz w:val="21"/>
          <w:szCs w:val="21"/>
        </w:rPr>
        <w:t>The query sh</w:t>
      </w:r>
      <w:r w:rsidR="00EC1E14">
        <w:rPr>
          <w:rFonts w:ascii="Segoe UI" w:eastAsia="Times New Roman" w:hAnsi="Segoe UI" w:cs="Segoe UI"/>
          <w:color w:val="000000"/>
          <w:sz w:val="21"/>
          <w:szCs w:val="21"/>
        </w:rPr>
        <w:t>ould be in the form of SQL </w:t>
      </w:r>
    </w:p>
    <w:p w14:paraId="38CA50B2" w14:textId="77777777" w:rsidR="00F2582E" w:rsidRDefault="00F2582E" w:rsidP="00F2582E">
      <w:pPr>
        <w:pStyle w:val="ListParagraph"/>
        <w:numPr>
          <w:ilvl w:val="0"/>
          <w:numId w:val="48"/>
        </w:numPr>
        <w:shd w:val="clear" w:color="auto" w:fill="FFFFFF"/>
        <w:rPr>
          <w:rFonts w:ascii="Segoe UI" w:eastAsia="Times New Roman" w:hAnsi="Segoe UI" w:cs="Segoe UI"/>
          <w:color w:val="000000"/>
          <w:sz w:val="21"/>
          <w:szCs w:val="21"/>
        </w:rPr>
      </w:pPr>
      <w:r w:rsidRPr="00EC1E14">
        <w:rPr>
          <w:rFonts w:ascii="Segoe UI" w:eastAsia="Times New Roman" w:hAnsi="Segoe UI" w:cs="Segoe UI"/>
          <w:color w:val="000000"/>
          <w:sz w:val="21"/>
          <w:szCs w:val="21"/>
        </w:rPr>
        <w:t xml:space="preserve">Login/Logout method </w:t>
      </w:r>
      <w:r w:rsidR="00EC1E14">
        <w:rPr>
          <w:rFonts w:ascii="Segoe UI" w:eastAsia="Times New Roman" w:hAnsi="Segoe UI" w:cs="Segoe UI"/>
          <w:color w:val="000000"/>
          <w:sz w:val="21"/>
          <w:szCs w:val="21"/>
        </w:rPr>
        <w:t>t</w:t>
      </w:r>
      <w:r w:rsidRPr="00EC1E14">
        <w:rPr>
          <w:rFonts w:ascii="Segoe UI" w:eastAsia="Times New Roman" w:hAnsi="Segoe UI" w:cs="Segoe UI"/>
          <w:color w:val="000000"/>
          <w:sz w:val="21"/>
          <w:szCs w:val="21"/>
        </w:rPr>
        <w:t>o be supported</w:t>
      </w:r>
    </w:p>
    <w:p w14:paraId="62D95C48" w14:textId="47B6153D" w:rsidR="00257ECD" w:rsidRDefault="00257ECD" w:rsidP="00F2582E">
      <w:pPr>
        <w:pStyle w:val="ListParagraph"/>
        <w:numPr>
          <w:ilvl w:val="0"/>
          <w:numId w:val="48"/>
        </w:numPr>
        <w:shd w:val="clear" w:color="auto" w:fill="FFFFFF"/>
        <w:rPr>
          <w:rFonts w:ascii="Segoe UI" w:eastAsia="Times New Roman" w:hAnsi="Segoe UI" w:cs="Segoe UI"/>
          <w:color w:val="000000"/>
          <w:sz w:val="21"/>
          <w:szCs w:val="21"/>
        </w:rPr>
      </w:pPr>
      <w:r>
        <w:rPr>
          <w:rFonts w:ascii="Segoe UI" w:eastAsia="Times New Roman" w:hAnsi="Segoe UI" w:cs="Segoe UI"/>
          <w:color w:val="000000"/>
          <w:sz w:val="21"/>
          <w:szCs w:val="21"/>
        </w:rPr>
        <w:t>In case filter parameter is not provided in user API, the complete datatable dump would be provided.</w:t>
      </w:r>
    </w:p>
    <w:p w14:paraId="1D8AB05A" w14:textId="5061D896" w:rsidR="00CC66A9" w:rsidRDefault="00CC66A9" w:rsidP="00F2582E">
      <w:pPr>
        <w:pStyle w:val="ListParagraph"/>
        <w:numPr>
          <w:ilvl w:val="0"/>
          <w:numId w:val="48"/>
        </w:numPr>
        <w:shd w:val="clear" w:color="auto" w:fill="FFFFFF"/>
        <w:rPr>
          <w:rFonts w:ascii="Segoe UI" w:eastAsia="Times New Roman" w:hAnsi="Segoe UI" w:cs="Segoe UI"/>
          <w:color w:val="000000"/>
          <w:sz w:val="21"/>
          <w:szCs w:val="21"/>
        </w:rPr>
      </w:pPr>
      <w:r>
        <w:rPr>
          <w:rFonts w:ascii="Segoe UI" w:eastAsia="Times New Roman" w:hAnsi="Segoe UI" w:cs="Segoe UI"/>
          <w:color w:val="000000"/>
          <w:sz w:val="21"/>
          <w:szCs w:val="21"/>
        </w:rPr>
        <w:t>Orderby clause along with ascending /descending option would be supported.</w:t>
      </w:r>
    </w:p>
    <w:p w14:paraId="515833F4" w14:textId="77777777" w:rsidR="00CC71AB" w:rsidRDefault="00CC71AB" w:rsidP="00CC71AB">
      <w:pPr>
        <w:shd w:val="clear" w:color="auto" w:fill="FFFFFF"/>
        <w:rPr>
          <w:rFonts w:ascii="Segoe UI" w:eastAsia="Times New Roman" w:hAnsi="Segoe UI" w:cs="Segoe UI"/>
          <w:color w:val="000000"/>
          <w:sz w:val="21"/>
          <w:szCs w:val="21"/>
        </w:rPr>
      </w:pPr>
    </w:p>
    <w:p w14:paraId="47D310A8" w14:textId="43ED5F75" w:rsidR="00CC71AB" w:rsidRPr="00C617DB" w:rsidRDefault="00CC71AB" w:rsidP="00CC71AB">
      <w:pPr>
        <w:shd w:val="clear" w:color="auto" w:fill="FFFFFF"/>
        <w:rPr>
          <w:rFonts w:ascii="Segoe UI" w:eastAsia="Times New Roman" w:hAnsi="Segoe UI" w:cs="Segoe UI"/>
          <w:color w:val="000000"/>
          <w:sz w:val="21"/>
          <w:szCs w:val="21"/>
        </w:rPr>
      </w:pPr>
      <w:r>
        <w:rPr>
          <w:rFonts w:ascii="Segoe UI" w:eastAsia="Times New Roman" w:hAnsi="Segoe UI" w:cs="Segoe UI"/>
          <w:b/>
          <w:bCs/>
          <w:color w:val="000000"/>
          <w:sz w:val="21"/>
          <w:szCs w:val="21"/>
        </w:rPr>
        <w:t>User Management Functionality</w:t>
      </w:r>
      <w:r w:rsidRPr="00CC71AB">
        <w:rPr>
          <w:rFonts w:ascii="Segoe UI" w:eastAsia="Times New Roman" w:hAnsi="Segoe UI" w:cs="Segoe UI"/>
          <w:b/>
          <w:bCs/>
          <w:color w:val="000000"/>
          <w:sz w:val="21"/>
          <w:szCs w:val="21"/>
        </w:rPr>
        <w:t xml:space="preserve"> Requirements</w:t>
      </w:r>
    </w:p>
    <w:p w14:paraId="0732CDCF" w14:textId="77777777" w:rsidR="00CC71AB" w:rsidRDefault="00CC71AB" w:rsidP="00CC71AB">
      <w:pPr>
        <w:pStyle w:val="ListParagraph"/>
        <w:numPr>
          <w:ilvl w:val="0"/>
          <w:numId w:val="50"/>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Multiple session for same user name /password  will not be allowed.</w:t>
      </w:r>
    </w:p>
    <w:p w14:paraId="430E2A55" w14:textId="77777777" w:rsidR="00CC71AB" w:rsidRDefault="00CC71AB" w:rsidP="00CC71AB">
      <w:pPr>
        <w:pStyle w:val="ListParagraph"/>
        <w:numPr>
          <w:ilvl w:val="0"/>
          <w:numId w:val="50"/>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There would be a session timeout. The value would be 30 mins (configurable). This is the time for which the session would be maximum allowed in the system.</w:t>
      </w:r>
    </w:p>
    <w:p w14:paraId="31DA8EBE" w14:textId="1D9AB2BA" w:rsidR="00CC71AB" w:rsidRDefault="00CC71AB" w:rsidP="00CC71AB">
      <w:pPr>
        <w:pStyle w:val="ListParagraph"/>
        <w:numPr>
          <w:ilvl w:val="0"/>
          <w:numId w:val="50"/>
        </w:numPr>
        <w:tabs>
          <w:tab w:val="left" w:pos="1640"/>
        </w:tabs>
        <w:rPr>
          <w:rFonts w:ascii="Segoe UI" w:eastAsia="Times New Roman" w:hAnsi="Segoe UI" w:cs="Segoe UI"/>
          <w:color w:val="000000"/>
          <w:sz w:val="21"/>
          <w:szCs w:val="21"/>
        </w:rPr>
      </w:pPr>
      <w:r w:rsidRPr="00CC71AB">
        <w:rPr>
          <w:rFonts w:ascii="Segoe UI" w:eastAsia="Times New Roman" w:hAnsi="Segoe UI" w:cs="Segoe UI"/>
          <w:color w:val="000000"/>
          <w:sz w:val="21"/>
          <w:szCs w:val="21"/>
          <w:highlight w:val="green"/>
        </w:rPr>
        <w:t xml:space="preserve"> </w:t>
      </w:r>
      <w:r w:rsidRPr="00CC71AB">
        <w:rPr>
          <w:rFonts w:ascii="Segoe UI" w:eastAsia="Times New Roman" w:hAnsi="Segoe UI" w:cs="Segoe UI"/>
          <w:color w:val="000000"/>
          <w:sz w:val="21"/>
          <w:szCs w:val="21"/>
        </w:rPr>
        <w:t>If the password is entered incorrectly N times (configurable), lock the user for N minutes (confiigurable</w:t>
      </w:r>
      <w:r w:rsidRPr="00CC71AB">
        <w:rPr>
          <w:rFonts w:ascii="Segoe UI" w:eastAsia="Times New Roman" w:hAnsi="Segoe UI" w:cs="Segoe UI"/>
          <w:color w:val="000000"/>
          <w:sz w:val="21"/>
          <w:szCs w:val="21"/>
          <w:highlight w:val="green"/>
        </w:rPr>
        <w:t>)</w:t>
      </w:r>
    </w:p>
    <w:p w14:paraId="709CBC6E" w14:textId="230EF7FB" w:rsidR="00CC71AB" w:rsidRPr="00CC71AB" w:rsidRDefault="00CC71AB" w:rsidP="00CC71AB">
      <w:pPr>
        <w:pStyle w:val="ListParagraph"/>
        <w:numPr>
          <w:ilvl w:val="0"/>
          <w:numId w:val="50"/>
        </w:numPr>
        <w:tabs>
          <w:tab w:val="left" w:pos="1640"/>
        </w:tabs>
        <w:rPr>
          <w:rFonts w:ascii="Segoe UI" w:eastAsia="Times New Roman" w:hAnsi="Segoe UI" w:cs="Segoe UI"/>
          <w:color w:val="000000"/>
          <w:sz w:val="21"/>
          <w:szCs w:val="21"/>
        </w:rPr>
      </w:pPr>
      <w:r>
        <w:rPr>
          <w:rFonts w:ascii="Segoe UI" w:eastAsia="Times New Roman" w:hAnsi="Segoe UI" w:cs="Segoe UI"/>
          <w:color w:val="000000"/>
          <w:sz w:val="21"/>
          <w:szCs w:val="21"/>
        </w:rPr>
        <w:t>Token (userSessionID) should be generated at the time of login which should be used for subsequent APIs.</w:t>
      </w:r>
    </w:p>
    <w:p w14:paraId="1E47695F" w14:textId="6FBAA1A9" w:rsidR="00CC71AB" w:rsidRPr="00CC71AB" w:rsidRDefault="00CC71AB" w:rsidP="00CC71AB">
      <w:pPr>
        <w:pStyle w:val="ListParagraph"/>
        <w:widowControl w:val="0"/>
        <w:numPr>
          <w:ilvl w:val="0"/>
          <w:numId w:val="50"/>
        </w:numPr>
        <w:autoSpaceDE w:val="0"/>
        <w:autoSpaceDN w:val="0"/>
        <w:adjustRightInd w:val="0"/>
        <w:spacing w:after="240"/>
        <w:rPr>
          <w:rFonts w:ascii="Segoe UI" w:eastAsia="Times New Roman" w:hAnsi="Segoe UI" w:cs="Segoe UI"/>
          <w:color w:val="000000"/>
          <w:sz w:val="21"/>
          <w:szCs w:val="21"/>
        </w:rPr>
      </w:pPr>
      <w:r w:rsidRPr="00CC71AB">
        <w:rPr>
          <w:rFonts w:ascii="Segoe UI" w:eastAsia="Times New Roman" w:hAnsi="Segoe UI" w:cs="Segoe UI"/>
          <w:color w:val="000000"/>
          <w:sz w:val="21"/>
          <w:szCs w:val="21"/>
        </w:rPr>
        <w:t>For any user API, then usersessionId (UserSessionID</w:t>
      </w:r>
      <w:r w:rsidRPr="00CC71AB">
        <w:rPr>
          <w:rFonts w:ascii="Times" w:hAnsi="Times" w:cs="Times"/>
        </w:rPr>
        <w:t xml:space="preserve">) </w:t>
      </w:r>
      <w:r w:rsidRPr="00CC71AB">
        <w:rPr>
          <w:rFonts w:ascii="Segoe UI" w:eastAsia="Times New Roman" w:hAnsi="Segoe UI" w:cs="Segoe UI"/>
          <w:color w:val="000000"/>
          <w:sz w:val="21"/>
          <w:szCs w:val="21"/>
        </w:rPr>
        <w:t xml:space="preserve">would be passed which will be checked from the </w:t>
      </w:r>
      <w:r>
        <w:rPr>
          <w:rFonts w:ascii="Segoe UI" w:eastAsia="Times New Roman" w:hAnsi="Segoe UI" w:cs="Segoe UI"/>
          <w:color w:val="000000"/>
          <w:sz w:val="21"/>
          <w:szCs w:val="21"/>
        </w:rPr>
        <w:t>system</w:t>
      </w:r>
      <w:r w:rsidRPr="00CC71AB">
        <w:rPr>
          <w:rFonts w:ascii="Segoe UI" w:eastAsia="Times New Roman" w:hAnsi="Segoe UI" w:cs="Segoe UI"/>
          <w:color w:val="000000"/>
          <w:sz w:val="21"/>
          <w:szCs w:val="21"/>
        </w:rPr>
        <w:t xml:space="preserve">. If the ID exists in the </w:t>
      </w:r>
      <w:r>
        <w:rPr>
          <w:rFonts w:ascii="Segoe UI" w:eastAsia="Times New Roman" w:hAnsi="Segoe UI" w:cs="Segoe UI"/>
          <w:color w:val="000000"/>
          <w:sz w:val="21"/>
          <w:szCs w:val="21"/>
        </w:rPr>
        <w:t>system</w:t>
      </w:r>
      <w:r w:rsidRPr="00CC71AB">
        <w:rPr>
          <w:rFonts w:ascii="Segoe UI" w:eastAsia="Times New Roman" w:hAnsi="Segoe UI" w:cs="Segoe UI"/>
          <w:color w:val="000000"/>
          <w:sz w:val="21"/>
          <w:szCs w:val="21"/>
        </w:rPr>
        <w:t>, then only it is allowed or else the request is rejected.</w:t>
      </w:r>
    </w:p>
    <w:p w14:paraId="7BCAE5B0" w14:textId="77777777" w:rsidR="00CC71AB" w:rsidRDefault="00CC71AB" w:rsidP="00CC71AB">
      <w:pPr>
        <w:pStyle w:val="ListParagraph"/>
        <w:spacing w:after="0" w:line="240" w:lineRule="auto"/>
        <w:rPr>
          <w:rFonts w:ascii="Segoe UI" w:eastAsia="Times New Roman" w:hAnsi="Segoe UI" w:cs="Segoe UI"/>
          <w:color w:val="000000"/>
          <w:sz w:val="21"/>
          <w:szCs w:val="21"/>
        </w:rPr>
      </w:pPr>
    </w:p>
    <w:p w14:paraId="4FAC6237" w14:textId="77777777" w:rsidR="00CC71AB" w:rsidRDefault="00CC71AB" w:rsidP="00CC71AB">
      <w:pPr>
        <w:pStyle w:val="ListParagraph"/>
        <w:spacing w:after="0" w:line="240" w:lineRule="auto"/>
        <w:rPr>
          <w:rFonts w:ascii="Segoe UI" w:eastAsia="Times New Roman" w:hAnsi="Segoe UI" w:cs="Segoe UI"/>
          <w:color w:val="000000"/>
          <w:sz w:val="21"/>
          <w:szCs w:val="21"/>
        </w:rPr>
      </w:pPr>
    </w:p>
    <w:p w14:paraId="10E546A7" w14:textId="569E87E2" w:rsidR="00CC71AB" w:rsidRPr="00CC71AB" w:rsidRDefault="00CC71AB" w:rsidP="00CC71AB">
      <w:pPr>
        <w:shd w:val="clear" w:color="auto" w:fill="FFFFFF"/>
        <w:rPr>
          <w:rFonts w:ascii="Segoe UI" w:eastAsia="Times New Roman" w:hAnsi="Segoe UI" w:cs="Segoe UI"/>
          <w:b/>
          <w:bCs/>
          <w:color w:val="000000"/>
          <w:sz w:val="21"/>
          <w:szCs w:val="21"/>
        </w:rPr>
      </w:pPr>
      <w:r w:rsidRPr="00CC71AB">
        <w:rPr>
          <w:rFonts w:ascii="Segoe UI" w:eastAsia="Times New Roman" w:hAnsi="Segoe UI" w:cs="Segoe UI"/>
          <w:b/>
          <w:bCs/>
          <w:color w:val="000000"/>
          <w:sz w:val="21"/>
          <w:szCs w:val="21"/>
        </w:rPr>
        <w:t>Logging Requirement</w:t>
      </w:r>
    </w:p>
    <w:p w14:paraId="46D43914" w14:textId="38CE194C" w:rsidR="00CC71AB" w:rsidRPr="00CC71AB" w:rsidRDefault="00CC71AB" w:rsidP="00CC71AB">
      <w:pPr>
        <w:pStyle w:val="ListParagraph"/>
        <w:numPr>
          <w:ilvl w:val="0"/>
          <w:numId w:val="51"/>
        </w:numPr>
        <w:shd w:val="clear" w:color="auto" w:fill="FFFFFF"/>
        <w:rPr>
          <w:rFonts w:ascii="Segoe UI" w:eastAsia="Times New Roman" w:hAnsi="Segoe UI" w:cs="Segoe UI"/>
          <w:color w:val="000000"/>
          <w:sz w:val="21"/>
          <w:szCs w:val="21"/>
        </w:rPr>
      </w:pPr>
      <w:r w:rsidRPr="00CC71AB">
        <w:rPr>
          <w:rFonts w:ascii="Segoe UI" w:eastAsia="Times New Roman" w:hAnsi="Segoe UI" w:cs="Segoe UI"/>
          <w:color w:val="000000"/>
          <w:sz w:val="21"/>
          <w:szCs w:val="21"/>
        </w:rPr>
        <w:lastRenderedPageBreak/>
        <w:t>All the activity should be logged in the system</w:t>
      </w:r>
    </w:p>
    <w:p w14:paraId="44868CC3" w14:textId="77777777" w:rsidR="00F2582E" w:rsidRPr="00CC71AB" w:rsidRDefault="00F2582E" w:rsidP="00CC71AB">
      <w:pPr>
        <w:pStyle w:val="ListParagraph"/>
        <w:shd w:val="clear" w:color="auto" w:fill="FFFFFF"/>
        <w:rPr>
          <w:rFonts w:ascii="Segoe UI" w:eastAsia="Times New Roman" w:hAnsi="Segoe UI" w:cs="Segoe UI"/>
          <w:color w:val="000000"/>
          <w:sz w:val="21"/>
          <w:szCs w:val="21"/>
        </w:rPr>
      </w:pPr>
    </w:p>
    <w:p w14:paraId="2F008920" w14:textId="66D938CC" w:rsidR="00436814" w:rsidRPr="00CC66A9" w:rsidRDefault="00436814" w:rsidP="00436814">
      <w:pPr>
        <w:widowControl w:val="0"/>
        <w:autoSpaceDE w:val="0"/>
        <w:autoSpaceDN w:val="0"/>
        <w:adjustRightInd w:val="0"/>
        <w:spacing w:after="240"/>
        <w:rPr>
          <w:rFonts w:ascii="Consolas" w:hAnsi="Consolas" w:cs="Consolas"/>
          <w:b/>
          <w:color w:val="0000FF"/>
          <w:sz w:val="22"/>
        </w:rPr>
      </w:pPr>
      <w:r>
        <w:t>The following where clause operation to be supported:</w:t>
      </w:r>
      <w:r w:rsidR="00E00995">
        <w:br/>
      </w:r>
      <w:r w:rsidRPr="00CC66A9">
        <w:rPr>
          <w:b/>
        </w:rPr>
        <w:t>=, !=, &amp;lt, &amp;lt=, &amp;gt, &amp;gt=, null, notnull, like, notlike, contain, notcontain, in,notin</w:t>
      </w:r>
      <w:r w:rsidRPr="00CC66A9">
        <w:rPr>
          <w:rFonts w:ascii="Consolas" w:hAnsi="Consolas" w:cs="Consolas"/>
          <w:b/>
          <w:color w:val="0000FF"/>
          <w:sz w:val="22"/>
        </w:rPr>
        <w:t xml:space="preserve"> </w:t>
      </w:r>
    </w:p>
    <w:p w14:paraId="5B82767C" w14:textId="46B97281" w:rsidR="00201038" w:rsidRDefault="00201038"/>
    <w:p w14:paraId="370846F8" w14:textId="77777777" w:rsidR="00E00995" w:rsidRDefault="00E00995" w:rsidP="00E00995"/>
    <w:p w14:paraId="63F45403" w14:textId="77777777" w:rsidR="001445F4" w:rsidRDefault="00201038" w:rsidP="00FB5841">
      <w:pPr>
        <w:pStyle w:val="Heading1"/>
      </w:pPr>
      <w:bookmarkStart w:id="93" w:name="_Toc481419444"/>
      <w:r>
        <w:t>API Design Overview – Pull Method</w:t>
      </w:r>
      <w:bookmarkEnd w:id="93"/>
    </w:p>
    <w:p w14:paraId="2F47F2F3" w14:textId="27B74F66" w:rsidR="00201038" w:rsidRDefault="00201038" w:rsidP="00201038">
      <w:r>
        <w:t>This section describe the API design overview for the pull scenarios</w:t>
      </w:r>
      <w:r w:rsidR="00055FF2">
        <w:t>. The high level algorithm for API design is as follows:</w:t>
      </w:r>
    </w:p>
    <w:p w14:paraId="1DFDABDF" w14:textId="77777777" w:rsidR="00055FF2" w:rsidRDefault="00055FF2" w:rsidP="00201038"/>
    <w:p w14:paraId="3E6DB72C" w14:textId="1CF3DDF1" w:rsidR="00055FF2" w:rsidRDefault="00055FF2" w:rsidP="00055FF2">
      <w:pPr>
        <w:pStyle w:val="ListParagraph"/>
        <w:numPr>
          <w:ilvl w:val="0"/>
          <w:numId w:val="53"/>
        </w:numPr>
      </w:pPr>
      <w:r>
        <w:t>Receive the request on HTTP interface</w:t>
      </w:r>
    </w:p>
    <w:p w14:paraId="1218F8E4" w14:textId="7D3C1F72" w:rsidR="00055FF2" w:rsidRDefault="00055FF2" w:rsidP="00055FF2">
      <w:pPr>
        <w:pStyle w:val="ListParagraph"/>
        <w:numPr>
          <w:ilvl w:val="0"/>
          <w:numId w:val="53"/>
        </w:numPr>
      </w:pPr>
      <w:r>
        <w:t>Parse the request using either XML or json decoder as per the Content Type received in the request.</w:t>
      </w:r>
    </w:p>
    <w:p w14:paraId="068F5EFD" w14:textId="58DA48FE" w:rsidR="00055FF2" w:rsidRDefault="00055FF2" w:rsidP="00055FF2">
      <w:pPr>
        <w:pStyle w:val="ListParagraph"/>
        <w:numPr>
          <w:ilvl w:val="0"/>
          <w:numId w:val="53"/>
        </w:numPr>
      </w:pPr>
      <w:r>
        <w:t xml:space="preserve">Get the select parameter, filter parameter and order by parameter from the request. </w:t>
      </w:r>
    </w:p>
    <w:p w14:paraId="453BCC14" w14:textId="3120EE51" w:rsidR="00055FF2" w:rsidRDefault="00055FF2" w:rsidP="00055FF2">
      <w:pPr>
        <w:pStyle w:val="ListParagraph"/>
        <w:numPr>
          <w:ilvl w:val="0"/>
          <w:numId w:val="53"/>
        </w:numPr>
      </w:pPr>
      <w:r>
        <w:t>Find the corrosponding DB parameter for each such request parameter recevied</w:t>
      </w:r>
    </w:p>
    <w:p w14:paraId="1A7E0994" w14:textId="38FD9971" w:rsidR="00055FF2" w:rsidRDefault="00055FF2" w:rsidP="00055FF2">
      <w:pPr>
        <w:pStyle w:val="ListParagraph"/>
        <w:numPr>
          <w:ilvl w:val="0"/>
          <w:numId w:val="53"/>
        </w:numPr>
      </w:pPr>
      <w:r>
        <w:t>Fire the SQL query</w:t>
      </w:r>
    </w:p>
    <w:p w14:paraId="7042427D" w14:textId="73F44A68" w:rsidR="00055FF2" w:rsidRDefault="00055FF2" w:rsidP="00055FF2">
      <w:pPr>
        <w:pStyle w:val="ListParagraph"/>
        <w:numPr>
          <w:ilvl w:val="0"/>
          <w:numId w:val="53"/>
        </w:numPr>
      </w:pPr>
      <w:r>
        <w:t xml:space="preserve">Get the SQL response </w:t>
      </w:r>
    </w:p>
    <w:p w14:paraId="3CBD7C27" w14:textId="4E7AF990" w:rsidR="00D64B9B" w:rsidRDefault="00D64B9B" w:rsidP="00055FF2">
      <w:pPr>
        <w:pStyle w:val="ListParagraph"/>
        <w:numPr>
          <w:ilvl w:val="0"/>
          <w:numId w:val="53"/>
        </w:numPr>
      </w:pPr>
      <w:r>
        <w:t>Convert the SQL response into XML/JSON response using XML/JSON encoder. The selection of encoder would depend on the system configuration.</w:t>
      </w:r>
    </w:p>
    <w:p w14:paraId="41F3FB66" w14:textId="48004C46" w:rsidR="00D64B9B" w:rsidRDefault="00D64B9B" w:rsidP="00055FF2">
      <w:pPr>
        <w:pStyle w:val="ListParagraph"/>
        <w:numPr>
          <w:ilvl w:val="0"/>
          <w:numId w:val="53"/>
        </w:numPr>
      </w:pPr>
      <w:r>
        <w:t>Send the Response.</w:t>
      </w:r>
    </w:p>
    <w:p w14:paraId="47A14A93" w14:textId="77777777" w:rsidR="00CC71AB" w:rsidRDefault="00CC71AB" w:rsidP="00CC71AB">
      <w:pPr>
        <w:pStyle w:val="Heading2"/>
        <w:rPr>
          <w:ins w:id="94" w:author="91987" w:date="2019-11-26T11:32:00Z"/>
        </w:rPr>
      </w:pPr>
      <w:bookmarkStart w:id="95" w:name="_Toc481419445"/>
      <w:r>
        <w:t>Login/Logout API</w:t>
      </w:r>
      <w:bookmarkEnd w:id="95"/>
    </w:p>
    <w:p w14:paraId="12E9181B" w14:textId="2099E115" w:rsidR="003B5AFE" w:rsidRDefault="00201038" w:rsidP="00FC33DC">
      <w:pPr>
        <w:rPr>
          <w:ins w:id="96" w:author="91987" w:date="2019-11-25T12:12:00Z"/>
        </w:rPr>
      </w:pPr>
      <w:r>
        <w:rPr>
          <w:lang w:val="en-US"/>
        </w:rPr>
        <w:t>This section describe</w:t>
      </w:r>
      <w:r w:rsidR="00CC71AB">
        <w:rPr>
          <w:lang w:val="en-US"/>
        </w:rPr>
        <w:t>s</w:t>
      </w:r>
      <w:r>
        <w:rPr>
          <w:lang w:val="en-US"/>
        </w:rPr>
        <w:t xml:space="preserve"> the </w:t>
      </w:r>
      <w:r w:rsidR="009E62CB">
        <w:rPr>
          <w:lang w:val="en-US"/>
        </w:rPr>
        <w:t xml:space="preserve">fund </w:t>
      </w:r>
      <w:r w:rsidR="00CC71AB">
        <w:rPr>
          <w:lang w:val="en-US"/>
        </w:rPr>
        <w:t>login/Logout</w:t>
      </w:r>
      <w:r w:rsidR="009E62CB">
        <w:rPr>
          <w:lang w:val="en-US"/>
        </w:rPr>
        <w:t xml:space="preserve"> API.</w:t>
      </w:r>
    </w:p>
    <w:p w14:paraId="134E7C62" w14:textId="77777777" w:rsidR="009E62CB" w:rsidRDefault="009E62CB" w:rsidP="009E62CB">
      <w:pPr>
        <w:pStyle w:val="Heading3"/>
      </w:pPr>
      <w:bookmarkStart w:id="97" w:name="_Toc481419446"/>
      <w:r>
        <w:t>Scenarios</w:t>
      </w:r>
      <w:bookmarkEnd w:id="97"/>
    </w:p>
    <w:p w14:paraId="45067466" w14:textId="77777777" w:rsidR="009E62CB" w:rsidRDefault="009E62CB" w:rsidP="009E62CB">
      <w:pPr>
        <w:pStyle w:val="Heading3"/>
      </w:pPr>
      <w:bookmarkStart w:id="98" w:name="_Toc481419447"/>
      <w:r>
        <w:t>Parameters</w:t>
      </w:r>
      <w:bookmarkEnd w:id="98"/>
    </w:p>
    <w:p w14:paraId="2C2F452E" w14:textId="6E0C6E5F" w:rsidR="001C28AB" w:rsidRDefault="001C28AB" w:rsidP="001C28AB">
      <w:r>
        <w:t xml:space="preserve">For login API, the parameter are username, password and clientID </w:t>
      </w:r>
    </w:p>
    <w:p w14:paraId="2C7DB819" w14:textId="23B161E4" w:rsidR="001C28AB" w:rsidRPr="001C28AB" w:rsidRDefault="001C28AB" w:rsidP="001C28AB">
      <w:r>
        <w:t xml:space="preserve">For </w:t>
      </w:r>
      <w:ins w:id="99" w:author="Sarju Garg" w:date="2021-05-12T08:00:00Z">
        <w:r>
          <w:t>logout API, the parameter list us usersessionID</w:t>
        </w:r>
      </w:ins>
    </w:p>
    <w:p w14:paraId="23AC3AC2" w14:textId="77777777" w:rsidR="009E62CB" w:rsidRDefault="009E62CB" w:rsidP="009E62CB">
      <w:pPr>
        <w:pStyle w:val="Heading3"/>
        <w:rPr>
          <w:ins w:id="100" w:author="Sarju Garg" w:date="2021-05-12T08:00:00Z"/>
        </w:rPr>
      </w:pPr>
      <w:bookmarkStart w:id="101" w:name="_Toc481419448"/>
      <w:r>
        <w:t>Filters</w:t>
      </w:r>
      <w:bookmarkEnd w:id="101"/>
    </w:p>
    <w:p w14:paraId="0540A6B5" w14:textId="2D57C4AA" w:rsidR="00E66BEF" w:rsidRPr="00E66BEF" w:rsidRDefault="00E66BEF">
      <w:pPr>
        <w:pPrChange w:id="102" w:author="Sarju Garg" w:date="2021-05-12T08:00:00Z">
          <w:pPr>
            <w:pStyle w:val="Heading3"/>
          </w:pPr>
        </w:pPrChange>
      </w:pPr>
      <w:ins w:id="103" w:author="Sarju Garg" w:date="2021-05-12T08:00:00Z">
        <w:r>
          <w:t>There are no filters in this case.</w:t>
        </w:r>
      </w:ins>
    </w:p>
    <w:p w14:paraId="1C480FC6" w14:textId="4BA25305" w:rsidR="00E66BEF" w:rsidRPr="00E66BEF" w:rsidRDefault="009E62CB">
      <w:pPr>
        <w:pStyle w:val="Heading3"/>
      </w:pPr>
      <w:bookmarkStart w:id="104" w:name="_Toc481419449"/>
      <w:r>
        <w:lastRenderedPageBreak/>
        <w:t>Scenarios</w:t>
      </w:r>
      <w:bookmarkEnd w:id="104"/>
    </w:p>
    <w:p w14:paraId="11FA3C62" w14:textId="2399AE07" w:rsidR="00CC71AB" w:rsidRDefault="00CC71AB" w:rsidP="00CC71AB">
      <w:pPr>
        <w:pStyle w:val="Heading3"/>
      </w:pPr>
      <w:bookmarkStart w:id="105" w:name="_Toc481419450"/>
      <w:r>
        <w:t>Functionality</w:t>
      </w:r>
      <w:bookmarkEnd w:id="105"/>
    </w:p>
    <w:p w14:paraId="2D54CD08" w14:textId="77777777" w:rsidR="00CC71AB" w:rsidRDefault="00CC71AB" w:rsidP="00CC71AB">
      <w:pPr>
        <w:rPr>
          <w:rFonts w:ascii="Segoe UI" w:eastAsia="Times New Roman" w:hAnsi="Segoe UI" w:cs="Segoe UI"/>
          <w:color w:val="000000"/>
          <w:sz w:val="21"/>
          <w:szCs w:val="21"/>
        </w:rPr>
      </w:pPr>
      <w:r>
        <w:rPr>
          <w:rFonts w:ascii="Segoe UI" w:eastAsia="Times New Roman" w:hAnsi="Segoe UI" w:cs="Segoe UI"/>
          <w:color w:val="000000"/>
          <w:sz w:val="21"/>
          <w:szCs w:val="21"/>
        </w:rPr>
        <w:t>Login Flow</w:t>
      </w:r>
    </w:p>
    <w:p w14:paraId="294A73C4" w14:textId="7E8EA09E" w:rsidR="00CC71AB" w:rsidRDefault="00CC71AB" w:rsidP="00CC71AB">
      <w:pPr>
        <w:pStyle w:val="ListParagraph"/>
        <w:numPr>
          <w:ilvl w:val="0"/>
          <w:numId w:val="50"/>
        </w:numPr>
        <w:spacing w:after="0" w:line="240" w:lineRule="auto"/>
        <w:rPr>
          <w:rFonts w:ascii="Segoe UI" w:eastAsia="Times New Roman" w:hAnsi="Segoe UI" w:cs="Segoe UI"/>
          <w:color w:val="000000"/>
          <w:sz w:val="21"/>
          <w:szCs w:val="21"/>
        </w:rPr>
      </w:pPr>
      <w:r w:rsidRPr="009D7CD8">
        <w:rPr>
          <w:rFonts w:ascii="Segoe UI" w:eastAsia="Times New Roman" w:hAnsi="Segoe UI" w:cs="Segoe UI"/>
          <w:color w:val="000000"/>
          <w:sz w:val="21"/>
          <w:szCs w:val="21"/>
        </w:rPr>
        <w:t xml:space="preserve">When user hits the Login </w:t>
      </w:r>
      <w:r w:rsidR="00E57A0D">
        <w:rPr>
          <w:rFonts w:ascii="Segoe UI" w:eastAsia="Times New Roman" w:hAnsi="Segoe UI" w:cs="Segoe UI"/>
          <w:color w:val="000000"/>
          <w:sz w:val="21"/>
          <w:szCs w:val="21"/>
        </w:rPr>
        <w:t xml:space="preserve">url, the user send the username, </w:t>
      </w:r>
      <w:r w:rsidRPr="009D7CD8">
        <w:rPr>
          <w:rFonts w:ascii="Segoe UI" w:eastAsia="Times New Roman" w:hAnsi="Segoe UI" w:cs="Segoe UI"/>
          <w:color w:val="000000"/>
          <w:sz w:val="21"/>
          <w:szCs w:val="21"/>
        </w:rPr>
        <w:t>password</w:t>
      </w:r>
      <w:r w:rsidR="00E57A0D">
        <w:rPr>
          <w:rFonts w:ascii="Segoe UI" w:eastAsia="Times New Roman" w:hAnsi="Segoe UI" w:cs="Segoe UI"/>
          <w:color w:val="000000"/>
          <w:sz w:val="21"/>
          <w:szCs w:val="21"/>
        </w:rPr>
        <w:t xml:space="preserve"> and client ID</w:t>
      </w:r>
      <w:r w:rsidRPr="009D7CD8">
        <w:rPr>
          <w:rFonts w:ascii="Segoe UI" w:eastAsia="Times New Roman" w:hAnsi="Segoe UI" w:cs="Segoe UI"/>
          <w:color w:val="000000"/>
          <w:sz w:val="21"/>
          <w:szCs w:val="21"/>
        </w:rPr>
        <w:t xml:space="preserve"> as parameter.</w:t>
      </w:r>
    </w:p>
    <w:p w14:paraId="4CE2B939" w14:textId="114E48DE" w:rsidR="00436814" w:rsidRDefault="00436814" w:rsidP="00CC71AB">
      <w:pPr>
        <w:pStyle w:val="ListParagraph"/>
        <w:numPr>
          <w:ilvl w:val="0"/>
          <w:numId w:val="50"/>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Check if a session already exist for this user by doing a lookup in local token table. If the username /client ID combination exist, return “Session Already Exist” with 200 Ok Response</w:t>
      </w:r>
    </w:p>
    <w:p w14:paraId="568A467A" w14:textId="77777777" w:rsidR="00436814" w:rsidRPr="009D7CD8" w:rsidRDefault="00436814" w:rsidP="00436814">
      <w:pPr>
        <w:pStyle w:val="ListParagraph"/>
        <w:ind w:left="1440"/>
        <w:rPr>
          <w:rFonts w:ascii="Segoe UI" w:eastAsia="Times New Roman" w:hAnsi="Segoe UI" w:cs="Segoe UI"/>
          <w:color w:val="000000"/>
          <w:sz w:val="21"/>
          <w:szCs w:val="21"/>
        </w:rPr>
      </w:pPr>
      <w:r w:rsidRPr="009D7CD8">
        <w:rPr>
          <w:rFonts w:ascii="Segoe UI" w:eastAsia="Times New Roman" w:hAnsi="Segoe UI" w:cs="Segoe UI"/>
          <w:color w:val="000000"/>
          <w:sz w:val="21"/>
          <w:szCs w:val="21"/>
        </w:rPr>
        <w:t>&lt;data&gt;</w:t>
      </w:r>
    </w:p>
    <w:p w14:paraId="11BE94E2" w14:textId="1D18D12D" w:rsidR="00436814" w:rsidRPr="009D7CD8" w:rsidRDefault="00436814" w:rsidP="00436814">
      <w:pPr>
        <w:pStyle w:val="ListParagraph"/>
        <w:ind w:left="1440"/>
        <w:rPr>
          <w:rFonts w:ascii="Segoe UI" w:eastAsia="Times New Roman" w:hAnsi="Segoe UI" w:cs="Segoe UI"/>
          <w:color w:val="000000"/>
          <w:sz w:val="21"/>
          <w:szCs w:val="21"/>
        </w:rPr>
      </w:pPr>
      <w:r w:rsidRPr="009D7CD8">
        <w:rPr>
          <w:rFonts w:ascii="Segoe UI" w:eastAsia="Times New Roman" w:hAnsi="Segoe UI" w:cs="Segoe UI"/>
          <w:color w:val="000000"/>
          <w:sz w:val="21"/>
          <w:szCs w:val="21"/>
        </w:rPr>
        <w:t xml:space="preserve">    &lt;status type="Error" code="LoginError" message="</w:t>
      </w:r>
      <w:r>
        <w:rPr>
          <w:rFonts w:ascii="Segoe UI" w:eastAsia="Times New Roman" w:hAnsi="Segoe UI" w:cs="Segoe UI"/>
          <w:color w:val="000000"/>
          <w:sz w:val="21"/>
          <w:szCs w:val="21"/>
        </w:rPr>
        <w:t>Session Already Exists</w:t>
      </w:r>
      <w:r w:rsidRPr="009D7CD8">
        <w:rPr>
          <w:rFonts w:ascii="Segoe UI" w:eastAsia="Times New Roman" w:hAnsi="Segoe UI" w:cs="Segoe UI"/>
          <w:color w:val="000000"/>
          <w:sz w:val="21"/>
          <w:szCs w:val="21"/>
        </w:rPr>
        <w:t xml:space="preserve">." </w:t>
      </w:r>
    </w:p>
    <w:p w14:paraId="57625E6B" w14:textId="77777777" w:rsidR="00436814" w:rsidRDefault="00436814" w:rsidP="00436814">
      <w:pPr>
        <w:pStyle w:val="ListParagraph"/>
        <w:ind w:left="1440"/>
        <w:rPr>
          <w:rFonts w:ascii="Segoe UI" w:eastAsia="Times New Roman" w:hAnsi="Segoe UI" w:cs="Segoe UI"/>
          <w:color w:val="000000"/>
          <w:sz w:val="21"/>
          <w:szCs w:val="21"/>
        </w:rPr>
      </w:pPr>
      <w:r w:rsidRPr="009D7CD8">
        <w:rPr>
          <w:rFonts w:ascii="Segoe UI" w:eastAsia="Times New Roman" w:hAnsi="Segoe UI" w:cs="Segoe UI"/>
          <w:color w:val="000000"/>
          <w:sz w:val="21"/>
          <w:szCs w:val="21"/>
        </w:rPr>
        <w:t>&lt;/data&gt;</w:t>
      </w:r>
    </w:p>
    <w:p w14:paraId="55B4B9F1" w14:textId="77777777" w:rsidR="00436814" w:rsidRDefault="00436814" w:rsidP="00436814">
      <w:pPr>
        <w:pStyle w:val="ListParagraph"/>
        <w:spacing w:after="0" w:line="240" w:lineRule="auto"/>
        <w:rPr>
          <w:rFonts w:ascii="Segoe UI" w:eastAsia="Times New Roman" w:hAnsi="Segoe UI" w:cs="Segoe UI"/>
          <w:color w:val="000000"/>
          <w:sz w:val="21"/>
          <w:szCs w:val="21"/>
        </w:rPr>
      </w:pPr>
    </w:p>
    <w:p w14:paraId="40B4DB2A" w14:textId="52A72507" w:rsidR="00E57A0D" w:rsidRPr="009D7CD8" w:rsidRDefault="00E57A0D" w:rsidP="00CC71AB">
      <w:pPr>
        <w:pStyle w:val="ListParagraph"/>
        <w:numPr>
          <w:ilvl w:val="0"/>
          <w:numId w:val="50"/>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Basis on client ID, the respective server/partner DB would be chosen</w:t>
      </w:r>
    </w:p>
    <w:p w14:paraId="2847E119" w14:textId="77777777" w:rsidR="00CC71AB" w:rsidRDefault="00CC71AB" w:rsidP="00CC71AB">
      <w:pPr>
        <w:pStyle w:val="ListParagraph"/>
        <w:numPr>
          <w:ilvl w:val="0"/>
          <w:numId w:val="50"/>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These parameter is looked up in the auth_user table. (The table has parameter with same name)</w:t>
      </w:r>
    </w:p>
    <w:p w14:paraId="68934D14" w14:textId="77777777" w:rsidR="00CC71AB" w:rsidRDefault="00CC71AB" w:rsidP="00CC71AB">
      <w:pPr>
        <w:pStyle w:val="ListParagraph"/>
        <w:numPr>
          <w:ilvl w:val="0"/>
          <w:numId w:val="50"/>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If parameter does not match, then a 200 Ok with Login error is returned. </w:t>
      </w:r>
    </w:p>
    <w:p w14:paraId="7600DFAA" w14:textId="77777777" w:rsidR="00CC71AB" w:rsidRPr="009D7CD8" w:rsidRDefault="00CC71AB" w:rsidP="00CC71AB">
      <w:pPr>
        <w:pStyle w:val="ListParagraph"/>
        <w:ind w:left="1440"/>
        <w:rPr>
          <w:rFonts w:ascii="Segoe UI" w:eastAsia="Times New Roman" w:hAnsi="Segoe UI" w:cs="Segoe UI"/>
          <w:color w:val="000000"/>
          <w:sz w:val="21"/>
          <w:szCs w:val="21"/>
        </w:rPr>
      </w:pPr>
      <w:r w:rsidRPr="009D7CD8">
        <w:rPr>
          <w:rFonts w:ascii="Segoe UI" w:eastAsia="Times New Roman" w:hAnsi="Segoe UI" w:cs="Segoe UI"/>
          <w:color w:val="000000"/>
          <w:sz w:val="21"/>
          <w:szCs w:val="21"/>
        </w:rPr>
        <w:t>&lt;data&gt;</w:t>
      </w:r>
    </w:p>
    <w:p w14:paraId="1A917013" w14:textId="034E18DC" w:rsidR="00CC71AB" w:rsidRPr="009D7CD8" w:rsidRDefault="00CC71AB" w:rsidP="00CC71AB">
      <w:pPr>
        <w:pStyle w:val="ListParagraph"/>
        <w:ind w:left="1440"/>
        <w:rPr>
          <w:rFonts w:ascii="Segoe UI" w:eastAsia="Times New Roman" w:hAnsi="Segoe UI" w:cs="Segoe UI"/>
          <w:color w:val="000000"/>
          <w:sz w:val="21"/>
          <w:szCs w:val="21"/>
        </w:rPr>
      </w:pPr>
      <w:r w:rsidRPr="009D7CD8">
        <w:rPr>
          <w:rFonts w:ascii="Segoe UI" w:eastAsia="Times New Roman" w:hAnsi="Segoe UI" w:cs="Segoe UI"/>
          <w:color w:val="000000"/>
          <w:sz w:val="21"/>
          <w:szCs w:val="21"/>
        </w:rPr>
        <w:t xml:space="preserve">    &lt;status type="Error" code="LoginError" message="Invalid user name or password." </w:t>
      </w:r>
    </w:p>
    <w:p w14:paraId="5885515B" w14:textId="77777777" w:rsidR="00CC71AB" w:rsidRDefault="00CC71AB" w:rsidP="00CC71AB">
      <w:pPr>
        <w:pStyle w:val="ListParagraph"/>
        <w:ind w:left="1440"/>
        <w:rPr>
          <w:rFonts w:ascii="Segoe UI" w:eastAsia="Times New Roman" w:hAnsi="Segoe UI" w:cs="Segoe UI"/>
          <w:color w:val="000000"/>
          <w:sz w:val="21"/>
          <w:szCs w:val="21"/>
        </w:rPr>
      </w:pPr>
      <w:r w:rsidRPr="009D7CD8">
        <w:rPr>
          <w:rFonts w:ascii="Segoe UI" w:eastAsia="Times New Roman" w:hAnsi="Segoe UI" w:cs="Segoe UI"/>
          <w:color w:val="000000"/>
          <w:sz w:val="21"/>
          <w:szCs w:val="21"/>
        </w:rPr>
        <w:t>&lt;/data&gt;</w:t>
      </w:r>
    </w:p>
    <w:p w14:paraId="0D8F02B4" w14:textId="5AAD7EB5" w:rsidR="00CC71AB" w:rsidRDefault="00CC71AB" w:rsidP="00CC71AB">
      <w:pPr>
        <w:pStyle w:val="ListParagraph"/>
        <w:numPr>
          <w:ilvl w:val="0"/>
          <w:numId w:val="50"/>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If parameter matches, then a</w:t>
      </w:r>
      <w:r w:rsidR="00436814">
        <w:rPr>
          <w:rFonts w:ascii="Segoe UI" w:eastAsia="Times New Roman" w:hAnsi="Segoe UI" w:cs="Segoe UI"/>
          <w:color w:val="000000"/>
          <w:sz w:val="21"/>
          <w:szCs w:val="21"/>
        </w:rPr>
        <w:t xml:space="preserve"> unique</w:t>
      </w:r>
      <w:r>
        <w:rPr>
          <w:rFonts w:ascii="Segoe UI" w:eastAsia="Times New Roman" w:hAnsi="Segoe UI" w:cs="Segoe UI"/>
          <w:color w:val="000000"/>
          <w:sz w:val="21"/>
          <w:szCs w:val="21"/>
        </w:rPr>
        <w:t xml:space="preserve"> token ID is generated and returned </w:t>
      </w:r>
    </w:p>
    <w:p w14:paraId="4267636B" w14:textId="77777777" w:rsidR="00CC71AB" w:rsidRPr="009D7CD8" w:rsidRDefault="00CC71AB" w:rsidP="00CC71AB">
      <w:pPr>
        <w:pStyle w:val="ListParagraph"/>
        <w:widowControl w:val="0"/>
        <w:autoSpaceDE w:val="0"/>
        <w:autoSpaceDN w:val="0"/>
        <w:adjustRightInd w:val="0"/>
        <w:ind w:left="1440"/>
        <w:rPr>
          <w:rFonts w:ascii="Segoe UI" w:eastAsia="Times New Roman" w:hAnsi="Segoe UI" w:cs="Segoe UI"/>
          <w:color w:val="000000"/>
          <w:sz w:val="21"/>
          <w:szCs w:val="21"/>
        </w:rPr>
      </w:pPr>
      <w:r w:rsidRPr="009D7CD8">
        <w:rPr>
          <w:rFonts w:ascii="Segoe UI" w:eastAsia="Times New Roman" w:hAnsi="Segoe UI" w:cs="Segoe UI"/>
          <w:color w:val="000000"/>
          <w:sz w:val="21"/>
          <w:szCs w:val="21"/>
        </w:rPr>
        <w:t>&lt;data&gt;</w:t>
      </w:r>
    </w:p>
    <w:p w14:paraId="135DEA46" w14:textId="77777777" w:rsidR="00CC71AB" w:rsidRPr="009D7CD8" w:rsidRDefault="00CC71AB" w:rsidP="00CC71AB">
      <w:pPr>
        <w:pStyle w:val="ListParagraph"/>
        <w:widowControl w:val="0"/>
        <w:autoSpaceDE w:val="0"/>
        <w:autoSpaceDN w:val="0"/>
        <w:adjustRightInd w:val="0"/>
        <w:ind w:left="1440"/>
        <w:rPr>
          <w:rFonts w:ascii="Segoe UI" w:eastAsia="Times New Roman" w:hAnsi="Segoe UI" w:cs="Segoe UI"/>
          <w:color w:val="000000"/>
          <w:sz w:val="21"/>
          <w:szCs w:val="21"/>
        </w:rPr>
      </w:pPr>
      <w:r w:rsidRPr="009D7CD8">
        <w:rPr>
          <w:rFonts w:ascii="Segoe UI" w:eastAsia="Times New Roman" w:hAnsi="Segoe UI" w:cs="Segoe UI"/>
          <w:color w:val="000000"/>
          <w:sz w:val="21"/>
          <w:szCs w:val="21"/>
        </w:rPr>
        <w:t xml:space="preserve">  &lt;status /&gt;</w:t>
      </w:r>
    </w:p>
    <w:p w14:paraId="14F13036" w14:textId="77777777" w:rsidR="00CC71AB" w:rsidRPr="009D7CD8" w:rsidRDefault="00CC71AB" w:rsidP="00CC71AB">
      <w:pPr>
        <w:pStyle w:val="ListParagraph"/>
        <w:widowControl w:val="0"/>
        <w:autoSpaceDE w:val="0"/>
        <w:autoSpaceDN w:val="0"/>
        <w:adjustRightInd w:val="0"/>
        <w:ind w:left="1440"/>
        <w:rPr>
          <w:rFonts w:ascii="Segoe UI" w:eastAsia="Times New Roman" w:hAnsi="Segoe UI" w:cs="Segoe UI"/>
          <w:color w:val="000000"/>
          <w:sz w:val="21"/>
          <w:szCs w:val="21"/>
        </w:rPr>
      </w:pPr>
      <w:r w:rsidRPr="009D7CD8">
        <w:rPr>
          <w:rFonts w:ascii="Segoe UI" w:eastAsia="Times New Roman" w:hAnsi="Segoe UI" w:cs="Segoe UI"/>
          <w:color w:val="000000"/>
          <w:sz w:val="21"/>
          <w:szCs w:val="21"/>
        </w:rPr>
        <w:t xml:space="preserve">  &lt;result _pageNumber="1"&gt;</w:t>
      </w:r>
    </w:p>
    <w:p w14:paraId="03D3449D" w14:textId="77777777" w:rsidR="00CC71AB" w:rsidRPr="009D7CD8" w:rsidRDefault="00CC71AB" w:rsidP="00CC71AB">
      <w:pPr>
        <w:pStyle w:val="ListParagraph"/>
        <w:widowControl w:val="0"/>
        <w:autoSpaceDE w:val="0"/>
        <w:autoSpaceDN w:val="0"/>
        <w:adjustRightInd w:val="0"/>
        <w:spacing w:after="240"/>
        <w:ind w:left="1440"/>
        <w:rPr>
          <w:rFonts w:ascii="Segoe UI" w:eastAsia="Times New Roman" w:hAnsi="Segoe UI" w:cs="Segoe UI"/>
          <w:color w:val="000000"/>
          <w:sz w:val="21"/>
          <w:szCs w:val="21"/>
        </w:rPr>
      </w:pPr>
      <w:r w:rsidRPr="009D7CD8">
        <w:rPr>
          <w:rFonts w:ascii="Segoe UI" w:eastAsia="Times New Roman" w:hAnsi="Segoe UI" w:cs="Segoe UI"/>
          <w:color w:val="000000"/>
          <w:sz w:val="21"/>
          <w:szCs w:val="21"/>
        </w:rPr>
        <w:t xml:space="preserve">&lt;recordset&gt; &lt;record UserSessionID="9d1da3df-104b-42f2-830c-673bf6516e43" Status="Success" /&gt; </w:t>
      </w:r>
    </w:p>
    <w:p w14:paraId="5AFBE8F7" w14:textId="77777777" w:rsidR="00CC71AB" w:rsidRPr="009D7CD8" w:rsidRDefault="00CC71AB" w:rsidP="00CC71AB">
      <w:pPr>
        <w:pStyle w:val="ListParagraph"/>
        <w:widowControl w:val="0"/>
        <w:autoSpaceDE w:val="0"/>
        <w:autoSpaceDN w:val="0"/>
        <w:adjustRightInd w:val="0"/>
        <w:ind w:left="1440"/>
        <w:rPr>
          <w:rFonts w:ascii="Segoe UI" w:eastAsia="Times New Roman" w:hAnsi="Segoe UI" w:cs="Segoe UI"/>
          <w:color w:val="000000"/>
          <w:sz w:val="21"/>
          <w:szCs w:val="21"/>
        </w:rPr>
      </w:pPr>
      <w:r w:rsidRPr="009D7CD8">
        <w:rPr>
          <w:rFonts w:ascii="Segoe UI" w:eastAsia="Times New Roman" w:hAnsi="Segoe UI" w:cs="Segoe UI"/>
          <w:color w:val="000000"/>
          <w:sz w:val="21"/>
          <w:szCs w:val="21"/>
        </w:rPr>
        <w:t>&lt;/recordset&gt;</w:t>
      </w:r>
    </w:p>
    <w:p w14:paraId="0D2532D6" w14:textId="77777777" w:rsidR="00CC71AB" w:rsidRPr="009D7CD8" w:rsidRDefault="00CC71AB" w:rsidP="00CC71AB">
      <w:pPr>
        <w:pStyle w:val="ListParagraph"/>
        <w:widowControl w:val="0"/>
        <w:autoSpaceDE w:val="0"/>
        <w:autoSpaceDN w:val="0"/>
        <w:adjustRightInd w:val="0"/>
        <w:ind w:left="1440"/>
        <w:rPr>
          <w:rFonts w:ascii="Segoe UI" w:eastAsia="Times New Roman" w:hAnsi="Segoe UI" w:cs="Segoe UI"/>
          <w:color w:val="000000"/>
          <w:sz w:val="21"/>
          <w:szCs w:val="21"/>
        </w:rPr>
      </w:pPr>
      <w:r w:rsidRPr="009D7CD8">
        <w:rPr>
          <w:rFonts w:ascii="Segoe UI" w:eastAsia="Times New Roman" w:hAnsi="Segoe UI" w:cs="Segoe UI"/>
          <w:color w:val="000000"/>
          <w:sz w:val="21"/>
          <w:szCs w:val="21"/>
        </w:rPr>
        <w:t xml:space="preserve">  &lt;/result&gt;</w:t>
      </w:r>
    </w:p>
    <w:p w14:paraId="7813DEBC" w14:textId="671BECD1" w:rsidR="00CC71AB" w:rsidRDefault="00CC71AB" w:rsidP="00CC71AB">
      <w:pPr>
        <w:ind w:left="720" w:firstLine="720"/>
        <w:rPr>
          <w:rFonts w:ascii="Segoe UI" w:eastAsia="Times New Roman" w:hAnsi="Segoe UI" w:cs="Segoe UI"/>
          <w:color w:val="000000"/>
          <w:sz w:val="21"/>
          <w:szCs w:val="21"/>
        </w:rPr>
      </w:pPr>
      <w:r w:rsidRPr="009D7CD8">
        <w:rPr>
          <w:rFonts w:ascii="Segoe UI" w:eastAsia="Times New Roman" w:hAnsi="Segoe UI" w:cs="Segoe UI"/>
          <w:color w:val="000000"/>
          <w:sz w:val="21"/>
          <w:szCs w:val="21"/>
        </w:rPr>
        <w:t>&lt;/data&gt;</w:t>
      </w:r>
    </w:p>
    <w:p w14:paraId="6DAD9715" w14:textId="742B6712" w:rsidR="00CC71AB" w:rsidRDefault="00436814" w:rsidP="00CC71AB">
      <w:pPr>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Token ID is saved in the system in a local table along with other details. The information stored is </w:t>
      </w:r>
    </w:p>
    <w:p w14:paraId="7B332550" w14:textId="401E04DE" w:rsidR="00436814" w:rsidRDefault="00436814" w:rsidP="00CC71AB">
      <w:pPr>
        <w:rPr>
          <w:rFonts w:ascii="Segoe UI" w:eastAsia="Times New Roman" w:hAnsi="Segoe UI" w:cs="Segoe UI"/>
          <w:color w:val="000000"/>
          <w:sz w:val="21"/>
          <w:szCs w:val="21"/>
        </w:rPr>
      </w:pPr>
      <w:r>
        <w:rPr>
          <w:rFonts w:ascii="Segoe UI" w:eastAsia="Times New Roman" w:hAnsi="Segoe UI" w:cs="Segoe UI"/>
          <w:color w:val="000000"/>
          <w:sz w:val="21"/>
          <w:szCs w:val="21"/>
        </w:rPr>
        <w:t>1) Token ID, username, password, client ID, client IP, time of request</w:t>
      </w:r>
    </w:p>
    <w:p w14:paraId="44461D70" w14:textId="77777777" w:rsidR="00CC71AB" w:rsidRDefault="00CC71AB" w:rsidP="00CC71AB">
      <w:pPr>
        <w:pStyle w:val="ListParagraph"/>
        <w:ind w:left="0"/>
        <w:rPr>
          <w:rFonts w:ascii="Segoe UI" w:eastAsia="Times New Roman" w:hAnsi="Segoe UI" w:cs="Segoe UI"/>
          <w:color w:val="000000"/>
          <w:sz w:val="21"/>
          <w:szCs w:val="21"/>
        </w:rPr>
      </w:pPr>
      <w:r>
        <w:rPr>
          <w:rFonts w:ascii="Segoe UI" w:eastAsia="Times New Roman" w:hAnsi="Segoe UI" w:cs="Segoe UI"/>
          <w:color w:val="000000"/>
          <w:sz w:val="21"/>
          <w:szCs w:val="21"/>
        </w:rPr>
        <w:t>Logout</w:t>
      </w:r>
    </w:p>
    <w:p w14:paraId="50E43770" w14:textId="77777777" w:rsidR="00CC71AB" w:rsidRDefault="00CC71AB" w:rsidP="00CC71AB">
      <w:pPr>
        <w:pStyle w:val="ListParagraph"/>
        <w:numPr>
          <w:ilvl w:val="0"/>
          <w:numId w:val="52"/>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To logout, user call the logout API.</w:t>
      </w:r>
    </w:p>
    <w:p w14:paraId="5E2FB727" w14:textId="77777777" w:rsidR="00CC71AB" w:rsidRDefault="00CC71AB" w:rsidP="00CC71AB">
      <w:pPr>
        <w:pStyle w:val="ListParagraph"/>
        <w:numPr>
          <w:ilvl w:val="0"/>
          <w:numId w:val="52"/>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The parameter is “user session ID generated in the login API</w:t>
      </w:r>
    </w:p>
    <w:p w14:paraId="6792297C" w14:textId="77777777" w:rsidR="00CC71AB" w:rsidRDefault="00CC71AB" w:rsidP="00CC71AB">
      <w:pPr>
        <w:pStyle w:val="ListParagraph"/>
        <w:numPr>
          <w:ilvl w:val="0"/>
          <w:numId w:val="52"/>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If the  session Id is valid, then following response is returned</w:t>
      </w:r>
    </w:p>
    <w:p w14:paraId="6D4E5D79" w14:textId="77777777" w:rsidR="00CC71AB" w:rsidRDefault="00CC71AB" w:rsidP="00CC71AB">
      <w:pPr>
        <w:pStyle w:val="ListParagraph"/>
        <w:widowControl w:val="0"/>
        <w:autoSpaceDE w:val="0"/>
        <w:autoSpaceDN w:val="0"/>
        <w:adjustRightInd w:val="0"/>
        <w:spacing w:after="240"/>
        <w:ind w:left="1440"/>
        <w:rPr>
          <w:rFonts w:ascii="Segoe UI" w:eastAsia="Times New Roman" w:hAnsi="Segoe UI" w:cs="Segoe UI"/>
          <w:color w:val="000000"/>
          <w:sz w:val="21"/>
          <w:szCs w:val="21"/>
        </w:rPr>
      </w:pPr>
      <w:r w:rsidRPr="00C617DB">
        <w:rPr>
          <w:rFonts w:ascii="Segoe UI" w:eastAsia="Times New Roman" w:hAnsi="Segoe UI" w:cs="Segoe UI"/>
          <w:color w:val="000000"/>
          <w:sz w:val="21"/>
          <w:szCs w:val="21"/>
        </w:rPr>
        <w:t>&lt;data&gt;</w:t>
      </w:r>
    </w:p>
    <w:p w14:paraId="7264EC95" w14:textId="3C362B50" w:rsidR="00CC71AB" w:rsidRPr="00C617DB" w:rsidRDefault="00CC71AB" w:rsidP="00CC71AB">
      <w:pPr>
        <w:pStyle w:val="ListParagraph"/>
        <w:widowControl w:val="0"/>
        <w:autoSpaceDE w:val="0"/>
        <w:autoSpaceDN w:val="0"/>
        <w:adjustRightInd w:val="0"/>
        <w:spacing w:after="240"/>
        <w:ind w:left="1440"/>
        <w:rPr>
          <w:rFonts w:ascii="Segoe UI" w:eastAsia="Times New Roman" w:hAnsi="Segoe UI" w:cs="Segoe UI"/>
          <w:color w:val="000000"/>
          <w:sz w:val="21"/>
          <w:szCs w:val="21"/>
        </w:rPr>
      </w:pPr>
      <w:r w:rsidRPr="00C617DB">
        <w:rPr>
          <w:rFonts w:ascii="Segoe UI" w:eastAsia="Times New Roman" w:hAnsi="Segoe UI" w:cs="Segoe UI"/>
          <w:color w:val="000000"/>
          <w:sz w:val="21"/>
          <w:szCs w:val="21"/>
        </w:rPr>
        <w:t> &lt;status type="Info" code="Logo</w:t>
      </w:r>
      <w:ins w:id="106" w:author="Sarju Garg" w:date="2021-05-18T08:26:00Z">
        <w:r w:rsidR="002D58B4">
          <w:rPr>
            <w:rFonts w:ascii="Segoe UI" w:eastAsia="Times New Roman" w:hAnsi="Segoe UI" w:cs="Segoe UI"/>
            <w:color w:val="000000"/>
            <w:sz w:val="21"/>
            <w:szCs w:val="21"/>
          </w:rPr>
          <w:t>ut</w:t>
        </w:r>
      </w:ins>
      <w:del w:id="107" w:author="Sarju Garg" w:date="2021-05-18T08:26:00Z">
        <w:r w:rsidRPr="00C617DB" w:rsidDel="002D58B4">
          <w:rPr>
            <w:rFonts w:ascii="Segoe UI" w:eastAsia="Times New Roman" w:hAnsi="Segoe UI" w:cs="Segoe UI"/>
            <w:color w:val="000000"/>
            <w:sz w:val="21"/>
            <w:szCs w:val="21"/>
          </w:rPr>
          <w:delText>ff</w:delText>
        </w:r>
      </w:del>
      <w:r w:rsidRPr="00C617DB">
        <w:rPr>
          <w:rFonts w:ascii="Segoe UI" w:eastAsia="Times New Roman" w:hAnsi="Segoe UI" w:cs="Segoe UI"/>
          <w:color w:val="000000"/>
          <w:sz w:val="21"/>
          <w:szCs w:val="21"/>
        </w:rPr>
        <w:t xml:space="preserve">" message="Done" /&gt; </w:t>
      </w:r>
    </w:p>
    <w:p w14:paraId="24D4F343" w14:textId="77777777" w:rsidR="00CC71AB" w:rsidRPr="00C617DB" w:rsidRDefault="00CC71AB" w:rsidP="00CC71AB">
      <w:pPr>
        <w:pStyle w:val="ListParagraph"/>
        <w:widowControl w:val="0"/>
        <w:autoSpaceDE w:val="0"/>
        <w:autoSpaceDN w:val="0"/>
        <w:adjustRightInd w:val="0"/>
        <w:spacing w:after="240"/>
        <w:ind w:left="1440"/>
        <w:rPr>
          <w:rFonts w:ascii="Segoe UI" w:eastAsia="Times New Roman" w:hAnsi="Segoe UI" w:cs="Segoe UI"/>
          <w:color w:val="000000"/>
          <w:sz w:val="21"/>
          <w:szCs w:val="21"/>
        </w:rPr>
      </w:pPr>
      <w:r w:rsidRPr="00C617DB">
        <w:rPr>
          <w:rFonts w:ascii="Segoe UI" w:eastAsia="Times New Roman" w:hAnsi="Segoe UI" w:cs="Segoe UI"/>
          <w:color w:val="000000"/>
          <w:sz w:val="21"/>
          <w:szCs w:val="21"/>
        </w:rPr>
        <w:t xml:space="preserve">&lt;/data&gt; </w:t>
      </w:r>
    </w:p>
    <w:p w14:paraId="188510CF" w14:textId="031F0A4F" w:rsidR="00CC71AB" w:rsidRDefault="00CC71AB" w:rsidP="00CC71AB">
      <w:pPr>
        <w:pStyle w:val="ListParagraph"/>
        <w:numPr>
          <w:ilvl w:val="0"/>
          <w:numId w:val="52"/>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If the session is invalid</w:t>
      </w:r>
      <w:r w:rsidR="00436814">
        <w:rPr>
          <w:rFonts w:ascii="Segoe UI" w:eastAsia="Times New Roman" w:hAnsi="Segoe UI" w:cs="Segoe UI"/>
          <w:color w:val="000000"/>
          <w:sz w:val="21"/>
          <w:szCs w:val="21"/>
        </w:rPr>
        <w:t xml:space="preserve"> or not present</w:t>
      </w:r>
      <w:r>
        <w:rPr>
          <w:rFonts w:ascii="Segoe UI" w:eastAsia="Times New Roman" w:hAnsi="Segoe UI" w:cs="Segoe UI"/>
          <w:color w:val="000000"/>
          <w:sz w:val="21"/>
          <w:szCs w:val="21"/>
        </w:rPr>
        <w:t>, the following response is returned</w:t>
      </w:r>
    </w:p>
    <w:p w14:paraId="43E282E8" w14:textId="77777777" w:rsidR="00CC71AB" w:rsidRDefault="00CC71AB" w:rsidP="00CC71AB">
      <w:pPr>
        <w:pStyle w:val="ListParagraph"/>
        <w:widowControl w:val="0"/>
        <w:autoSpaceDE w:val="0"/>
        <w:autoSpaceDN w:val="0"/>
        <w:adjustRightInd w:val="0"/>
        <w:spacing w:after="240"/>
        <w:ind w:left="1440"/>
        <w:rPr>
          <w:rFonts w:ascii="Segoe UI" w:eastAsia="Times New Roman" w:hAnsi="Segoe UI" w:cs="Segoe UI"/>
          <w:color w:val="000000"/>
          <w:sz w:val="21"/>
          <w:szCs w:val="21"/>
        </w:rPr>
      </w:pPr>
      <w:r w:rsidRPr="00C617DB">
        <w:rPr>
          <w:rFonts w:ascii="Segoe UI" w:eastAsia="Times New Roman" w:hAnsi="Segoe UI" w:cs="Segoe UI"/>
          <w:color w:val="000000"/>
          <w:sz w:val="21"/>
          <w:szCs w:val="21"/>
        </w:rPr>
        <w:t>&lt;data&gt;</w:t>
      </w:r>
    </w:p>
    <w:p w14:paraId="63C4D07A" w14:textId="05287FCC" w:rsidR="00CC71AB" w:rsidRPr="00C617DB" w:rsidRDefault="00CC71AB" w:rsidP="00CC71AB">
      <w:pPr>
        <w:pStyle w:val="ListParagraph"/>
        <w:widowControl w:val="0"/>
        <w:autoSpaceDE w:val="0"/>
        <w:autoSpaceDN w:val="0"/>
        <w:adjustRightInd w:val="0"/>
        <w:spacing w:after="240"/>
        <w:ind w:left="1440"/>
        <w:rPr>
          <w:rFonts w:ascii="Segoe UI" w:eastAsia="Times New Roman" w:hAnsi="Segoe UI" w:cs="Segoe UI"/>
          <w:color w:val="000000"/>
          <w:sz w:val="21"/>
          <w:szCs w:val="21"/>
        </w:rPr>
      </w:pPr>
      <w:r w:rsidRPr="00C617DB">
        <w:rPr>
          <w:rFonts w:ascii="Segoe UI" w:eastAsia="Times New Roman" w:hAnsi="Segoe UI" w:cs="Segoe UI"/>
          <w:color w:val="000000"/>
          <w:sz w:val="21"/>
          <w:szCs w:val="21"/>
        </w:rPr>
        <w:t> &lt;status type="</w:t>
      </w:r>
      <w:r>
        <w:rPr>
          <w:rFonts w:ascii="Segoe UI" w:eastAsia="Times New Roman" w:hAnsi="Segoe UI" w:cs="Segoe UI"/>
          <w:color w:val="000000"/>
          <w:sz w:val="21"/>
          <w:szCs w:val="21"/>
        </w:rPr>
        <w:t>Error</w:t>
      </w:r>
      <w:r w:rsidRPr="00C617DB">
        <w:rPr>
          <w:rFonts w:ascii="Segoe UI" w:eastAsia="Times New Roman" w:hAnsi="Segoe UI" w:cs="Segoe UI"/>
          <w:color w:val="000000"/>
          <w:sz w:val="21"/>
          <w:szCs w:val="21"/>
        </w:rPr>
        <w:t>" code="Logo</w:t>
      </w:r>
      <w:ins w:id="108" w:author="Sarju Garg" w:date="2021-05-18T08:26:00Z">
        <w:r w:rsidR="002D58B4">
          <w:rPr>
            <w:rFonts w:ascii="Segoe UI" w:eastAsia="Times New Roman" w:hAnsi="Segoe UI" w:cs="Segoe UI"/>
            <w:color w:val="000000"/>
            <w:sz w:val="21"/>
            <w:szCs w:val="21"/>
          </w:rPr>
          <w:t>ut</w:t>
        </w:r>
      </w:ins>
      <w:del w:id="109" w:author="Sarju Garg" w:date="2021-05-18T08:26:00Z">
        <w:r w:rsidRPr="00C617DB" w:rsidDel="002D58B4">
          <w:rPr>
            <w:rFonts w:ascii="Segoe UI" w:eastAsia="Times New Roman" w:hAnsi="Segoe UI" w:cs="Segoe UI"/>
            <w:color w:val="000000"/>
            <w:sz w:val="21"/>
            <w:szCs w:val="21"/>
          </w:rPr>
          <w:delText>ff</w:delText>
        </w:r>
      </w:del>
      <w:r w:rsidRPr="00C617DB">
        <w:rPr>
          <w:rFonts w:ascii="Segoe UI" w:eastAsia="Times New Roman" w:hAnsi="Segoe UI" w:cs="Segoe UI"/>
          <w:color w:val="000000"/>
          <w:sz w:val="21"/>
          <w:szCs w:val="21"/>
        </w:rPr>
        <w:t>" message="</w:t>
      </w:r>
      <w:r>
        <w:rPr>
          <w:rFonts w:ascii="Segoe UI" w:eastAsia="Times New Roman" w:hAnsi="Segoe UI" w:cs="Segoe UI"/>
          <w:color w:val="000000"/>
          <w:sz w:val="21"/>
          <w:szCs w:val="21"/>
        </w:rPr>
        <w:t>UserSessionID not found</w:t>
      </w:r>
      <w:r w:rsidRPr="00C617DB">
        <w:rPr>
          <w:rFonts w:ascii="Segoe UI" w:eastAsia="Times New Roman" w:hAnsi="Segoe UI" w:cs="Segoe UI"/>
          <w:color w:val="000000"/>
          <w:sz w:val="21"/>
          <w:szCs w:val="21"/>
        </w:rPr>
        <w:t xml:space="preserve">" /&gt; </w:t>
      </w:r>
    </w:p>
    <w:p w14:paraId="107EBC21" w14:textId="77777777" w:rsidR="00CC71AB" w:rsidRDefault="00CC71AB" w:rsidP="00CC71AB">
      <w:pPr>
        <w:pStyle w:val="ListParagraph"/>
        <w:tabs>
          <w:tab w:val="left" w:pos="1640"/>
        </w:tabs>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                </w:t>
      </w:r>
      <w:r w:rsidRPr="00C617DB">
        <w:rPr>
          <w:rFonts w:ascii="Segoe UI" w:eastAsia="Times New Roman" w:hAnsi="Segoe UI" w:cs="Segoe UI"/>
          <w:color w:val="000000"/>
          <w:sz w:val="21"/>
          <w:szCs w:val="21"/>
        </w:rPr>
        <w:t>&lt;/data&gt;</w:t>
      </w:r>
    </w:p>
    <w:p w14:paraId="6903EF5D" w14:textId="205D8ABA" w:rsidR="00CC71AB" w:rsidRDefault="00436814" w:rsidP="00CC71AB">
      <w:pPr>
        <w:tabs>
          <w:tab w:val="left" w:pos="1640"/>
        </w:tabs>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 Token ID to be checked in each user API  as per below logic.</w:t>
      </w:r>
    </w:p>
    <w:p w14:paraId="11FF4E7A" w14:textId="77777777" w:rsidR="00436814" w:rsidRPr="00436814" w:rsidRDefault="00436814" w:rsidP="00436814">
      <w:pPr>
        <w:pStyle w:val="ListParagraph"/>
        <w:numPr>
          <w:ilvl w:val="0"/>
          <w:numId w:val="59"/>
        </w:numPr>
        <w:rPr>
          <w:rFonts w:ascii="Segoe UI" w:eastAsia="Times New Roman" w:hAnsi="Segoe UI" w:cs="Segoe UI"/>
          <w:color w:val="000000"/>
          <w:sz w:val="21"/>
          <w:szCs w:val="21"/>
        </w:rPr>
      </w:pPr>
      <w:r w:rsidRPr="00436814">
        <w:rPr>
          <w:rFonts w:ascii="Segoe UI" w:eastAsia="Times New Roman" w:hAnsi="Segoe UI" w:cs="Segoe UI"/>
          <w:color w:val="000000"/>
          <w:sz w:val="21"/>
          <w:szCs w:val="21"/>
        </w:rPr>
        <w:t>For any API, token ID is mandatory. If token ID is missing, then return error</w:t>
      </w:r>
    </w:p>
    <w:p w14:paraId="7B474AB6" w14:textId="16DBA393" w:rsidR="00436814" w:rsidRPr="00436814" w:rsidRDefault="00436814" w:rsidP="00436814">
      <w:pPr>
        <w:pStyle w:val="ListParagraph"/>
        <w:numPr>
          <w:ilvl w:val="0"/>
          <w:numId w:val="59"/>
        </w:numPr>
        <w:tabs>
          <w:tab w:val="left" w:pos="1640"/>
        </w:tabs>
        <w:rPr>
          <w:rFonts w:ascii="Segoe UI" w:eastAsia="Times New Roman" w:hAnsi="Segoe UI" w:cs="Segoe UI"/>
          <w:color w:val="000000"/>
          <w:sz w:val="21"/>
          <w:szCs w:val="21"/>
        </w:rPr>
      </w:pPr>
      <w:r w:rsidRPr="00436814">
        <w:rPr>
          <w:rFonts w:ascii="Segoe UI" w:eastAsia="Times New Roman" w:hAnsi="Segoe UI" w:cs="Segoe UI"/>
          <w:color w:val="000000"/>
          <w:sz w:val="21"/>
          <w:szCs w:val="21"/>
        </w:rPr>
        <w:lastRenderedPageBreak/>
        <w:t xml:space="preserve">Also validate the token ID, check currenttime-login_time&lt; 30 min value. If not so, then return error </w:t>
      </w:r>
      <w:r>
        <w:rPr>
          <w:rFonts w:ascii="Segoe UI" w:eastAsia="Times New Roman" w:hAnsi="Segoe UI" w:cs="Segoe UI"/>
          <w:color w:val="000000"/>
          <w:sz w:val="21"/>
          <w:szCs w:val="21"/>
        </w:rPr>
        <w:t>“Invalid Token ID”</w:t>
      </w:r>
      <w:r w:rsidRPr="00436814">
        <w:rPr>
          <w:rFonts w:ascii="Segoe UI" w:eastAsia="Times New Roman" w:hAnsi="Segoe UI" w:cs="Segoe UI"/>
          <w:color w:val="000000"/>
          <w:sz w:val="21"/>
          <w:szCs w:val="21"/>
        </w:rPr>
        <w:t xml:space="preserve"> and delete the entry from table.</w:t>
      </w:r>
    </w:p>
    <w:p w14:paraId="2D264D6D" w14:textId="77777777" w:rsidR="00436814" w:rsidRPr="00436814" w:rsidRDefault="00436814" w:rsidP="00436814">
      <w:pPr>
        <w:pStyle w:val="ListParagraph"/>
        <w:numPr>
          <w:ilvl w:val="0"/>
          <w:numId w:val="59"/>
        </w:numPr>
        <w:rPr>
          <w:rFonts w:ascii="Segoe UI" w:eastAsia="Times New Roman" w:hAnsi="Segoe UI" w:cs="Segoe UI"/>
          <w:color w:val="000000"/>
          <w:sz w:val="21"/>
          <w:szCs w:val="21"/>
        </w:rPr>
      </w:pPr>
      <w:r w:rsidRPr="00436814">
        <w:rPr>
          <w:rFonts w:ascii="Segoe UI" w:eastAsia="Times New Roman" w:hAnsi="Segoe UI" w:cs="Segoe UI"/>
          <w:color w:val="000000"/>
          <w:sz w:val="21"/>
          <w:szCs w:val="21"/>
        </w:rPr>
        <w:t>If token ID is present, check the serverID from the table, get connection string  and connect to the respective database.</w:t>
      </w:r>
    </w:p>
    <w:p w14:paraId="1A64EEB5" w14:textId="77777777" w:rsidR="00436814" w:rsidRPr="00472401" w:rsidRDefault="00436814" w:rsidP="00436814">
      <w:pPr>
        <w:tabs>
          <w:tab w:val="left" w:pos="1640"/>
        </w:tabs>
        <w:rPr>
          <w:rFonts w:ascii="Segoe UI" w:eastAsia="Times New Roman" w:hAnsi="Segoe UI" w:cs="Segoe UI"/>
          <w:color w:val="000000"/>
          <w:sz w:val="21"/>
          <w:szCs w:val="21"/>
        </w:rPr>
      </w:pPr>
    </w:p>
    <w:p w14:paraId="378A009B" w14:textId="77777777" w:rsidR="00CC71AB" w:rsidRPr="00CC71AB" w:rsidRDefault="00CC71AB" w:rsidP="00CC71AB"/>
    <w:p w14:paraId="1BA66C8A" w14:textId="77777777" w:rsidR="00CC71AB" w:rsidRPr="00CC71AB" w:rsidRDefault="00CC71AB" w:rsidP="00CC71AB"/>
    <w:p w14:paraId="025558B1" w14:textId="77777777" w:rsidR="00CC71AB" w:rsidRDefault="00CC71AB" w:rsidP="00CC71AB">
      <w:pPr>
        <w:pStyle w:val="Heading2"/>
        <w:rPr>
          <w:ins w:id="110" w:author="91987" w:date="2019-11-26T11:32:00Z"/>
        </w:rPr>
      </w:pPr>
      <w:bookmarkStart w:id="111" w:name="_Toc481419451"/>
      <w:r>
        <w:t>Fund Recommendation</w:t>
      </w:r>
      <w:bookmarkEnd w:id="111"/>
    </w:p>
    <w:p w14:paraId="5687B234" w14:textId="0F2B5274" w:rsidR="00D176EA" w:rsidRDefault="00D176EA" w:rsidP="00FC33DC">
      <w:pPr>
        <w:rPr>
          <w:ins w:id="112" w:author="91987" w:date="2019-11-25T12:12:00Z"/>
        </w:rPr>
      </w:pPr>
      <w:r>
        <w:rPr>
          <w:lang w:val="en-US"/>
        </w:rPr>
        <w:t>This section describe</w:t>
      </w:r>
      <w:r w:rsidR="00CC71AB">
        <w:rPr>
          <w:lang w:val="en-US"/>
        </w:rPr>
        <w:t>s</w:t>
      </w:r>
      <w:r>
        <w:rPr>
          <w:lang w:val="en-US"/>
        </w:rPr>
        <w:t xml:space="preserve"> the fund recommendation API.</w:t>
      </w:r>
    </w:p>
    <w:p w14:paraId="25D808E1" w14:textId="77777777" w:rsidR="009E62CB" w:rsidRDefault="009E62CB" w:rsidP="009E62CB">
      <w:pPr>
        <w:pStyle w:val="Heading3"/>
      </w:pPr>
      <w:bookmarkStart w:id="113" w:name="_Toc481419452"/>
      <w:r>
        <w:t>Scenarios</w:t>
      </w:r>
      <w:bookmarkEnd w:id="113"/>
    </w:p>
    <w:p w14:paraId="1C6952EA" w14:textId="77777777" w:rsidR="00D176EA" w:rsidRPr="00CB4435" w:rsidRDefault="00D176EA" w:rsidP="00D176EA">
      <w:r w:rsidRPr="008F6163">
        <w:rPr>
          <w:rFonts w:ascii="Segoe UI" w:eastAsia="Times New Roman" w:hAnsi="Segoe UI" w:cs="Segoe UI"/>
          <w:color w:val="000000"/>
          <w:sz w:val="21"/>
          <w:szCs w:val="21"/>
        </w:rPr>
        <w:t>1. Find all the recommendations made by the donors. (Period), group by (Donor, organization).</w:t>
      </w:r>
      <w:r>
        <w:rPr>
          <w:rFonts w:ascii="Segoe UI" w:eastAsia="Times New Roman" w:hAnsi="Segoe UI" w:cs="Segoe UI"/>
          <w:color w:val="000000"/>
          <w:sz w:val="21"/>
          <w:szCs w:val="21"/>
        </w:rPr>
        <w:t xml:space="preserve"> Ascending, descending</w:t>
      </w:r>
      <w:r w:rsidRPr="008F6163">
        <w:rPr>
          <w:rFonts w:ascii="Segoe UI" w:eastAsia="Times New Roman" w:hAnsi="Segoe UI" w:cs="Segoe UI"/>
          <w:color w:val="000000"/>
          <w:sz w:val="21"/>
          <w:szCs w:val="21"/>
        </w:rPr>
        <w:br/>
        <w:t>This comprises all the details of funds, organizations, donors, etc.</w:t>
      </w:r>
      <w:r w:rsidRPr="008F6163">
        <w:rPr>
          <w:rFonts w:ascii="Segoe UI" w:eastAsia="Times New Roman" w:hAnsi="Segoe UI" w:cs="Segoe UI"/>
          <w:color w:val="000000"/>
          <w:sz w:val="21"/>
          <w:szCs w:val="21"/>
        </w:rPr>
        <w:br/>
        <w:t>2. Find recommendations made by a particular donor3. Find the details of the organizations been recommended by a particular donor.</w:t>
      </w:r>
      <w:r w:rsidRPr="008F6163">
        <w:rPr>
          <w:rFonts w:ascii="Segoe UI" w:eastAsia="Times New Roman" w:hAnsi="Segoe UI" w:cs="Segoe UI"/>
          <w:color w:val="000000"/>
          <w:sz w:val="21"/>
          <w:szCs w:val="21"/>
        </w:rPr>
        <w:br/>
        <w:t>4. Find the recommendations made over a certain period.</w:t>
      </w:r>
      <w:r w:rsidRPr="008F6163">
        <w:rPr>
          <w:rFonts w:ascii="Segoe UI" w:eastAsia="Times New Roman" w:hAnsi="Segoe UI" w:cs="Segoe UI"/>
          <w:color w:val="000000"/>
          <w:sz w:val="21"/>
          <w:szCs w:val="21"/>
        </w:rPr>
        <w:br/>
        <w:t>5. List the organizations been recommended over a period of time.</w:t>
      </w:r>
    </w:p>
    <w:p w14:paraId="5ADE477C" w14:textId="77777777" w:rsidR="00D176EA" w:rsidRPr="00D176EA" w:rsidRDefault="00D176EA" w:rsidP="00D176EA"/>
    <w:p w14:paraId="6BD96C2A" w14:textId="65690277" w:rsidR="009E62CB" w:rsidRDefault="009E62CB" w:rsidP="009E62CB">
      <w:pPr>
        <w:pStyle w:val="Heading3"/>
      </w:pPr>
      <w:bookmarkStart w:id="114" w:name="_Toc481419453"/>
      <w:r>
        <w:t>Parameters</w:t>
      </w:r>
      <w:r w:rsidR="00D176EA">
        <w:t xml:space="preserve"> List</w:t>
      </w:r>
      <w:bookmarkEnd w:id="114"/>
    </w:p>
    <w:p w14:paraId="784503AB" w14:textId="77F3C8C6" w:rsidR="0072127E" w:rsidRDefault="00D176EA" w:rsidP="00D176EA">
      <w:r w:rsidRPr="00E57A0D">
        <w:rPr>
          <w:rFonts w:ascii="Segoe UI" w:eastAsia="Times New Roman" w:hAnsi="Segoe UI" w:cs="Segoe UI"/>
          <w:bCs/>
          <w:iCs/>
          <w:color w:val="000000"/>
          <w:sz w:val="21"/>
          <w:szCs w:val="21"/>
        </w:rPr>
        <w:t>Date, DonorName (Fname+Mname+LName), OrganizationName, OrgContactname(Fname+Mname+LName), RecommendationAmount, Fund Name, Status, ApprovalDate, OrganizationState, OrganizationCity, OrganizationZip</w:t>
      </w:r>
      <w:r w:rsidRPr="00E57A0D">
        <w:rPr>
          <w:rFonts w:ascii="Segoe UI" w:eastAsia="Times New Roman" w:hAnsi="Segoe UI" w:cs="Segoe UI"/>
          <w:iCs/>
          <w:color w:val="000000"/>
          <w:sz w:val="21"/>
          <w:szCs w:val="21"/>
        </w:rPr>
        <w:br/>
      </w:r>
    </w:p>
    <w:p w14:paraId="6B570C35" w14:textId="77777777" w:rsidR="0072127E" w:rsidRPr="0072127E" w:rsidRDefault="0072127E" w:rsidP="0072127E"/>
    <w:p w14:paraId="5E6A3C4E" w14:textId="057C39AE" w:rsidR="0072127E" w:rsidRDefault="0072127E" w:rsidP="0072127E"/>
    <w:p w14:paraId="09BD7565" w14:textId="77777777" w:rsidR="00D176EA" w:rsidRPr="0072127E" w:rsidRDefault="00D176EA" w:rsidP="0072127E">
      <w:pPr>
        <w:jc w:val="right"/>
      </w:pPr>
    </w:p>
    <w:p w14:paraId="724C58DF" w14:textId="77777777" w:rsidR="00CC71AB" w:rsidRDefault="009E62CB" w:rsidP="00D176EA">
      <w:pPr>
        <w:pStyle w:val="Heading3"/>
      </w:pPr>
      <w:bookmarkStart w:id="115" w:name="_Toc481419454"/>
      <w:r>
        <w:t>Filters</w:t>
      </w:r>
      <w:bookmarkEnd w:id="115"/>
    </w:p>
    <w:p w14:paraId="7857A1AE" w14:textId="2E201A33" w:rsidR="00D176EA" w:rsidRDefault="00CC71AB" w:rsidP="00CC71AB">
      <w:pPr>
        <w:rPr>
          <w:ins w:id="116" w:author="Sarju Garg" w:date="2021-05-12T13:42:00Z"/>
        </w:rPr>
      </w:pPr>
      <w:r>
        <w:t>The list of filters is as follows</w:t>
      </w:r>
      <w:r w:rsidR="00D176EA" w:rsidRPr="00D176EA">
        <w:br/>
        <w:t>1. Based on the amount</w:t>
      </w:r>
      <w:r w:rsidR="00D176EA" w:rsidRPr="00D176EA">
        <w:br/>
        <w:t>2. Based on geographic area (city, zip, state)</w:t>
      </w:r>
      <w:r w:rsidR="00D176EA" w:rsidRPr="00D176EA">
        <w:br/>
        <w:t>3. Based on donor</w:t>
      </w:r>
      <w:r w:rsidR="00D176EA" w:rsidRPr="00D176EA">
        <w:br/>
      </w:r>
      <w:r w:rsidR="00D176EA" w:rsidRPr="00D176EA">
        <w:lastRenderedPageBreak/>
        <w:t>4. Based on organization</w:t>
      </w:r>
      <w:r w:rsidR="00D176EA" w:rsidRPr="00D176EA">
        <w:br/>
        <w:t>5. Based on the status</w:t>
      </w:r>
      <w:r w:rsidR="00D176EA" w:rsidRPr="00D176EA">
        <w:br/>
        <w:t>6. Based on the date </w:t>
      </w:r>
    </w:p>
    <w:p w14:paraId="19F984AB" w14:textId="77777777" w:rsidR="007729D5" w:rsidRDefault="007729D5" w:rsidP="00CC71AB">
      <w:pPr>
        <w:rPr>
          <w:ins w:id="117" w:author="Sarju Garg" w:date="2021-05-12T13:42:00Z"/>
        </w:rPr>
      </w:pPr>
    </w:p>
    <w:p w14:paraId="14635BFB" w14:textId="59B525F9" w:rsidR="007729D5" w:rsidRPr="00D176EA" w:rsidRDefault="007729D5" w:rsidP="00CC71AB">
      <w:ins w:id="118" w:author="Sarju Garg" w:date="2021-05-12T13:42:00Z">
        <w:r>
          <w:t xml:space="preserve">If multiple filters are given, then the ADD operator would be followed. </w:t>
        </w:r>
      </w:ins>
    </w:p>
    <w:p w14:paraId="10873BBA" w14:textId="5085D113" w:rsidR="009E62CB" w:rsidRDefault="00D176EA" w:rsidP="009E62CB">
      <w:pPr>
        <w:pStyle w:val="Heading3"/>
      </w:pPr>
      <w:bookmarkStart w:id="119" w:name="_Toc481419455"/>
      <w:r>
        <w:t>DB Tables</w:t>
      </w:r>
      <w:bookmarkEnd w:id="119"/>
    </w:p>
    <w:tbl>
      <w:tblPr>
        <w:tblStyle w:val="LightList-Accent1"/>
        <w:tblW w:w="8516" w:type="dxa"/>
        <w:tblLook w:val="04A0" w:firstRow="1" w:lastRow="0" w:firstColumn="1" w:lastColumn="0" w:noHBand="0" w:noVBand="1"/>
      </w:tblPr>
      <w:tblGrid>
        <w:gridCol w:w="3063"/>
        <w:gridCol w:w="2376"/>
        <w:gridCol w:w="3077"/>
      </w:tblGrid>
      <w:tr w:rsidR="00D176EA" w14:paraId="74328D3E" w14:textId="77777777" w:rsidTr="00D17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29374024" w14:textId="77777777" w:rsidR="00D176EA" w:rsidRPr="003A722F" w:rsidRDefault="00D176EA" w:rsidP="00D176EA">
            <w:pPr>
              <w:rPr>
                <w:rFonts w:ascii="Segoe UI" w:eastAsia="Times New Roman" w:hAnsi="Segoe UI" w:cs="Segoe UI"/>
                <w:b w:val="0"/>
                <w:sz w:val="21"/>
                <w:szCs w:val="21"/>
                <w:lang w:val="en-IN"/>
              </w:rPr>
            </w:pPr>
            <w:r w:rsidRPr="003A722F">
              <w:rPr>
                <w:rFonts w:ascii="Segoe UI" w:eastAsia="Times New Roman" w:hAnsi="Segoe UI" w:cs="Segoe UI"/>
                <w:b w:val="0"/>
                <w:sz w:val="21"/>
                <w:szCs w:val="21"/>
                <w:lang w:val="en-IN"/>
              </w:rPr>
              <w:t>Table Name</w:t>
            </w:r>
          </w:p>
        </w:tc>
        <w:tc>
          <w:tcPr>
            <w:tcW w:w="2376" w:type="dxa"/>
          </w:tcPr>
          <w:p w14:paraId="47A4618C" w14:textId="77777777" w:rsidR="00D176EA" w:rsidRPr="003A722F" w:rsidRDefault="00D176EA" w:rsidP="00D176E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1"/>
                <w:szCs w:val="21"/>
                <w:lang w:val="en-IN"/>
              </w:rPr>
            </w:pPr>
            <w:r w:rsidRPr="003A722F">
              <w:rPr>
                <w:rFonts w:ascii="Segoe UI" w:eastAsia="Times New Roman" w:hAnsi="Segoe UI" w:cs="Segoe UI"/>
                <w:b w:val="0"/>
                <w:sz w:val="21"/>
                <w:szCs w:val="21"/>
                <w:lang w:val="en-IN"/>
              </w:rPr>
              <w:t>Description</w:t>
            </w:r>
          </w:p>
        </w:tc>
        <w:tc>
          <w:tcPr>
            <w:tcW w:w="3077" w:type="dxa"/>
          </w:tcPr>
          <w:p w14:paraId="083F01BE" w14:textId="77777777" w:rsidR="00D176EA" w:rsidRPr="003A722F" w:rsidRDefault="00D176EA" w:rsidP="00D176E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1"/>
                <w:szCs w:val="21"/>
                <w:lang w:val="en-IN"/>
              </w:rPr>
            </w:pPr>
            <w:r>
              <w:rPr>
                <w:rFonts w:ascii="Segoe UI" w:eastAsia="Times New Roman" w:hAnsi="Segoe UI" w:cs="Segoe UI"/>
                <w:b w:val="0"/>
                <w:sz w:val="21"/>
                <w:szCs w:val="21"/>
                <w:lang w:val="en-IN"/>
              </w:rPr>
              <w:t>Key Column</w:t>
            </w:r>
          </w:p>
        </w:tc>
      </w:tr>
      <w:tr w:rsidR="00D176EA" w14:paraId="26185D54" w14:textId="77777777" w:rsidTr="00D17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52617EB4" w14:textId="77777777" w:rsidR="00D176EA" w:rsidRPr="003A722F" w:rsidRDefault="00D176EA" w:rsidP="00D176EA">
            <w:pPr>
              <w:shd w:val="clear" w:color="auto" w:fill="FFFFFF"/>
              <w:rPr>
                <w:rFonts w:ascii="Segoe UI" w:eastAsia="Times New Roman" w:hAnsi="Segoe UI" w:cs="Segoe UI"/>
                <w:b w:val="0"/>
                <w:color w:val="000000"/>
                <w:sz w:val="21"/>
                <w:szCs w:val="21"/>
                <w:lang w:val="en-IN"/>
              </w:rPr>
            </w:pPr>
            <w:r w:rsidRPr="003A722F">
              <w:rPr>
                <w:rFonts w:ascii="Segoe UI" w:eastAsia="Times New Roman" w:hAnsi="Segoe UI" w:cs="Segoe UI"/>
                <w:b w:val="0"/>
                <w:color w:val="000000"/>
                <w:sz w:val="21"/>
                <w:szCs w:val="21"/>
                <w:lang w:val="en-IN"/>
              </w:rPr>
              <w:t xml:space="preserve">Contact_fund </w:t>
            </w:r>
          </w:p>
          <w:p w14:paraId="0146B0E9" w14:textId="77777777" w:rsidR="00D176EA" w:rsidRDefault="00D176EA" w:rsidP="00D176EA">
            <w:pPr>
              <w:rPr>
                <w:rFonts w:ascii="Segoe UI" w:eastAsia="Times New Roman" w:hAnsi="Segoe UI" w:cs="Segoe UI"/>
                <w:b w:val="0"/>
                <w:color w:val="000000"/>
                <w:sz w:val="21"/>
                <w:szCs w:val="21"/>
                <w:lang w:val="en-IN"/>
              </w:rPr>
            </w:pPr>
          </w:p>
        </w:tc>
        <w:tc>
          <w:tcPr>
            <w:tcW w:w="2376" w:type="dxa"/>
          </w:tcPr>
          <w:p w14:paraId="0FFD953E" w14:textId="77777777" w:rsidR="00D176EA" w:rsidRPr="005B1534" w:rsidRDefault="00D176EA" w:rsidP="00D176E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r w:rsidRPr="005B1534">
              <w:rPr>
                <w:rFonts w:ascii="Segoe UI" w:eastAsia="Times New Roman" w:hAnsi="Segoe UI" w:cs="Segoe UI"/>
                <w:bCs/>
                <w:color w:val="000000"/>
                <w:sz w:val="21"/>
                <w:szCs w:val="21"/>
                <w:lang w:val="en-IN"/>
              </w:rPr>
              <w:t>Fund/Donor mapping table</w:t>
            </w:r>
          </w:p>
        </w:tc>
        <w:tc>
          <w:tcPr>
            <w:tcW w:w="3077" w:type="dxa"/>
          </w:tcPr>
          <w:p w14:paraId="0E5320A7" w14:textId="77777777" w:rsidR="00D176EA" w:rsidRPr="005B1534" w:rsidRDefault="00D176EA" w:rsidP="00D176E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t>Contact_id, fund_id</w:t>
            </w:r>
          </w:p>
        </w:tc>
      </w:tr>
      <w:tr w:rsidR="00D176EA" w14:paraId="6F4E8B16" w14:textId="77777777" w:rsidTr="00D176EA">
        <w:tc>
          <w:tcPr>
            <w:cnfStyle w:val="001000000000" w:firstRow="0" w:lastRow="0" w:firstColumn="1" w:lastColumn="0" w:oddVBand="0" w:evenVBand="0" w:oddHBand="0" w:evenHBand="0" w:firstRowFirstColumn="0" w:firstRowLastColumn="0" w:lastRowFirstColumn="0" w:lastRowLastColumn="0"/>
            <w:tcW w:w="3063" w:type="dxa"/>
          </w:tcPr>
          <w:p w14:paraId="0FC1399F" w14:textId="77777777" w:rsidR="00D176EA" w:rsidRDefault="00D176EA" w:rsidP="00D176EA">
            <w:pPr>
              <w:shd w:val="clear" w:color="auto" w:fill="FFFFFF"/>
              <w:rPr>
                <w:rFonts w:ascii="Segoe UI" w:eastAsia="Times New Roman" w:hAnsi="Segoe UI" w:cs="Segoe UI"/>
                <w:b w:val="0"/>
                <w:color w:val="000000"/>
                <w:sz w:val="21"/>
                <w:szCs w:val="21"/>
                <w:lang w:val="en-IN"/>
              </w:rPr>
            </w:pPr>
            <w:r w:rsidRPr="003A722F">
              <w:rPr>
                <w:rFonts w:ascii="Segoe UI" w:eastAsia="Times New Roman" w:hAnsi="Segoe UI" w:cs="Segoe UI"/>
                <w:b w:val="0"/>
                <w:color w:val="000000"/>
                <w:sz w:val="21"/>
                <w:szCs w:val="21"/>
                <w:lang w:val="en-IN"/>
              </w:rPr>
              <w:t>Fund recommendation</w:t>
            </w:r>
          </w:p>
        </w:tc>
        <w:tc>
          <w:tcPr>
            <w:tcW w:w="2376" w:type="dxa"/>
          </w:tcPr>
          <w:p w14:paraId="02CC3948" w14:textId="77777777" w:rsidR="00D176EA" w:rsidRPr="005B1534" w:rsidRDefault="00D176EA" w:rsidP="00D176E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lang w:val="en-IN"/>
              </w:rPr>
            </w:pPr>
            <w:r w:rsidRPr="005B1534">
              <w:rPr>
                <w:rFonts w:ascii="Segoe UI" w:eastAsia="Times New Roman" w:hAnsi="Segoe UI" w:cs="Segoe UI"/>
                <w:bCs/>
                <w:color w:val="000000"/>
                <w:sz w:val="21"/>
                <w:szCs w:val="21"/>
                <w:lang w:val="en-IN"/>
              </w:rPr>
              <w:t>Contain recommendation information</w:t>
            </w:r>
          </w:p>
        </w:tc>
        <w:tc>
          <w:tcPr>
            <w:tcW w:w="3077" w:type="dxa"/>
          </w:tcPr>
          <w:p w14:paraId="6FBE36F0" w14:textId="77777777" w:rsidR="00D176EA" w:rsidRPr="005B1534" w:rsidRDefault="00D176EA" w:rsidP="00D176E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t>Recommendation_id, contact_id, amount, organization_id</w:t>
            </w:r>
          </w:p>
        </w:tc>
      </w:tr>
      <w:tr w:rsidR="00D176EA" w14:paraId="7470E4B1" w14:textId="77777777" w:rsidTr="00D17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333AC7E6" w14:textId="77777777" w:rsidR="00D176EA" w:rsidRDefault="00D176EA" w:rsidP="00D176EA">
            <w:pPr>
              <w:shd w:val="clear" w:color="auto" w:fill="FFFFFF"/>
              <w:rPr>
                <w:rFonts w:ascii="Segoe UI" w:eastAsia="Times New Roman" w:hAnsi="Segoe UI" w:cs="Segoe UI"/>
                <w:b w:val="0"/>
                <w:color w:val="000000"/>
                <w:sz w:val="21"/>
                <w:szCs w:val="21"/>
                <w:lang w:val="en-IN"/>
              </w:rPr>
            </w:pPr>
            <w:r w:rsidRPr="003A722F">
              <w:rPr>
                <w:rFonts w:ascii="Segoe UI" w:eastAsia="Times New Roman" w:hAnsi="Segoe UI" w:cs="Segoe UI"/>
                <w:b w:val="0"/>
                <w:color w:val="000000"/>
                <w:sz w:val="21"/>
                <w:szCs w:val="21"/>
                <w:lang w:val="en-IN"/>
              </w:rPr>
              <w:t>Organization</w:t>
            </w:r>
          </w:p>
        </w:tc>
        <w:tc>
          <w:tcPr>
            <w:tcW w:w="2376" w:type="dxa"/>
          </w:tcPr>
          <w:p w14:paraId="71139499" w14:textId="77777777" w:rsidR="00D176EA" w:rsidRPr="005B1534" w:rsidRDefault="00D176EA" w:rsidP="00D176E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r w:rsidRPr="005B1534">
              <w:rPr>
                <w:rFonts w:ascii="Segoe UI" w:eastAsia="Times New Roman" w:hAnsi="Segoe UI" w:cs="Segoe UI"/>
                <w:bCs/>
                <w:color w:val="000000"/>
                <w:sz w:val="21"/>
                <w:szCs w:val="21"/>
                <w:lang w:val="en-IN"/>
              </w:rPr>
              <w:t>Contain organization information</w:t>
            </w:r>
          </w:p>
        </w:tc>
        <w:tc>
          <w:tcPr>
            <w:tcW w:w="3077" w:type="dxa"/>
          </w:tcPr>
          <w:p w14:paraId="1738ADD1" w14:textId="77777777" w:rsidR="00D176EA" w:rsidRPr="005B1534" w:rsidRDefault="00D176EA" w:rsidP="00D176E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t>Organization_id, name</w:t>
            </w:r>
          </w:p>
        </w:tc>
      </w:tr>
      <w:tr w:rsidR="00D176EA" w14:paraId="4BA8D090" w14:textId="77777777" w:rsidTr="00D176EA">
        <w:tc>
          <w:tcPr>
            <w:cnfStyle w:val="001000000000" w:firstRow="0" w:lastRow="0" w:firstColumn="1" w:lastColumn="0" w:oddVBand="0" w:evenVBand="0" w:oddHBand="0" w:evenHBand="0" w:firstRowFirstColumn="0" w:firstRowLastColumn="0" w:lastRowFirstColumn="0" w:lastRowLastColumn="0"/>
            <w:tcW w:w="3063" w:type="dxa"/>
          </w:tcPr>
          <w:p w14:paraId="2A025C3A" w14:textId="77777777" w:rsidR="00D176EA" w:rsidRPr="003A722F" w:rsidRDefault="00D176EA" w:rsidP="00D176EA">
            <w:pPr>
              <w:shd w:val="clear" w:color="auto" w:fill="FFFFFF"/>
              <w:rPr>
                <w:rFonts w:ascii="Segoe UI" w:eastAsia="Times New Roman" w:hAnsi="Segoe UI" w:cs="Segoe UI"/>
                <w:b w:val="0"/>
                <w:color w:val="000000"/>
                <w:sz w:val="21"/>
                <w:szCs w:val="21"/>
                <w:lang w:val="en-IN"/>
              </w:rPr>
            </w:pPr>
            <w:r w:rsidRPr="003A722F">
              <w:rPr>
                <w:rFonts w:ascii="Segoe UI" w:eastAsia="Times New Roman" w:hAnsi="Segoe UI" w:cs="Segoe UI"/>
                <w:b w:val="0"/>
                <w:color w:val="000000"/>
                <w:sz w:val="21"/>
                <w:szCs w:val="21"/>
                <w:lang w:val="en-IN"/>
              </w:rPr>
              <w:t>Contact</w:t>
            </w:r>
          </w:p>
        </w:tc>
        <w:tc>
          <w:tcPr>
            <w:tcW w:w="2376" w:type="dxa"/>
          </w:tcPr>
          <w:p w14:paraId="3798F5B6" w14:textId="77777777" w:rsidR="00D176EA" w:rsidRPr="005B1534" w:rsidRDefault="00D176EA" w:rsidP="00D176E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t xml:space="preserve">Contain donor/grant-seeker/staff/admin </w:t>
            </w:r>
            <w:r w:rsidRPr="005B1534">
              <w:rPr>
                <w:rFonts w:ascii="Segoe UI" w:eastAsia="Times New Roman" w:hAnsi="Segoe UI" w:cs="Segoe UI"/>
                <w:bCs/>
                <w:color w:val="000000"/>
                <w:sz w:val="21"/>
                <w:szCs w:val="21"/>
                <w:lang w:val="en-IN"/>
              </w:rPr>
              <w:t>information</w:t>
            </w:r>
          </w:p>
        </w:tc>
        <w:tc>
          <w:tcPr>
            <w:tcW w:w="3077" w:type="dxa"/>
          </w:tcPr>
          <w:p w14:paraId="02171C64" w14:textId="77777777" w:rsidR="00D176EA" w:rsidRPr="005B1534" w:rsidRDefault="00D176EA" w:rsidP="00D176E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t>Donor_id, name</w:t>
            </w:r>
          </w:p>
        </w:tc>
      </w:tr>
      <w:tr w:rsidR="00D176EA" w14:paraId="62926EF6" w14:textId="77777777" w:rsidTr="00D17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265612E9" w14:textId="77777777" w:rsidR="00D176EA" w:rsidRPr="003A722F" w:rsidRDefault="00D176EA" w:rsidP="00D176EA">
            <w:pPr>
              <w:shd w:val="clear" w:color="auto" w:fill="FFFFFF"/>
              <w:rPr>
                <w:rFonts w:ascii="Segoe UI" w:eastAsia="Times New Roman" w:hAnsi="Segoe UI" w:cs="Segoe UI"/>
                <w:b w:val="0"/>
                <w:color w:val="000000"/>
                <w:sz w:val="21"/>
                <w:szCs w:val="21"/>
                <w:lang w:val="en-IN"/>
              </w:rPr>
            </w:pPr>
            <w:r w:rsidRPr="003A722F">
              <w:rPr>
                <w:rFonts w:ascii="Segoe UI" w:eastAsia="Times New Roman" w:hAnsi="Segoe UI" w:cs="Segoe UI"/>
                <w:b w:val="0"/>
                <w:color w:val="000000"/>
                <w:sz w:val="21"/>
                <w:szCs w:val="21"/>
                <w:lang w:val="en-IN"/>
              </w:rPr>
              <w:t>Fund</w:t>
            </w:r>
          </w:p>
        </w:tc>
        <w:tc>
          <w:tcPr>
            <w:tcW w:w="2376" w:type="dxa"/>
          </w:tcPr>
          <w:p w14:paraId="4F204305" w14:textId="77777777" w:rsidR="00D176EA" w:rsidRPr="005B1534" w:rsidRDefault="00D176EA" w:rsidP="00D176E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r w:rsidRPr="005B1534">
              <w:rPr>
                <w:rFonts w:ascii="Segoe UI" w:eastAsia="Times New Roman" w:hAnsi="Segoe UI" w:cs="Segoe UI"/>
                <w:bCs/>
                <w:color w:val="000000"/>
                <w:sz w:val="21"/>
                <w:szCs w:val="21"/>
                <w:lang w:val="en-IN"/>
              </w:rPr>
              <w:t xml:space="preserve">Contain information about fund </w:t>
            </w:r>
          </w:p>
        </w:tc>
        <w:tc>
          <w:tcPr>
            <w:tcW w:w="3077" w:type="dxa"/>
          </w:tcPr>
          <w:p w14:paraId="23B7F082" w14:textId="77777777" w:rsidR="00D176EA" w:rsidRPr="005B1534" w:rsidRDefault="00D176EA" w:rsidP="00D176E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t>Fund_id,</w:t>
            </w:r>
            <w:r w:rsidRPr="005B1534">
              <w:rPr>
                <w:rFonts w:ascii="Segoe UI" w:eastAsia="Times New Roman" w:hAnsi="Segoe UI" w:cs="Segoe UI"/>
                <w:bCs/>
                <w:color w:val="000000"/>
                <w:sz w:val="21"/>
                <w:szCs w:val="21"/>
                <w:lang w:val="en-IN"/>
              </w:rPr>
              <w:t xml:space="preserve"> </w:t>
            </w:r>
          </w:p>
        </w:tc>
      </w:tr>
    </w:tbl>
    <w:p w14:paraId="2A340883" w14:textId="77777777" w:rsidR="00D176EA" w:rsidRPr="00D176EA" w:rsidRDefault="00D176EA" w:rsidP="00D176EA"/>
    <w:p w14:paraId="428D3DDE" w14:textId="545F7FBF" w:rsidR="00D64B9B" w:rsidRDefault="00D176EA" w:rsidP="00D64B9B">
      <w:pPr>
        <w:pStyle w:val="Heading3"/>
      </w:pPr>
      <w:bookmarkStart w:id="120" w:name="_Toc481419456"/>
      <w:r>
        <w:t>Functionality</w:t>
      </w:r>
      <w:bookmarkEnd w:id="120"/>
    </w:p>
    <w:p w14:paraId="6EB4A19E" w14:textId="22A9256F" w:rsidR="00D64B9B" w:rsidRPr="00D64B9B" w:rsidRDefault="00D64B9B" w:rsidP="00D64B9B">
      <w:r>
        <w:t>The URL would be as follows</w:t>
      </w:r>
    </w:p>
    <w:p w14:paraId="5A7C5806" w14:textId="77777777" w:rsidR="00D64B9B" w:rsidRPr="002A6C9C" w:rsidRDefault="00D64B9B" w:rsidP="00D64B9B">
      <w:pPr>
        <w:rPr>
          <w:rFonts w:ascii="Segoe UI" w:eastAsia="Times New Roman" w:hAnsi="Segoe UI" w:cs="Segoe UI"/>
          <w:color w:val="000000"/>
          <w:sz w:val="21"/>
          <w:szCs w:val="21"/>
        </w:rPr>
      </w:pPr>
      <w:r w:rsidRPr="002A6C9C">
        <w:rPr>
          <w:rFonts w:ascii="Segoe UI" w:eastAsia="Times New Roman" w:hAnsi="Segoe UI" w:cs="Segoe UI"/>
          <w:color w:val="000000"/>
          <w:sz w:val="21"/>
          <w:szCs w:val="21"/>
        </w:rPr>
        <w:t>https://</w:t>
      </w:r>
      <w:r>
        <w:rPr>
          <w:rFonts w:ascii="Segoe UI" w:eastAsia="Times New Roman" w:hAnsi="Segoe UI" w:cs="Segoe UI"/>
          <w:color w:val="000000"/>
          <w:sz w:val="21"/>
          <w:szCs w:val="21"/>
        </w:rPr>
        <w:t>www.XYZ</w:t>
      </w:r>
      <w:r w:rsidRPr="002A6C9C">
        <w:rPr>
          <w:rFonts w:ascii="Segoe UI" w:eastAsia="Times New Roman" w:hAnsi="Segoe UI" w:cs="Segoe UI"/>
          <w:color w:val="000000"/>
          <w:sz w:val="21"/>
          <w:szCs w:val="21"/>
        </w:rPr>
        <w:t>.com/</w:t>
      </w:r>
      <w:r>
        <w:rPr>
          <w:rFonts w:ascii="Segoe UI" w:eastAsia="Times New Roman" w:hAnsi="Segoe UI" w:cs="Segoe UI"/>
          <w:color w:val="000000"/>
          <w:sz w:val="21"/>
          <w:szCs w:val="21"/>
        </w:rPr>
        <w:t>recommend</w:t>
      </w:r>
      <w:r w:rsidRPr="002A6C9C">
        <w:rPr>
          <w:rFonts w:ascii="Segoe UI" w:eastAsia="Times New Roman" w:hAnsi="Segoe UI" w:cs="Segoe UI"/>
          <w:color w:val="000000"/>
          <w:sz w:val="21"/>
          <w:szCs w:val="21"/>
        </w:rPr>
        <w:t>/</w:t>
      </w:r>
      <w:r>
        <w:rPr>
          <w:rFonts w:ascii="Segoe UI" w:eastAsia="Times New Roman" w:hAnsi="Segoe UI" w:cs="Segoe UI"/>
          <w:color w:val="000000"/>
          <w:sz w:val="21"/>
          <w:szCs w:val="21"/>
        </w:rPr>
        <w:t>FindRecommendation?</w:t>
      </w:r>
      <w:r w:rsidRPr="002A6C9C">
        <w:rPr>
          <w:rFonts w:ascii="Segoe UI" w:eastAsia="Times New Roman" w:hAnsi="Segoe UI" w:cs="Segoe UI"/>
          <w:color w:val="000000"/>
          <w:sz w:val="21"/>
          <w:szCs w:val="21"/>
        </w:rPr>
        <w:t xml:space="preserve"> </w:t>
      </w:r>
    </w:p>
    <w:p w14:paraId="3F8B34FB" w14:textId="77777777" w:rsidR="00D64B9B" w:rsidRPr="00D64B9B" w:rsidRDefault="00D64B9B" w:rsidP="00D64B9B"/>
    <w:p w14:paraId="38B2A4B0" w14:textId="77777777" w:rsidR="00D176EA" w:rsidRPr="00D176EA" w:rsidRDefault="00D176EA" w:rsidP="00D176EA"/>
    <w:p w14:paraId="2F0B0711" w14:textId="030BE714" w:rsidR="009E62CB" w:rsidRDefault="00D64B9B" w:rsidP="009E62CB">
      <w:pPr>
        <w:pStyle w:val="Heading2"/>
        <w:rPr>
          <w:ins w:id="121" w:author="91987" w:date="2019-11-26T11:32:00Z"/>
        </w:rPr>
      </w:pPr>
      <w:bookmarkStart w:id="122" w:name="_Toc481419457"/>
      <w:r>
        <w:t>Contacts</w:t>
      </w:r>
      <w:bookmarkEnd w:id="122"/>
    </w:p>
    <w:p w14:paraId="551AEF5E" w14:textId="1E205E51" w:rsidR="009E62CB" w:rsidRDefault="009E62CB" w:rsidP="00FC33DC">
      <w:pPr>
        <w:rPr>
          <w:ins w:id="123" w:author="91987" w:date="2019-11-25T12:12:00Z"/>
        </w:rPr>
      </w:pPr>
      <w:r>
        <w:rPr>
          <w:lang w:val="en-US"/>
        </w:rPr>
        <w:t>This section describe</w:t>
      </w:r>
      <w:r w:rsidR="00D64B9B">
        <w:rPr>
          <w:lang w:val="en-US"/>
        </w:rPr>
        <w:t>s</w:t>
      </w:r>
      <w:r>
        <w:rPr>
          <w:lang w:val="en-US"/>
        </w:rPr>
        <w:t xml:space="preserve"> the fund </w:t>
      </w:r>
      <w:r w:rsidR="00D64B9B">
        <w:rPr>
          <w:lang w:val="en-US"/>
        </w:rPr>
        <w:t>contacts</w:t>
      </w:r>
      <w:r>
        <w:rPr>
          <w:lang w:val="en-US"/>
        </w:rPr>
        <w:t xml:space="preserve"> API.</w:t>
      </w:r>
      <w:r w:rsidR="00D64B9B">
        <w:rPr>
          <w:lang w:val="en-US"/>
        </w:rPr>
        <w:t xml:space="preserve"> Contact here refers to donor who is giving grants.</w:t>
      </w:r>
    </w:p>
    <w:p w14:paraId="055DBAF9" w14:textId="77777777" w:rsidR="009E62CB" w:rsidRDefault="009E62CB" w:rsidP="009E62CB">
      <w:pPr>
        <w:pStyle w:val="Heading3"/>
      </w:pPr>
      <w:bookmarkStart w:id="124" w:name="_Toc481419458"/>
      <w:r>
        <w:t>Scenarios</w:t>
      </w:r>
      <w:bookmarkEnd w:id="124"/>
    </w:p>
    <w:p w14:paraId="5ACF0CB6" w14:textId="77777777" w:rsidR="00D64B9B" w:rsidRPr="00D64B9B" w:rsidRDefault="00D64B9B" w:rsidP="00D64B9B"/>
    <w:p w14:paraId="77DAA36B" w14:textId="77777777" w:rsidR="009E62CB" w:rsidRDefault="009E62CB" w:rsidP="009E62CB">
      <w:pPr>
        <w:pStyle w:val="Heading3"/>
      </w:pPr>
      <w:bookmarkStart w:id="125" w:name="_Toc481419459"/>
      <w:r>
        <w:lastRenderedPageBreak/>
        <w:t>Parameters</w:t>
      </w:r>
      <w:bookmarkEnd w:id="125"/>
    </w:p>
    <w:p w14:paraId="5D7A559E" w14:textId="482AC32D" w:rsidR="004B25CB" w:rsidRPr="00DD4072" w:rsidRDefault="004B25CB" w:rsidP="004B25CB">
      <w:pPr>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BudgetMatchAmount, CompanyName, CreatedOn,  Deceased, </w:t>
      </w:r>
      <w:r>
        <w:rPr>
          <w:rFonts w:ascii="Segoe UI" w:eastAsia="Times New Roman" w:hAnsi="Segoe UI" w:cs="Segoe UI"/>
          <w:color w:val="000000"/>
          <w:sz w:val="21"/>
          <w:szCs w:val="21"/>
          <w:highlight w:val="green"/>
        </w:rPr>
        <w:t>D</w:t>
      </w:r>
      <w:r w:rsidRPr="00DD4072">
        <w:rPr>
          <w:rFonts w:ascii="Segoe UI" w:eastAsia="Times New Roman" w:hAnsi="Segoe UI" w:cs="Segoe UI"/>
          <w:color w:val="000000"/>
          <w:sz w:val="21"/>
          <w:szCs w:val="21"/>
          <w:highlight w:val="green"/>
        </w:rPr>
        <w:t>ateOfBirth</w:t>
      </w:r>
      <w:r>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highlight w:val="green"/>
        </w:rPr>
        <w:t>F</w:t>
      </w:r>
      <w:r w:rsidRPr="00DD4072">
        <w:rPr>
          <w:rFonts w:ascii="Segoe UI" w:eastAsia="Times New Roman" w:hAnsi="Segoe UI" w:cs="Segoe UI"/>
          <w:color w:val="000000"/>
          <w:sz w:val="21"/>
          <w:szCs w:val="21"/>
          <w:highlight w:val="green"/>
        </w:rPr>
        <w:t>irstName</w:t>
      </w:r>
      <w:r>
        <w:rPr>
          <w:rFonts w:ascii="Segoe UI" w:eastAsia="Times New Roman" w:hAnsi="Segoe UI" w:cs="Segoe UI"/>
          <w:color w:val="000000"/>
          <w:sz w:val="21"/>
          <w:szCs w:val="21"/>
        </w:rPr>
        <w:t xml:space="preserve">, Gender, LastName, </w:t>
      </w:r>
    </w:p>
    <w:p w14:paraId="4965A3AE" w14:textId="72036E63" w:rsidR="004B25CB" w:rsidRPr="004B25CB" w:rsidRDefault="004B25CB" w:rsidP="004B25CB">
      <w:pPr>
        <w:spacing w:after="0" w:line="240" w:lineRule="auto"/>
        <w:rPr>
          <w:rFonts w:ascii="Segoe UI" w:eastAsia="Times New Roman" w:hAnsi="Segoe UI" w:cs="Segoe UI"/>
          <w:color w:val="000000"/>
          <w:sz w:val="21"/>
          <w:szCs w:val="21"/>
        </w:rPr>
      </w:pPr>
      <w:r w:rsidRPr="004B25CB">
        <w:rPr>
          <w:rFonts w:ascii="Segoe UI" w:eastAsia="Times New Roman" w:hAnsi="Segoe UI" w:cs="Segoe UI"/>
          <w:color w:val="000000"/>
          <w:sz w:val="21"/>
          <w:szCs w:val="21"/>
        </w:rPr>
        <w:t xml:space="preserve">LastUpdated, </w:t>
      </w:r>
      <w:r w:rsidRPr="004B25CB">
        <w:rPr>
          <w:rFonts w:ascii="Segoe UI" w:eastAsia="Times New Roman" w:hAnsi="Segoe UI" w:cs="Segoe UI"/>
          <w:color w:val="000000"/>
          <w:sz w:val="21"/>
          <w:szCs w:val="21"/>
          <w:highlight w:val="green"/>
        </w:rPr>
        <w:t xml:space="preserve"> MiddleName</w:t>
      </w:r>
      <w:r w:rsidRPr="004B25CB">
        <w:rPr>
          <w:rFonts w:ascii="Segoe UI" w:eastAsia="Times New Roman" w:hAnsi="Segoe UI" w:cs="Segoe UI"/>
          <w:color w:val="000000"/>
          <w:sz w:val="21"/>
          <w:szCs w:val="21"/>
        </w:rPr>
        <w:t xml:space="preserve">, Notes, SSN, </w:t>
      </w:r>
      <w:r w:rsidRPr="004B25CB">
        <w:rPr>
          <w:rFonts w:ascii="Segoe UI" w:eastAsia="Times New Roman" w:hAnsi="Segoe UI" w:cs="Segoe UI"/>
          <w:color w:val="000000"/>
          <w:sz w:val="21"/>
          <w:szCs w:val="21"/>
          <w:highlight w:val="green"/>
        </w:rPr>
        <w:t>Suffix1</w:t>
      </w:r>
      <w:r w:rsidRPr="004B25CB">
        <w:rPr>
          <w:rFonts w:ascii="Segoe UI" w:eastAsia="Times New Roman" w:hAnsi="Segoe UI" w:cs="Segoe UI"/>
          <w:color w:val="000000"/>
          <w:sz w:val="21"/>
          <w:szCs w:val="21"/>
        </w:rPr>
        <w:t>, Suffix2, Website, RegistrationType, ContactType</w:t>
      </w:r>
      <w:r w:rsidR="0072127E">
        <w:rPr>
          <w:rFonts w:ascii="Segoe UI" w:eastAsia="Times New Roman" w:hAnsi="Segoe UI" w:cs="Segoe UI"/>
          <w:color w:val="000000"/>
          <w:sz w:val="21"/>
          <w:szCs w:val="21"/>
        </w:rPr>
        <w:t>, Name (First name+middle name+last name)</w:t>
      </w:r>
    </w:p>
    <w:p w14:paraId="61717B52" w14:textId="6F2A6B5C" w:rsidR="004B25CB" w:rsidRPr="00DD4072" w:rsidRDefault="004B25CB" w:rsidP="004B25CB">
      <w:pPr>
        <w:rPr>
          <w:rFonts w:ascii="Segoe UI" w:eastAsia="Times New Roman" w:hAnsi="Segoe UI" w:cs="Segoe UI"/>
          <w:color w:val="000000"/>
          <w:sz w:val="21"/>
          <w:szCs w:val="21"/>
        </w:rPr>
      </w:pPr>
    </w:p>
    <w:p w14:paraId="4785F1B5" w14:textId="77777777" w:rsidR="004B25CB" w:rsidRPr="00D64B9B" w:rsidRDefault="004B25CB" w:rsidP="00D64B9B"/>
    <w:p w14:paraId="19BC2C38" w14:textId="77777777" w:rsidR="009E62CB" w:rsidRDefault="009E62CB" w:rsidP="009E62CB">
      <w:pPr>
        <w:pStyle w:val="Heading3"/>
      </w:pPr>
      <w:bookmarkStart w:id="126" w:name="_Toc481419460"/>
      <w:r>
        <w:t>Filters</w:t>
      </w:r>
      <w:bookmarkEnd w:id="126"/>
    </w:p>
    <w:p w14:paraId="7D61BC20" w14:textId="77777777" w:rsidR="00D64B9B" w:rsidRDefault="00D64B9B" w:rsidP="00D64B9B">
      <w:pPr>
        <w:rPr>
          <w:rFonts w:ascii="Segoe UI" w:eastAsia="Times New Roman" w:hAnsi="Segoe UI" w:cs="Segoe UI"/>
          <w:color w:val="000000"/>
          <w:sz w:val="21"/>
          <w:szCs w:val="21"/>
        </w:rPr>
      </w:pPr>
      <w:r>
        <w:rPr>
          <w:rFonts w:ascii="Segoe UI" w:eastAsia="Times New Roman" w:hAnsi="Segoe UI" w:cs="Segoe UI"/>
          <w:color w:val="000000"/>
          <w:sz w:val="21"/>
          <w:szCs w:val="21"/>
        </w:rPr>
        <w:t>Filter: (all filter are optional)</w:t>
      </w:r>
    </w:p>
    <w:p w14:paraId="297B210C" w14:textId="77777777" w:rsidR="00D64B9B" w:rsidRPr="0012186D" w:rsidRDefault="00D64B9B" w:rsidP="00D64B9B">
      <w:pPr>
        <w:pStyle w:val="ListParagraph"/>
        <w:numPr>
          <w:ilvl w:val="0"/>
          <w:numId w:val="54"/>
        </w:numPr>
        <w:spacing w:after="0" w:line="240" w:lineRule="auto"/>
        <w:rPr>
          <w:rFonts w:ascii="Segoe UI" w:eastAsia="Times New Roman" w:hAnsi="Segoe UI" w:cs="Segoe UI"/>
          <w:color w:val="000000"/>
          <w:sz w:val="21"/>
          <w:szCs w:val="21"/>
        </w:rPr>
      </w:pPr>
      <w:r w:rsidRPr="0012186D">
        <w:rPr>
          <w:rFonts w:ascii="Segoe UI" w:eastAsia="Times New Roman" w:hAnsi="Segoe UI" w:cs="Segoe UI"/>
          <w:color w:val="000000"/>
          <w:sz w:val="21"/>
          <w:szCs w:val="21"/>
        </w:rPr>
        <w:t xml:space="preserve">Date Filter </w:t>
      </w:r>
      <w:r>
        <w:rPr>
          <w:rFonts w:ascii="Segoe UI" w:eastAsia="Times New Roman" w:hAnsi="Segoe UI" w:cs="Segoe UI"/>
          <w:color w:val="000000"/>
          <w:sz w:val="21"/>
          <w:szCs w:val="21"/>
        </w:rPr>
        <w:t xml:space="preserve">– </w:t>
      </w:r>
    </w:p>
    <w:p w14:paraId="73AF81ED" w14:textId="77777777" w:rsidR="00D64B9B" w:rsidRDefault="00D64B9B" w:rsidP="00D64B9B">
      <w:pPr>
        <w:pStyle w:val="ListParagraph"/>
        <w:numPr>
          <w:ilvl w:val="0"/>
          <w:numId w:val="54"/>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Contact Type (donor/GS/admin)</w:t>
      </w:r>
    </w:p>
    <w:p w14:paraId="2F18669F" w14:textId="77777777" w:rsidR="00D64B9B" w:rsidRDefault="00D64B9B" w:rsidP="00D64B9B">
      <w:pPr>
        <w:pStyle w:val="ListParagraph"/>
        <w:numPr>
          <w:ilvl w:val="0"/>
          <w:numId w:val="54"/>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OperationType (Add/update) – Can find out if contact are added or modified.</w:t>
      </w:r>
    </w:p>
    <w:p w14:paraId="791DF943" w14:textId="77777777" w:rsidR="00257ECD" w:rsidRDefault="00257ECD" w:rsidP="00D64B9B"/>
    <w:p w14:paraId="0DF06CE3" w14:textId="05D8B1F2" w:rsidR="00257ECD" w:rsidRDefault="00257ECD" w:rsidP="00D64B9B">
      <w:r>
        <w:t>Since no DB parameter like Operation Type exists ,the filter would be as follows</w:t>
      </w:r>
    </w:p>
    <w:p w14:paraId="7763CBC9" w14:textId="34BF5355" w:rsidR="008500A2" w:rsidRPr="0012186D" w:rsidRDefault="008500A2" w:rsidP="008500A2">
      <w:pPr>
        <w:pStyle w:val="ListParagraph"/>
        <w:numPr>
          <w:ilvl w:val="0"/>
          <w:numId w:val="55"/>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CreatedOn</w:t>
      </w:r>
    </w:p>
    <w:p w14:paraId="2AECBE65" w14:textId="77777777" w:rsidR="008500A2" w:rsidRDefault="008500A2" w:rsidP="008500A2">
      <w:pPr>
        <w:pStyle w:val="ListParagraph"/>
        <w:numPr>
          <w:ilvl w:val="0"/>
          <w:numId w:val="55"/>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LastUpdated</w:t>
      </w:r>
    </w:p>
    <w:p w14:paraId="4A8DE3C4" w14:textId="7BCC7E73" w:rsidR="008500A2" w:rsidRDefault="008500A2" w:rsidP="008500A2">
      <w:pPr>
        <w:pStyle w:val="ListParagraph"/>
        <w:numPr>
          <w:ilvl w:val="0"/>
          <w:numId w:val="55"/>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ContactType (donor/GS/admin)</w:t>
      </w:r>
    </w:p>
    <w:p w14:paraId="67E7447D" w14:textId="77777777" w:rsidR="008500A2" w:rsidRDefault="008500A2" w:rsidP="008500A2"/>
    <w:p w14:paraId="6F1BFA7C" w14:textId="2BFAACA3" w:rsidR="008500A2" w:rsidRDefault="008500A2" w:rsidP="008500A2">
      <w:r>
        <w:t>If the user want to know the added contacts in a period of time, the user must use CreatedOn and if the user want to know updated contacts in a period of time, the user must use LastUpdated</w:t>
      </w:r>
    </w:p>
    <w:p w14:paraId="62738C42" w14:textId="77777777" w:rsidR="00257ECD" w:rsidRPr="00D64B9B" w:rsidRDefault="00257ECD" w:rsidP="00D64B9B"/>
    <w:p w14:paraId="62F92CFE" w14:textId="247F8526" w:rsidR="009E62CB" w:rsidRDefault="00DA6B78" w:rsidP="009E62CB">
      <w:pPr>
        <w:pStyle w:val="Heading3"/>
      </w:pPr>
      <w:bookmarkStart w:id="127" w:name="_Toc481419461"/>
      <w:r>
        <w:t>DB Tables</w:t>
      </w:r>
      <w:bookmarkEnd w:id="127"/>
    </w:p>
    <w:tbl>
      <w:tblPr>
        <w:tblStyle w:val="LightList-Accent1"/>
        <w:tblW w:w="8516" w:type="dxa"/>
        <w:tblLook w:val="04A0" w:firstRow="1" w:lastRow="0" w:firstColumn="1" w:lastColumn="0" w:noHBand="0" w:noVBand="1"/>
      </w:tblPr>
      <w:tblGrid>
        <w:gridCol w:w="3063"/>
        <w:gridCol w:w="2376"/>
        <w:gridCol w:w="3077"/>
      </w:tblGrid>
      <w:tr w:rsidR="008500A2" w14:paraId="29C6E59D" w14:textId="77777777" w:rsidTr="00DA1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756450D4" w14:textId="77777777" w:rsidR="008500A2" w:rsidRPr="003A722F" w:rsidRDefault="008500A2" w:rsidP="00DA11FD">
            <w:pPr>
              <w:rPr>
                <w:rFonts w:ascii="Segoe UI" w:eastAsia="Times New Roman" w:hAnsi="Segoe UI" w:cs="Segoe UI"/>
                <w:b w:val="0"/>
                <w:sz w:val="21"/>
                <w:szCs w:val="21"/>
                <w:lang w:val="en-IN"/>
              </w:rPr>
            </w:pPr>
            <w:r w:rsidRPr="003A722F">
              <w:rPr>
                <w:rFonts w:ascii="Segoe UI" w:eastAsia="Times New Roman" w:hAnsi="Segoe UI" w:cs="Segoe UI"/>
                <w:b w:val="0"/>
                <w:sz w:val="21"/>
                <w:szCs w:val="21"/>
                <w:lang w:val="en-IN"/>
              </w:rPr>
              <w:t>Table Name</w:t>
            </w:r>
          </w:p>
        </w:tc>
        <w:tc>
          <w:tcPr>
            <w:tcW w:w="2376" w:type="dxa"/>
          </w:tcPr>
          <w:p w14:paraId="247DC795" w14:textId="77777777" w:rsidR="008500A2" w:rsidRPr="003A722F" w:rsidRDefault="008500A2" w:rsidP="00DA11F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1"/>
                <w:szCs w:val="21"/>
                <w:lang w:val="en-IN"/>
              </w:rPr>
            </w:pPr>
            <w:r w:rsidRPr="003A722F">
              <w:rPr>
                <w:rFonts w:ascii="Segoe UI" w:eastAsia="Times New Roman" w:hAnsi="Segoe UI" w:cs="Segoe UI"/>
                <w:b w:val="0"/>
                <w:sz w:val="21"/>
                <w:szCs w:val="21"/>
                <w:lang w:val="en-IN"/>
              </w:rPr>
              <w:t>Description</w:t>
            </w:r>
          </w:p>
        </w:tc>
        <w:tc>
          <w:tcPr>
            <w:tcW w:w="3077" w:type="dxa"/>
          </w:tcPr>
          <w:p w14:paraId="085E6EA2" w14:textId="77777777" w:rsidR="008500A2" w:rsidRPr="003A722F" w:rsidRDefault="008500A2" w:rsidP="00DA11F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1"/>
                <w:szCs w:val="21"/>
                <w:lang w:val="en-IN"/>
              </w:rPr>
            </w:pPr>
            <w:r>
              <w:rPr>
                <w:rFonts w:ascii="Segoe UI" w:eastAsia="Times New Roman" w:hAnsi="Segoe UI" w:cs="Segoe UI"/>
                <w:b w:val="0"/>
                <w:sz w:val="21"/>
                <w:szCs w:val="21"/>
                <w:lang w:val="en-IN"/>
              </w:rPr>
              <w:t>Key Column</w:t>
            </w:r>
          </w:p>
        </w:tc>
      </w:tr>
      <w:tr w:rsidR="008500A2" w14:paraId="7F760881" w14:textId="77777777" w:rsidTr="00DA1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34D38BBA" w14:textId="77777777" w:rsidR="008500A2" w:rsidRPr="003A722F" w:rsidRDefault="008500A2" w:rsidP="00DA11FD">
            <w:pPr>
              <w:shd w:val="clear" w:color="auto" w:fill="FFFFFF"/>
              <w:rPr>
                <w:rFonts w:ascii="Segoe UI" w:eastAsia="Times New Roman" w:hAnsi="Segoe UI" w:cs="Segoe UI"/>
                <w:b w:val="0"/>
                <w:color w:val="000000"/>
                <w:sz w:val="21"/>
                <w:szCs w:val="21"/>
                <w:lang w:val="en-IN"/>
              </w:rPr>
            </w:pPr>
            <w:r w:rsidRPr="003A722F">
              <w:rPr>
                <w:rFonts w:ascii="Segoe UI" w:eastAsia="Times New Roman" w:hAnsi="Segoe UI" w:cs="Segoe UI"/>
                <w:b w:val="0"/>
                <w:color w:val="000000"/>
                <w:sz w:val="21"/>
                <w:szCs w:val="21"/>
                <w:lang w:val="en-IN"/>
              </w:rPr>
              <w:t>Contact</w:t>
            </w:r>
          </w:p>
        </w:tc>
        <w:tc>
          <w:tcPr>
            <w:tcW w:w="2376" w:type="dxa"/>
          </w:tcPr>
          <w:p w14:paraId="32A44081" w14:textId="77777777" w:rsidR="008500A2" w:rsidRPr="005B1534" w:rsidRDefault="008500A2" w:rsidP="00DA11F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t xml:space="preserve">Contain donor/grant-seeker/staff/admin </w:t>
            </w:r>
            <w:r w:rsidRPr="005B1534">
              <w:rPr>
                <w:rFonts w:ascii="Segoe UI" w:eastAsia="Times New Roman" w:hAnsi="Segoe UI" w:cs="Segoe UI"/>
                <w:bCs/>
                <w:color w:val="000000"/>
                <w:sz w:val="21"/>
                <w:szCs w:val="21"/>
                <w:lang w:val="en-IN"/>
              </w:rPr>
              <w:t>information</w:t>
            </w:r>
          </w:p>
        </w:tc>
        <w:tc>
          <w:tcPr>
            <w:tcW w:w="3077" w:type="dxa"/>
          </w:tcPr>
          <w:p w14:paraId="624B57D9" w14:textId="4FF3A6C2" w:rsidR="008500A2" w:rsidRPr="005B1534" w:rsidRDefault="008500A2" w:rsidP="00DA11F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p>
        </w:tc>
      </w:tr>
      <w:tr w:rsidR="008500A2" w14:paraId="7302CB20" w14:textId="77777777" w:rsidTr="00DA11FD">
        <w:tc>
          <w:tcPr>
            <w:cnfStyle w:val="001000000000" w:firstRow="0" w:lastRow="0" w:firstColumn="1" w:lastColumn="0" w:oddVBand="0" w:evenVBand="0" w:oddHBand="0" w:evenHBand="0" w:firstRowFirstColumn="0" w:firstRowLastColumn="0" w:lastRowFirstColumn="0" w:lastRowLastColumn="0"/>
            <w:tcW w:w="3063" w:type="dxa"/>
          </w:tcPr>
          <w:p w14:paraId="6E31338C" w14:textId="1E039F4F" w:rsidR="008500A2" w:rsidRPr="003A722F" w:rsidRDefault="00DA11FD" w:rsidP="00DA11FD">
            <w:pPr>
              <w:shd w:val="clear" w:color="auto" w:fill="FFFFFF"/>
              <w:rPr>
                <w:rFonts w:ascii="Segoe UI" w:eastAsia="Times New Roman" w:hAnsi="Segoe UI" w:cs="Segoe UI"/>
                <w:b w:val="0"/>
                <w:color w:val="000000"/>
                <w:sz w:val="21"/>
                <w:szCs w:val="21"/>
                <w:lang w:val="en-IN"/>
              </w:rPr>
            </w:pPr>
            <w:r>
              <w:rPr>
                <w:rFonts w:ascii="Segoe UI" w:eastAsia="Times New Roman" w:hAnsi="Segoe UI" w:cs="Segoe UI"/>
                <w:b w:val="0"/>
                <w:color w:val="000000"/>
                <w:sz w:val="21"/>
                <w:szCs w:val="21"/>
                <w:lang w:val="en-IN"/>
              </w:rPr>
              <w:t>Contact Type</w:t>
            </w:r>
          </w:p>
        </w:tc>
        <w:tc>
          <w:tcPr>
            <w:tcW w:w="2376" w:type="dxa"/>
          </w:tcPr>
          <w:p w14:paraId="70937745" w14:textId="795D9EDB" w:rsidR="008500A2" w:rsidRPr="005B1534" w:rsidRDefault="008500A2" w:rsidP="00DA11F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lang w:val="en-IN"/>
              </w:rPr>
            </w:pPr>
            <w:r w:rsidRPr="005B1534">
              <w:rPr>
                <w:rFonts w:ascii="Segoe UI" w:eastAsia="Times New Roman" w:hAnsi="Segoe UI" w:cs="Segoe UI"/>
                <w:bCs/>
                <w:color w:val="000000"/>
                <w:sz w:val="21"/>
                <w:szCs w:val="21"/>
                <w:lang w:val="en-IN"/>
              </w:rPr>
              <w:t xml:space="preserve">Contain </w:t>
            </w:r>
            <w:r w:rsidR="00DA11FD">
              <w:rPr>
                <w:rFonts w:ascii="Segoe UI" w:eastAsia="Times New Roman" w:hAnsi="Segoe UI" w:cs="Segoe UI"/>
                <w:bCs/>
                <w:color w:val="000000"/>
                <w:sz w:val="21"/>
                <w:szCs w:val="21"/>
                <w:lang w:val="en-IN"/>
              </w:rPr>
              <w:t>type of contact information</w:t>
            </w:r>
            <w:r w:rsidRPr="005B1534">
              <w:rPr>
                <w:rFonts w:ascii="Segoe UI" w:eastAsia="Times New Roman" w:hAnsi="Segoe UI" w:cs="Segoe UI"/>
                <w:bCs/>
                <w:color w:val="000000"/>
                <w:sz w:val="21"/>
                <w:szCs w:val="21"/>
                <w:lang w:val="en-IN"/>
              </w:rPr>
              <w:t xml:space="preserve"> </w:t>
            </w:r>
          </w:p>
        </w:tc>
        <w:tc>
          <w:tcPr>
            <w:tcW w:w="3077" w:type="dxa"/>
          </w:tcPr>
          <w:p w14:paraId="6453842E" w14:textId="5E37DEC9" w:rsidR="008500A2" w:rsidRPr="005B1534" w:rsidRDefault="00DA11FD" w:rsidP="00DA11F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t>Contact_type</w:t>
            </w:r>
            <w:r w:rsidR="008500A2" w:rsidRPr="005B1534">
              <w:rPr>
                <w:rFonts w:ascii="Segoe UI" w:eastAsia="Times New Roman" w:hAnsi="Segoe UI" w:cs="Segoe UI"/>
                <w:bCs/>
                <w:color w:val="000000"/>
                <w:sz w:val="21"/>
                <w:szCs w:val="21"/>
                <w:lang w:val="en-IN"/>
              </w:rPr>
              <w:t xml:space="preserve"> </w:t>
            </w:r>
          </w:p>
        </w:tc>
      </w:tr>
      <w:tr w:rsidR="00DA11FD" w14:paraId="57ACAF60" w14:textId="77777777" w:rsidTr="00DA1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56A0D7D8" w14:textId="16D0D257" w:rsidR="00DA11FD" w:rsidRDefault="00DA11FD" w:rsidP="00DA11FD">
            <w:pPr>
              <w:shd w:val="clear" w:color="auto" w:fill="FFFFFF"/>
              <w:rPr>
                <w:rFonts w:ascii="Segoe UI" w:eastAsia="Times New Roman" w:hAnsi="Segoe UI" w:cs="Segoe UI"/>
                <w:b w:val="0"/>
                <w:color w:val="000000"/>
                <w:sz w:val="21"/>
                <w:szCs w:val="21"/>
              </w:rPr>
            </w:pPr>
            <w:proofErr w:type="spellStart"/>
            <w:r>
              <w:rPr>
                <w:rFonts w:ascii="Segoe UI" w:eastAsia="Times New Roman" w:hAnsi="Segoe UI" w:cs="Segoe UI"/>
                <w:b w:val="0"/>
                <w:color w:val="000000"/>
                <w:sz w:val="21"/>
                <w:szCs w:val="21"/>
              </w:rPr>
              <w:t>Contact_type_contact</w:t>
            </w:r>
            <w:proofErr w:type="spellEnd"/>
          </w:p>
        </w:tc>
        <w:tc>
          <w:tcPr>
            <w:tcW w:w="2376" w:type="dxa"/>
          </w:tcPr>
          <w:p w14:paraId="73856A62" w14:textId="64220CA0" w:rsidR="00DA11FD" w:rsidRPr="005B1534" w:rsidRDefault="00DA11FD" w:rsidP="00DA11F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rPr>
            </w:pPr>
            <w:r>
              <w:rPr>
                <w:rFonts w:ascii="Segoe UI" w:eastAsia="Times New Roman" w:hAnsi="Segoe UI" w:cs="Segoe UI"/>
                <w:bCs/>
                <w:color w:val="000000"/>
                <w:sz w:val="21"/>
                <w:szCs w:val="21"/>
              </w:rPr>
              <w:t>Mapping of contact with contact type</w:t>
            </w:r>
          </w:p>
        </w:tc>
        <w:tc>
          <w:tcPr>
            <w:tcW w:w="3077" w:type="dxa"/>
          </w:tcPr>
          <w:p w14:paraId="604F2789" w14:textId="77777777" w:rsidR="00DA11FD" w:rsidRDefault="00DA11FD" w:rsidP="00DA11F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rPr>
            </w:pPr>
          </w:p>
        </w:tc>
      </w:tr>
    </w:tbl>
    <w:p w14:paraId="0C400583" w14:textId="77777777" w:rsidR="009E62CB" w:rsidRDefault="009E62CB" w:rsidP="009E62CB"/>
    <w:p w14:paraId="350ECE94" w14:textId="77777777" w:rsidR="00DA6B78" w:rsidRDefault="00DA6B78" w:rsidP="009E62CB"/>
    <w:p w14:paraId="1417CFE5" w14:textId="4ADAE59C" w:rsidR="00DA6B78" w:rsidRPr="009E62CB" w:rsidRDefault="00DA6B78" w:rsidP="009E62CB">
      <w:pPr>
        <w:pStyle w:val="Heading3"/>
      </w:pPr>
      <w:bookmarkStart w:id="128" w:name="_Toc481419462"/>
      <w:r>
        <w:lastRenderedPageBreak/>
        <w:t>Functionality</w:t>
      </w:r>
      <w:bookmarkEnd w:id="128"/>
    </w:p>
    <w:p w14:paraId="0F202206" w14:textId="4F5A8DC3" w:rsidR="009E62CB" w:rsidRDefault="004B25CB" w:rsidP="009E62CB">
      <w:pPr>
        <w:pStyle w:val="Heading2"/>
        <w:rPr>
          <w:ins w:id="129" w:author="91987" w:date="2019-11-26T11:32:00Z"/>
        </w:rPr>
      </w:pPr>
      <w:bookmarkStart w:id="130" w:name="_Toc481419463"/>
      <w:r>
        <w:t>Organization</w:t>
      </w:r>
      <w:bookmarkEnd w:id="130"/>
    </w:p>
    <w:p w14:paraId="5EC5F2D4" w14:textId="055BA3EC" w:rsidR="009E62CB" w:rsidRDefault="009E62CB" w:rsidP="00FC33DC">
      <w:pPr>
        <w:rPr>
          <w:ins w:id="131" w:author="91987" w:date="2019-11-25T12:12:00Z"/>
        </w:rPr>
      </w:pPr>
      <w:proofErr w:type="gramStart"/>
      <w:r>
        <w:rPr>
          <w:lang w:val="en-US"/>
        </w:rPr>
        <w:t>This section describe</w:t>
      </w:r>
      <w:proofErr w:type="gramEnd"/>
      <w:r>
        <w:rPr>
          <w:lang w:val="en-US"/>
        </w:rPr>
        <w:t xml:space="preserve"> the fund </w:t>
      </w:r>
      <w:proofErr w:type="spellStart"/>
      <w:r w:rsidR="00DA6B78">
        <w:rPr>
          <w:lang w:val="en-US"/>
        </w:rPr>
        <w:t>organzation</w:t>
      </w:r>
      <w:proofErr w:type="spellEnd"/>
      <w:r>
        <w:rPr>
          <w:lang w:val="en-US"/>
        </w:rPr>
        <w:t xml:space="preserve"> API.</w:t>
      </w:r>
      <w:r w:rsidR="00DA6B78">
        <w:rPr>
          <w:lang w:val="en-US"/>
        </w:rPr>
        <w:t xml:space="preserve"> </w:t>
      </w:r>
      <w:proofErr w:type="gramStart"/>
      <w:r w:rsidR="00DA6B78">
        <w:rPr>
          <w:lang w:val="en-US"/>
        </w:rPr>
        <w:t>This organization signify</w:t>
      </w:r>
      <w:proofErr w:type="gramEnd"/>
      <w:r w:rsidR="00DA6B78">
        <w:rPr>
          <w:lang w:val="en-US"/>
        </w:rPr>
        <w:t xml:space="preserve"> the grant seeker. Within organization, there can be a contact </w:t>
      </w:r>
      <w:proofErr w:type="gramStart"/>
      <w:r w:rsidR="00DA6B78">
        <w:rPr>
          <w:lang w:val="en-US"/>
        </w:rPr>
        <w:t>who</w:t>
      </w:r>
      <w:proofErr w:type="gramEnd"/>
      <w:r w:rsidR="00DA6B78">
        <w:rPr>
          <w:lang w:val="en-US"/>
        </w:rPr>
        <w:t xml:space="preserve"> is the SPOC for that organization</w:t>
      </w:r>
    </w:p>
    <w:p w14:paraId="6B01A720" w14:textId="77777777" w:rsidR="009E62CB" w:rsidRDefault="009E62CB" w:rsidP="009E62CB">
      <w:pPr>
        <w:pStyle w:val="Heading3"/>
      </w:pPr>
      <w:bookmarkStart w:id="132" w:name="_Toc481419464"/>
      <w:r>
        <w:t>Scenarios</w:t>
      </w:r>
      <w:bookmarkEnd w:id="132"/>
    </w:p>
    <w:p w14:paraId="397556FC" w14:textId="77777777" w:rsidR="009E62CB" w:rsidRDefault="009E62CB" w:rsidP="009E62CB">
      <w:pPr>
        <w:pStyle w:val="Heading3"/>
      </w:pPr>
      <w:bookmarkStart w:id="133" w:name="_Toc481419465"/>
      <w:r>
        <w:t>Parameters</w:t>
      </w:r>
      <w:bookmarkEnd w:id="133"/>
    </w:p>
    <w:p w14:paraId="17064F34" w14:textId="77777777" w:rsidR="00DA6B78" w:rsidRDefault="00DA6B78" w:rsidP="00DA6B78"/>
    <w:p w14:paraId="26104DB3" w14:textId="1F6A79D7" w:rsidR="00DA6B78" w:rsidRPr="00DC2B04" w:rsidRDefault="00DA6B78" w:rsidP="00DA6B78">
      <w:pPr>
        <w:rPr>
          <w:rFonts w:ascii="Segoe UI" w:eastAsia="Times New Roman" w:hAnsi="Segoe UI" w:cs="Segoe UI"/>
          <w:color w:val="000000"/>
          <w:sz w:val="21"/>
          <w:szCs w:val="21"/>
        </w:rPr>
      </w:pPr>
      <w:r>
        <w:rPr>
          <w:rFonts w:ascii="Segoe UI" w:eastAsia="Times New Roman" w:hAnsi="Segoe UI" w:cs="Segoe UI"/>
          <w:color w:val="000000"/>
          <w:sz w:val="21"/>
          <w:szCs w:val="21"/>
        </w:rPr>
        <w:t>CreatedOn, EIN, GuidestarLink</w:t>
      </w:r>
      <w:r>
        <w:rPr>
          <w:rFonts w:ascii="Segoe UI" w:eastAsia="Times New Roman" w:hAnsi="Segoe UI" w:cs="Segoe UI"/>
          <w:color w:val="000000"/>
          <w:sz w:val="21"/>
          <w:szCs w:val="21"/>
          <w:highlight w:val="green"/>
        </w:rPr>
        <w:t>,</w:t>
      </w:r>
      <w:r>
        <w:rPr>
          <w:rFonts w:ascii="Segoe UI" w:eastAsia="Times New Roman" w:hAnsi="Segoe UI" w:cs="Segoe UI"/>
          <w:color w:val="000000"/>
          <w:sz w:val="21"/>
          <w:szCs w:val="21"/>
        </w:rPr>
        <w:t xml:space="preserve"> IRSName, LastUpdated, Mission, Name, Email</w:t>
      </w:r>
      <w:r w:rsidRPr="007E6847">
        <w:rPr>
          <w:rFonts w:ascii="Segoe UI" w:eastAsia="Times New Roman" w:hAnsi="Segoe UI" w:cs="Segoe UI"/>
          <w:color w:val="000000"/>
          <w:sz w:val="21"/>
          <w:szCs w:val="21"/>
          <w:highlight w:val="green"/>
        </w:rPr>
        <w:t>,</w:t>
      </w:r>
      <w:r>
        <w:rPr>
          <w:rFonts w:ascii="Segoe UI" w:eastAsia="Times New Roman" w:hAnsi="Segoe UI" w:cs="Segoe UI"/>
          <w:color w:val="000000"/>
          <w:sz w:val="21"/>
          <w:szCs w:val="21"/>
        </w:rPr>
        <w:t xml:space="preserve"> Programs</w:t>
      </w:r>
    </w:p>
    <w:p w14:paraId="25AA1C4E" w14:textId="38124FBA" w:rsidR="005A0828" w:rsidRDefault="00DA6B78" w:rsidP="005A0828">
      <w:pPr>
        <w:rPr>
          <w:rFonts w:ascii="Segoe UI" w:eastAsia="Times New Roman" w:hAnsi="Segoe UI" w:cs="Segoe UI"/>
          <w:color w:val="000000"/>
          <w:sz w:val="21"/>
          <w:szCs w:val="21"/>
        </w:rPr>
      </w:pPr>
      <w:r>
        <w:rPr>
          <w:rFonts w:ascii="Segoe UI" w:eastAsia="Times New Roman" w:hAnsi="Segoe UI" w:cs="Segoe UI"/>
          <w:color w:val="000000"/>
          <w:sz w:val="21"/>
          <w:szCs w:val="21"/>
        </w:rPr>
        <w:t>, Status, WebSite, YearEstablished, AllowRecommendation</w:t>
      </w:r>
      <w:r>
        <w:rPr>
          <w:rFonts w:ascii="Segoe UI" w:eastAsia="Times New Roman" w:hAnsi="Segoe UI" w:cs="Segoe UI"/>
          <w:color w:val="000000"/>
          <w:sz w:val="21"/>
          <w:szCs w:val="21"/>
          <w:highlight w:val="green"/>
        </w:rPr>
        <w:t>,</w:t>
      </w:r>
      <w:r>
        <w:rPr>
          <w:rFonts w:ascii="Segoe UI" w:eastAsia="Times New Roman" w:hAnsi="Segoe UI" w:cs="Segoe UI"/>
          <w:color w:val="000000"/>
          <w:sz w:val="21"/>
          <w:szCs w:val="21"/>
        </w:rPr>
        <w:t xml:space="preserve"> OrgType</w:t>
      </w:r>
      <w:r w:rsidR="005A0828">
        <w:rPr>
          <w:rFonts w:ascii="Segoe UI" w:eastAsia="Times New Roman" w:hAnsi="Segoe UI" w:cs="Segoe UI"/>
          <w:color w:val="000000"/>
          <w:sz w:val="21"/>
          <w:szCs w:val="21"/>
        </w:rPr>
        <w:t>, InterestArea, Description,</w:t>
      </w:r>
      <w:r w:rsidR="005A0828" w:rsidRPr="005A0828">
        <w:rPr>
          <w:rFonts w:ascii="Segoe UI" w:eastAsia="Times New Roman" w:hAnsi="Segoe UI" w:cs="Segoe UI"/>
          <w:color w:val="000000"/>
          <w:sz w:val="21"/>
          <w:szCs w:val="21"/>
          <w:highlight w:val="green"/>
        </w:rPr>
        <w:t xml:space="preserve"> </w:t>
      </w:r>
      <w:r w:rsidR="005A0828">
        <w:rPr>
          <w:rFonts w:ascii="Segoe UI" w:eastAsia="Times New Roman" w:hAnsi="Segoe UI" w:cs="Segoe UI"/>
          <w:color w:val="000000"/>
          <w:sz w:val="21"/>
          <w:szCs w:val="21"/>
        </w:rPr>
        <w:t>GeographicAreaID, PopulationServed</w:t>
      </w:r>
    </w:p>
    <w:p w14:paraId="327A4B39" w14:textId="381F591A" w:rsidR="00DA6B78" w:rsidRDefault="00DA6B78" w:rsidP="00DA6B78">
      <w:pPr>
        <w:rPr>
          <w:rFonts w:ascii="Segoe UI" w:eastAsia="Times New Roman" w:hAnsi="Segoe UI" w:cs="Segoe UI"/>
          <w:color w:val="000000"/>
          <w:sz w:val="21"/>
          <w:szCs w:val="21"/>
        </w:rPr>
      </w:pPr>
    </w:p>
    <w:p w14:paraId="68194465" w14:textId="77777777" w:rsidR="00DA6B78" w:rsidRPr="00DA6B78" w:rsidRDefault="00DA6B78" w:rsidP="00DA6B78"/>
    <w:p w14:paraId="4213F8F3" w14:textId="4DCC5AEE" w:rsidR="00DA6B78" w:rsidRDefault="009E62CB" w:rsidP="00DA6B78">
      <w:pPr>
        <w:pStyle w:val="Heading3"/>
      </w:pPr>
      <w:bookmarkStart w:id="134" w:name="_Toc481419466"/>
      <w:r>
        <w:t>Filter</w:t>
      </w:r>
      <w:bookmarkEnd w:id="134"/>
    </w:p>
    <w:p w14:paraId="759DC801" w14:textId="77777777" w:rsidR="00DA6B78" w:rsidRDefault="00DA6B78" w:rsidP="00DA6B78">
      <w:pPr>
        <w:rPr>
          <w:rFonts w:ascii="Segoe UI" w:eastAsia="Times New Roman" w:hAnsi="Segoe UI" w:cs="Segoe UI"/>
          <w:color w:val="000000"/>
          <w:sz w:val="21"/>
          <w:szCs w:val="21"/>
        </w:rPr>
      </w:pPr>
      <w:r>
        <w:rPr>
          <w:rFonts w:ascii="Segoe UI" w:eastAsia="Times New Roman" w:hAnsi="Segoe UI" w:cs="Segoe UI"/>
          <w:color w:val="000000"/>
          <w:sz w:val="21"/>
          <w:szCs w:val="21"/>
        </w:rPr>
        <w:t>Filter:</w:t>
      </w:r>
    </w:p>
    <w:p w14:paraId="410ECB0B" w14:textId="77777777" w:rsidR="00DA6B78" w:rsidRPr="007E6847" w:rsidRDefault="00DA6B78" w:rsidP="00DA6B78">
      <w:pPr>
        <w:pStyle w:val="ListParagraph"/>
        <w:numPr>
          <w:ilvl w:val="0"/>
          <w:numId w:val="57"/>
        </w:numPr>
        <w:spacing w:after="0" w:line="240" w:lineRule="auto"/>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 xml:space="preserve">Date </w:t>
      </w:r>
      <w:r>
        <w:rPr>
          <w:rFonts w:ascii="Segoe UI" w:eastAsia="Times New Roman" w:hAnsi="Segoe UI" w:cs="Segoe UI"/>
          <w:color w:val="000000"/>
          <w:sz w:val="21"/>
          <w:szCs w:val="21"/>
        </w:rPr>
        <w:t>- Date</w:t>
      </w:r>
    </w:p>
    <w:p w14:paraId="6F90486C" w14:textId="33CCAE62" w:rsidR="00DA6B78" w:rsidRDefault="00DA6B78" w:rsidP="00DA6B78">
      <w:pPr>
        <w:pStyle w:val="ListParagraph"/>
        <w:numPr>
          <w:ilvl w:val="0"/>
          <w:numId w:val="57"/>
        </w:numPr>
        <w:spacing w:after="0" w:line="240" w:lineRule="auto"/>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OperationType (Add/</w:t>
      </w:r>
      <w:r>
        <w:rPr>
          <w:rFonts w:ascii="Segoe UI" w:eastAsia="Times New Roman" w:hAnsi="Segoe UI" w:cs="Segoe UI"/>
          <w:color w:val="000000"/>
          <w:sz w:val="21"/>
          <w:szCs w:val="21"/>
        </w:rPr>
        <w:t>update</w:t>
      </w:r>
      <w:r w:rsidRPr="007E6847">
        <w:rPr>
          <w:rFonts w:ascii="Segoe UI" w:eastAsia="Times New Roman" w:hAnsi="Segoe UI" w:cs="Segoe UI"/>
          <w:color w:val="000000"/>
          <w:sz w:val="21"/>
          <w:szCs w:val="21"/>
        </w:rPr>
        <w:t>)</w:t>
      </w:r>
      <w:r>
        <w:rPr>
          <w:rFonts w:ascii="Segoe UI" w:eastAsia="Times New Roman" w:hAnsi="Segoe UI" w:cs="Segoe UI"/>
          <w:color w:val="000000"/>
          <w:sz w:val="21"/>
          <w:szCs w:val="21"/>
        </w:rPr>
        <w:t xml:space="preserve"> – OperationType</w:t>
      </w:r>
    </w:p>
    <w:p w14:paraId="565F40F4" w14:textId="77777777" w:rsidR="00DA6B78" w:rsidRPr="007E6847" w:rsidRDefault="00DA6B78" w:rsidP="00DA6B78">
      <w:pPr>
        <w:pStyle w:val="ListParagraph"/>
        <w:numPr>
          <w:ilvl w:val="0"/>
          <w:numId w:val="57"/>
        </w:numPr>
        <w:spacing w:after="0" w:line="240" w:lineRule="auto"/>
        <w:rPr>
          <w:rFonts w:ascii="Segoe UI" w:eastAsia="Times New Roman" w:hAnsi="Segoe UI" w:cs="Segoe UI"/>
          <w:color w:val="000000"/>
          <w:sz w:val="21"/>
          <w:szCs w:val="21"/>
        </w:rPr>
      </w:pPr>
    </w:p>
    <w:p w14:paraId="6072373B" w14:textId="77777777" w:rsidR="00DA6B78" w:rsidRDefault="00DA6B78" w:rsidP="00DA6B78">
      <w:r>
        <w:t>Since no DB parameter like Operation Type exists ,the filter would be as follows</w:t>
      </w:r>
    </w:p>
    <w:p w14:paraId="18BDB677" w14:textId="77777777" w:rsidR="00DA6B78" w:rsidRPr="0012186D" w:rsidRDefault="00DA6B78" w:rsidP="00DA6B78">
      <w:pPr>
        <w:pStyle w:val="ListParagraph"/>
        <w:numPr>
          <w:ilvl w:val="0"/>
          <w:numId w:val="58"/>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CreatedOn</w:t>
      </w:r>
    </w:p>
    <w:p w14:paraId="410DB983" w14:textId="77777777" w:rsidR="00DA6B78" w:rsidRDefault="00DA6B78" w:rsidP="00DA6B78">
      <w:pPr>
        <w:pStyle w:val="ListParagraph"/>
        <w:numPr>
          <w:ilvl w:val="0"/>
          <w:numId w:val="58"/>
        </w:num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LastUpdated</w:t>
      </w:r>
    </w:p>
    <w:p w14:paraId="06B4E48C" w14:textId="77777777" w:rsidR="00DA6B78" w:rsidRDefault="00DA6B78" w:rsidP="00DA6B78"/>
    <w:p w14:paraId="64B08807" w14:textId="77777777" w:rsidR="00DA6B78" w:rsidRDefault="00DA6B78" w:rsidP="00DA6B78">
      <w:r>
        <w:t>If the user want to know the added contacts in a period of time, the user must use CreatedOn and if the user want to know updated contacts in a period of time, the user must use LastUpdated</w:t>
      </w:r>
    </w:p>
    <w:p w14:paraId="635F6515" w14:textId="77777777" w:rsidR="00DA6B78" w:rsidRPr="00D64B9B" w:rsidRDefault="00DA6B78" w:rsidP="00DA6B78"/>
    <w:p w14:paraId="13426808" w14:textId="77777777" w:rsidR="00DA6B78" w:rsidRPr="00DA6B78" w:rsidRDefault="00DA6B78" w:rsidP="00DA6B78"/>
    <w:p w14:paraId="65155189" w14:textId="13335982" w:rsidR="009E62CB" w:rsidRDefault="00DA6B78" w:rsidP="009E62CB">
      <w:pPr>
        <w:pStyle w:val="Heading3"/>
      </w:pPr>
      <w:bookmarkStart w:id="135" w:name="_Toc481419467"/>
      <w:r>
        <w:t>DB Table</w:t>
      </w:r>
      <w:bookmarkEnd w:id="135"/>
    </w:p>
    <w:tbl>
      <w:tblPr>
        <w:tblStyle w:val="LightList-Accent1"/>
        <w:tblW w:w="8516" w:type="dxa"/>
        <w:tblLook w:val="04A0" w:firstRow="1" w:lastRow="0" w:firstColumn="1" w:lastColumn="0" w:noHBand="0" w:noVBand="1"/>
      </w:tblPr>
      <w:tblGrid>
        <w:gridCol w:w="3063"/>
        <w:gridCol w:w="2376"/>
        <w:gridCol w:w="3077"/>
      </w:tblGrid>
      <w:tr w:rsidR="00DA6B78" w14:paraId="43B5AF3C" w14:textId="77777777" w:rsidTr="00DA6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599CEB57" w14:textId="77777777" w:rsidR="00DA6B78" w:rsidRPr="003A722F" w:rsidRDefault="00DA6B78" w:rsidP="00DA6B78">
            <w:pPr>
              <w:rPr>
                <w:rFonts w:ascii="Segoe UI" w:eastAsia="Times New Roman" w:hAnsi="Segoe UI" w:cs="Segoe UI"/>
                <w:b w:val="0"/>
                <w:sz w:val="21"/>
                <w:szCs w:val="21"/>
                <w:lang w:val="en-IN"/>
              </w:rPr>
            </w:pPr>
            <w:r w:rsidRPr="003A722F">
              <w:rPr>
                <w:rFonts w:ascii="Segoe UI" w:eastAsia="Times New Roman" w:hAnsi="Segoe UI" w:cs="Segoe UI"/>
                <w:b w:val="0"/>
                <w:sz w:val="21"/>
                <w:szCs w:val="21"/>
                <w:lang w:val="en-IN"/>
              </w:rPr>
              <w:t>Table Name</w:t>
            </w:r>
          </w:p>
        </w:tc>
        <w:tc>
          <w:tcPr>
            <w:tcW w:w="2376" w:type="dxa"/>
          </w:tcPr>
          <w:p w14:paraId="73FD601D" w14:textId="77777777" w:rsidR="00DA6B78" w:rsidRPr="003A722F" w:rsidRDefault="00DA6B78" w:rsidP="00DA6B78">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1"/>
                <w:szCs w:val="21"/>
                <w:lang w:val="en-IN"/>
              </w:rPr>
            </w:pPr>
            <w:r w:rsidRPr="003A722F">
              <w:rPr>
                <w:rFonts w:ascii="Segoe UI" w:eastAsia="Times New Roman" w:hAnsi="Segoe UI" w:cs="Segoe UI"/>
                <w:b w:val="0"/>
                <w:sz w:val="21"/>
                <w:szCs w:val="21"/>
                <w:lang w:val="en-IN"/>
              </w:rPr>
              <w:t>Description</w:t>
            </w:r>
          </w:p>
        </w:tc>
        <w:tc>
          <w:tcPr>
            <w:tcW w:w="3077" w:type="dxa"/>
          </w:tcPr>
          <w:p w14:paraId="5A5D2DDF" w14:textId="77777777" w:rsidR="00DA6B78" w:rsidRPr="003A722F" w:rsidRDefault="00DA6B78" w:rsidP="00DA6B78">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1"/>
                <w:szCs w:val="21"/>
                <w:lang w:val="en-IN"/>
              </w:rPr>
            </w:pPr>
            <w:r>
              <w:rPr>
                <w:rFonts w:ascii="Segoe UI" w:eastAsia="Times New Roman" w:hAnsi="Segoe UI" w:cs="Segoe UI"/>
                <w:b w:val="0"/>
                <w:sz w:val="21"/>
                <w:szCs w:val="21"/>
                <w:lang w:val="en-IN"/>
              </w:rPr>
              <w:t>Key Column</w:t>
            </w:r>
          </w:p>
        </w:tc>
      </w:tr>
      <w:tr w:rsidR="00DA6B78" w14:paraId="1520D3C4" w14:textId="77777777" w:rsidTr="00DA6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1CEFA0AE" w14:textId="77777777" w:rsidR="00DA6B78" w:rsidRDefault="00DA6B78" w:rsidP="00DA6B78">
            <w:pPr>
              <w:shd w:val="clear" w:color="auto" w:fill="FFFFFF"/>
              <w:rPr>
                <w:rFonts w:ascii="Segoe UI" w:eastAsia="Times New Roman" w:hAnsi="Segoe UI" w:cs="Segoe UI"/>
                <w:b w:val="0"/>
                <w:color w:val="000000"/>
                <w:sz w:val="21"/>
                <w:szCs w:val="21"/>
                <w:lang w:val="en-IN"/>
              </w:rPr>
            </w:pPr>
            <w:r w:rsidRPr="003A722F">
              <w:rPr>
                <w:rFonts w:ascii="Segoe UI" w:eastAsia="Times New Roman" w:hAnsi="Segoe UI" w:cs="Segoe UI"/>
                <w:b w:val="0"/>
                <w:color w:val="000000"/>
                <w:sz w:val="21"/>
                <w:szCs w:val="21"/>
                <w:lang w:val="en-IN"/>
              </w:rPr>
              <w:t>Organization</w:t>
            </w:r>
          </w:p>
        </w:tc>
        <w:tc>
          <w:tcPr>
            <w:tcW w:w="2376" w:type="dxa"/>
          </w:tcPr>
          <w:p w14:paraId="2FF3E377" w14:textId="77777777" w:rsidR="00DA6B78" w:rsidRPr="005B1534" w:rsidRDefault="00DA6B78" w:rsidP="00DA6B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r w:rsidRPr="005B1534">
              <w:rPr>
                <w:rFonts w:ascii="Segoe UI" w:eastAsia="Times New Roman" w:hAnsi="Segoe UI" w:cs="Segoe UI"/>
                <w:bCs/>
                <w:color w:val="000000"/>
                <w:sz w:val="21"/>
                <w:szCs w:val="21"/>
                <w:lang w:val="en-IN"/>
              </w:rPr>
              <w:t xml:space="preserve">Contain organization </w:t>
            </w:r>
            <w:r w:rsidRPr="005B1534">
              <w:rPr>
                <w:rFonts w:ascii="Segoe UI" w:eastAsia="Times New Roman" w:hAnsi="Segoe UI" w:cs="Segoe UI"/>
                <w:bCs/>
                <w:color w:val="000000"/>
                <w:sz w:val="21"/>
                <w:szCs w:val="21"/>
                <w:lang w:val="en-IN"/>
              </w:rPr>
              <w:lastRenderedPageBreak/>
              <w:t>information</w:t>
            </w:r>
          </w:p>
        </w:tc>
        <w:tc>
          <w:tcPr>
            <w:tcW w:w="3077" w:type="dxa"/>
          </w:tcPr>
          <w:p w14:paraId="3A6A252C" w14:textId="77777777" w:rsidR="00DA6B78" w:rsidRPr="005B1534" w:rsidRDefault="00DA6B78" w:rsidP="00DA6B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lastRenderedPageBreak/>
              <w:t>Organization_id, name</w:t>
            </w:r>
          </w:p>
        </w:tc>
      </w:tr>
      <w:tr w:rsidR="00DA6B78" w14:paraId="730748DD" w14:textId="77777777" w:rsidTr="00DA6B78">
        <w:tc>
          <w:tcPr>
            <w:cnfStyle w:val="001000000000" w:firstRow="0" w:lastRow="0" w:firstColumn="1" w:lastColumn="0" w:oddVBand="0" w:evenVBand="0" w:oddHBand="0" w:evenHBand="0" w:firstRowFirstColumn="0" w:firstRowLastColumn="0" w:lastRowFirstColumn="0" w:lastRowLastColumn="0"/>
            <w:tcW w:w="3063" w:type="dxa"/>
          </w:tcPr>
          <w:p w14:paraId="2768C452" w14:textId="0508793F" w:rsidR="00DA6B78" w:rsidRPr="003A722F" w:rsidRDefault="00DA6B78" w:rsidP="00DA6B78">
            <w:pPr>
              <w:shd w:val="clear" w:color="auto" w:fill="FFFFFF"/>
              <w:rPr>
                <w:rFonts w:ascii="Segoe UI" w:eastAsia="Times New Roman" w:hAnsi="Segoe UI" w:cs="Segoe UI"/>
                <w:b w:val="0"/>
                <w:color w:val="000000"/>
                <w:sz w:val="21"/>
                <w:szCs w:val="21"/>
                <w:lang w:val="en-IN"/>
              </w:rPr>
            </w:pPr>
            <w:r>
              <w:rPr>
                <w:rFonts w:ascii="Segoe UI" w:eastAsia="Times New Roman" w:hAnsi="Segoe UI" w:cs="Segoe UI"/>
                <w:b w:val="0"/>
                <w:color w:val="000000"/>
                <w:sz w:val="21"/>
                <w:szCs w:val="21"/>
                <w:lang w:val="en-IN"/>
              </w:rPr>
              <w:lastRenderedPageBreak/>
              <w:t>Org_Interest_area</w:t>
            </w:r>
          </w:p>
        </w:tc>
        <w:tc>
          <w:tcPr>
            <w:tcW w:w="2376" w:type="dxa"/>
          </w:tcPr>
          <w:p w14:paraId="79404784" w14:textId="2FCC7562" w:rsidR="00DA6B78" w:rsidRPr="005B1534" w:rsidRDefault="00DA6B78" w:rsidP="00DA6B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t>Mapping of organization with interest Aread</w:t>
            </w:r>
          </w:p>
        </w:tc>
        <w:tc>
          <w:tcPr>
            <w:tcW w:w="3077" w:type="dxa"/>
          </w:tcPr>
          <w:p w14:paraId="320488F7" w14:textId="11BB3BE3" w:rsidR="00DA6B78" w:rsidRPr="005B1534" w:rsidRDefault="00DA6B78" w:rsidP="00DA6B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lang w:val="en-IN"/>
              </w:rPr>
            </w:pPr>
          </w:p>
        </w:tc>
      </w:tr>
      <w:tr w:rsidR="00DA6B78" w14:paraId="21B690C8" w14:textId="77777777" w:rsidTr="00DA6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79833E04" w14:textId="1706102A" w:rsidR="00DA6B78" w:rsidRPr="003A722F" w:rsidRDefault="00DA6B78" w:rsidP="00DA6B78">
            <w:pPr>
              <w:shd w:val="clear" w:color="auto" w:fill="FFFFFF"/>
              <w:rPr>
                <w:rFonts w:ascii="Segoe UI" w:eastAsia="Times New Roman" w:hAnsi="Segoe UI" w:cs="Segoe UI"/>
                <w:b w:val="0"/>
                <w:color w:val="000000"/>
                <w:sz w:val="21"/>
                <w:szCs w:val="21"/>
                <w:lang w:val="en-IN"/>
              </w:rPr>
            </w:pPr>
            <w:r>
              <w:rPr>
                <w:rFonts w:ascii="Segoe UI" w:eastAsia="Times New Roman" w:hAnsi="Segoe UI" w:cs="Segoe UI"/>
                <w:b w:val="0"/>
                <w:color w:val="000000"/>
                <w:sz w:val="21"/>
                <w:szCs w:val="21"/>
                <w:lang w:val="en-IN"/>
              </w:rPr>
              <w:t>Interest</w:t>
            </w:r>
          </w:p>
        </w:tc>
        <w:tc>
          <w:tcPr>
            <w:tcW w:w="2376" w:type="dxa"/>
          </w:tcPr>
          <w:p w14:paraId="3AEF29D9" w14:textId="4C834392" w:rsidR="00DA6B78" w:rsidRPr="005B1534" w:rsidRDefault="00DA6B78" w:rsidP="00DA6B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t>Interest of each organization. Ther can be multiple interest area per organization</w:t>
            </w:r>
          </w:p>
        </w:tc>
        <w:tc>
          <w:tcPr>
            <w:tcW w:w="3077" w:type="dxa"/>
          </w:tcPr>
          <w:p w14:paraId="04253032" w14:textId="1881244F" w:rsidR="00DA6B78" w:rsidRPr="005B1534" w:rsidRDefault="00DA6B78" w:rsidP="00DA6B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t>InterestArea, Description</w:t>
            </w:r>
            <w:r w:rsidRPr="005B1534">
              <w:rPr>
                <w:rFonts w:ascii="Segoe UI" w:eastAsia="Times New Roman" w:hAnsi="Segoe UI" w:cs="Segoe UI"/>
                <w:bCs/>
                <w:color w:val="000000"/>
                <w:sz w:val="21"/>
                <w:szCs w:val="21"/>
                <w:lang w:val="en-IN"/>
              </w:rPr>
              <w:t xml:space="preserve"> </w:t>
            </w:r>
          </w:p>
        </w:tc>
      </w:tr>
      <w:tr w:rsidR="005A0828" w14:paraId="60B6BFDA" w14:textId="77777777" w:rsidTr="00DA6B78">
        <w:tc>
          <w:tcPr>
            <w:cnfStyle w:val="001000000000" w:firstRow="0" w:lastRow="0" w:firstColumn="1" w:lastColumn="0" w:oddVBand="0" w:evenVBand="0" w:oddHBand="0" w:evenHBand="0" w:firstRowFirstColumn="0" w:firstRowLastColumn="0" w:lastRowFirstColumn="0" w:lastRowLastColumn="0"/>
            <w:tcW w:w="3063" w:type="dxa"/>
          </w:tcPr>
          <w:p w14:paraId="7B9CA518" w14:textId="5DEAEE2D" w:rsidR="005A0828" w:rsidRDefault="005A0828" w:rsidP="00DA6B78">
            <w:pPr>
              <w:shd w:val="clear" w:color="auto" w:fill="FFFFFF"/>
              <w:rPr>
                <w:rFonts w:ascii="Segoe UI" w:eastAsia="Times New Roman" w:hAnsi="Segoe UI" w:cs="Segoe UI"/>
                <w:b w:val="0"/>
                <w:color w:val="000000"/>
                <w:sz w:val="21"/>
                <w:szCs w:val="21"/>
              </w:rPr>
            </w:pPr>
            <w:r>
              <w:rPr>
                <w:rFonts w:ascii="Segoe UI" w:eastAsia="Times New Roman" w:hAnsi="Segoe UI" w:cs="Segoe UI"/>
                <w:b w:val="0"/>
                <w:color w:val="000000"/>
                <w:sz w:val="21"/>
                <w:szCs w:val="21"/>
              </w:rPr>
              <w:t>Geographical Area</w:t>
            </w:r>
          </w:p>
        </w:tc>
        <w:tc>
          <w:tcPr>
            <w:tcW w:w="2376" w:type="dxa"/>
          </w:tcPr>
          <w:p w14:paraId="437686A0" w14:textId="45BD4CB6" w:rsidR="005A0828" w:rsidRDefault="005A0828" w:rsidP="00DA6B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rPr>
            </w:pPr>
            <w:r>
              <w:rPr>
                <w:rFonts w:ascii="Segoe UI" w:eastAsia="Times New Roman" w:hAnsi="Segoe UI" w:cs="Segoe UI"/>
                <w:bCs/>
                <w:color w:val="000000"/>
                <w:sz w:val="21"/>
                <w:szCs w:val="21"/>
              </w:rPr>
              <w:t>Geographical area of each organization. There can be multiple geographical area</w:t>
            </w:r>
          </w:p>
        </w:tc>
        <w:tc>
          <w:tcPr>
            <w:tcW w:w="3077" w:type="dxa"/>
          </w:tcPr>
          <w:p w14:paraId="35177A2C" w14:textId="2C14CF6D" w:rsidR="005A0828" w:rsidRDefault="005A0828" w:rsidP="00DA6B7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rPr>
            </w:pPr>
            <w:r>
              <w:rPr>
                <w:rFonts w:ascii="Segoe UI" w:eastAsia="Times New Roman" w:hAnsi="Segoe UI" w:cs="Segoe UI"/>
                <w:color w:val="000000"/>
                <w:sz w:val="21"/>
                <w:szCs w:val="21"/>
                <w:lang w:val="en-IN"/>
              </w:rPr>
              <w:t>GeographicAreaID</w:t>
            </w:r>
          </w:p>
        </w:tc>
      </w:tr>
      <w:tr w:rsidR="005A0828" w14:paraId="686ADC3E" w14:textId="77777777" w:rsidTr="00DA6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6F38B9ED" w14:textId="669024AA" w:rsidR="005A0828" w:rsidRDefault="005A0828" w:rsidP="00DA6B78">
            <w:pPr>
              <w:shd w:val="clear" w:color="auto" w:fill="FFFFFF"/>
              <w:rPr>
                <w:rFonts w:ascii="Segoe UI" w:eastAsia="Times New Roman" w:hAnsi="Segoe UI" w:cs="Segoe UI"/>
                <w:b w:val="0"/>
                <w:color w:val="000000"/>
                <w:sz w:val="21"/>
                <w:szCs w:val="21"/>
              </w:rPr>
            </w:pPr>
            <w:r>
              <w:rPr>
                <w:rFonts w:ascii="Segoe UI" w:eastAsia="Times New Roman" w:hAnsi="Segoe UI" w:cs="Segoe UI"/>
                <w:b w:val="0"/>
                <w:color w:val="000000"/>
                <w:sz w:val="21"/>
                <w:szCs w:val="21"/>
              </w:rPr>
              <w:t>Population Served</w:t>
            </w:r>
          </w:p>
        </w:tc>
        <w:tc>
          <w:tcPr>
            <w:tcW w:w="2376" w:type="dxa"/>
          </w:tcPr>
          <w:p w14:paraId="6E41A13F" w14:textId="48EB12B2" w:rsidR="005A0828" w:rsidRDefault="005A0828" w:rsidP="00DA6B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rPr>
            </w:pPr>
            <w:r>
              <w:rPr>
                <w:rFonts w:ascii="Segoe UI" w:eastAsia="Times New Roman" w:hAnsi="Segoe UI" w:cs="Segoe UI"/>
                <w:bCs/>
                <w:color w:val="000000"/>
                <w:sz w:val="21"/>
                <w:szCs w:val="21"/>
              </w:rPr>
              <w:t>List of population served per organization</w:t>
            </w:r>
          </w:p>
        </w:tc>
        <w:tc>
          <w:tcPr>
            <w:tcW w:w="3077" w:type="dxa"/>
          </w:tcPr>
          <w:p w14:paraId="66D3DA4E" w14:textId="3A361C5E" w:rsidR="005A0828" w:rsidRDefault="005A0828" w:rsidP="00DA6B7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1"/>
                <w:szCs w:val="21"/>
              </w:rPr>
            </w:pPr>
            <w:r>
              <w:rPr>
                <w:rFonts w:ascii="Segoe UI" w:eastAsia="Times New Roman" w:hAnsi="Segoe UI" w:cs="Segoe UI"/>
                <w:color w:val="000000"/>
                <w:sz w:val="21"/>
                <w:szCs w:val="21"/>
                <w:lang w:val="en-IN"/>
              </w:rPr>
              <w:t>PopulationServed</w:t>
            </w:r>
          </w:p>
        </w:tc>
      </w:tr>
    </w:tbl>
    <w:p w14:paraId="500BEF8A" w14:textId="77777777" w:rsidR="00DA6B78" w:rsidRPr="00D64B9B" w:rsidRDefault="00DA6B78" w:rsidP="00DA6B78"/>
    <w:p w14:paraId="74F15846" w14:textId="77777777" w:rsidR="00DA6B78" w:rsidRPr="00DA6B78" w:rsidRDefault="00DA6B78" w:rsidP="00DA6B78"/>
    <w:p w14:paraId="7DE5DB58" w14:textId="23A5D6D4" w:rsidR="003B5AFE" w:rsidRDefault="00DA6B78" w:rsidP="00FC33DC">
      <w:pPr>
        <w:pStyle w:val="Heading3"/>
        <w:rPr>
          <w:ins w:id="136" w:author="91987" w:date="2019-11-25T12:11:00Z"/>
        </w:rPr>
      </w:pPr>
      <w:bookmarkStart w:id="137" w:name="_Toc481419468"/>
      <w:r>
        <w:t>Functionality</w:t>
      </w:r>
      <w:bookmarkEnd w:id="137"/>
    </w:p>
    <w:p w14:paraId="761CB25B" w14:textId="418A9A79" w:rsidR="009E62CB" w:rsidRDefault="005A0828" w:rsidP="009E62CB">
      <w:pPr>
        <w:pStyle w:val="Heading2"/>
        <w:rPr>
          <w:ins w:id="138" w:author="91987" w:date="2019-11-26T11:32:00Z"/>
        </w:rPr>
      </w:pPr>
      <w:bookmarkStart w:id="139" w:name="_Toc481419469"/>
      <w:r>
        <w:t>Contribution</w:t>
      </w:r>
      <w:bookmarkEnd w:id="139"/>
    </w:p>
    <w:p w14:paraId="5B9DCE7D" w14:textId="440A8E7D" w:rsidR="005A0828" w:rsidRDefault="009E62CB" w:rsidP="005A0828">
      <w:pPr>
        <w:rPr>
          <w:rFonts w:ascii="Segoe UI" w:eastAsia="Times New Roman" w:hAnsi="Segoe UI" w:cs="Segoe UI"/>
          <w:color w:val="000000"/>
          <w:sz w:val="21"/>
          <w:szCs w:val="21"/>
        </w:rPr>
      </w:pPr>
      <w:r>
        <w:rPr>
          <w:lang w:val="en-US"/>
        </w:rPr>
        <w:t>This section describe</w:t>
      </w:r>
      <w:r w:rsidR="005A0828">
        <w:rPr>
          <w:lang w:val="en-US"/>
        </w:rPr>
        <w:t>s</w:t>
      </w:r>
      <w:r>
        <w:rPr>
          <w:lang w:val="en-US"/>
        </w:rPr>
        <w:t xml:space="preserve"> the fund </w:t>
      </w:r>
      <w:r w:rsidR="005A0828">
        <w:rPr>
          <w:lang w:val="en-US"/>
        </w:rPr>
        <w:t>contribution</w:t>
      </w:r>
      <w:r>
        <w:rPr>
          <w:lang w:val="en-US"/>
        </w:rPr>
        <w:t xml:space="preserve"> API.</w:t>
      </w:r>
      <w:r w:rsidR="005A0828">
        <w:rPr>
          <w:lang w:val="en-US"/>
        </w:rPr>
        <w:t xml:space="preserve"> When donor is paying thru CC card or other means like net banking, then it is called contribution. </w:t>
      </w:r>
      <w:r w:rsidR="005A0828">
        <w:rPr>
          <w:rFonts w:ascii="Segoe UI" w:eastAsia="Times New Roman" w:hAnsi="Segoe UI" w:cs="Segoe UI"/>
          <w:color w:val="000000"/>
          <w:sz w:val="21"/>
          <w:szCs w:val="21"/>
        </w:rPr>
        <w:t>No credit card information is saved in the system.</w:t>
      </w:r>
    </w:p>
    <w:p w14:paraId="45F342C5" w14:textId="565D7D53" w:rsidR="009E62CB" w:rsidRDefault="009E62CB" w:rsidP="00FC33DC">
      <w:pPr>
        <w:rPr>
          <w:ins w:id="140" w:author="91987" w:date="2019-11-25T12:12:00Z"/>
        </w:rPr>
      </w:pPr>
    </w:p>
    <w:p w14:paraId="20556732" w14:textId="77777777" w:rsidR="009E62CB" w:rsidRDefault="009E62CB" w:rsidP="009E62CB">
      <w:pPr>
        <w:pStyle w:val="Heading3"/>
      </w:pPr>
      <w:bookmarkStart w:id="141" w:name="_Toc481419470"/>
      <w:r>
        <w:t>Scenarios</w:t>
      </w:r>
      <w:bookmarkEnd w:id="141"/>
    </w:p>
    <w:p w14:paraId="0764A4A9" w14:textId="77777777" w:rsidR="009E62CB" w:rsidRDefault="009E62CB" w:rsidP="009E62CB">
      <w:pPr>
        <w:pStyle w:val="Heading3"/>
      </w:pPr>
      <w:bookmarkStart w:id="142" w:name="_Toc481419471"/>
      <w:r>
        <w:t>Parameters</w:t>
      </w:r>
      <w:bookmarkEnd w:id="142"/>
    </w:p>
    <w:p w14:paraId="50102066" w14:textId="24E6B4FA" w:rsidR="000A250B" w:rsidRPr="000A250B" w:rsidRDefault="000A250B" w:rsidP="000A250B">
      <w:pPr>
        <w:rPr>
          <w:rFonts w:ascii="Segoe UI" w:eastAsia="Times New Roman" w:hAnsi="Segoe UI" w:cs="Segoe UI"/>
          <w:color w:val="000000"/>
          <w:sz w:val="21"/>
          <w:szCs w:val="21"/>
        </w:rPr>
      </w:pPr>
      <w:r w:rsidRPr="000A250B">
        <w:rPr>
          <w:rFonts w:ascii="Segoe UI" w:eastAsia="Times New Roman" w:hAnsi="Segoe UI" w:cs="Segoe UI"/>
          <w:color w:val="000000"/>
          <w:sz w:val="21"/>
          <w:szCs w:val="21"/>
        </w:rPr>
        <w:t>TargetType, TargetID, Amount , Interval, StartDate, NoEnd, EndDate, DedicatedToName, NotifyFName</w:t>
      </w:r>
    </w:p>
    <w:p w14:paraId="3D8F475B" w14:textId="40574087" w:rsidR="000A250B" w:rsidRPr="000A250B" w:rsidRDefault="000A250B" w:rsidP="000A250B">
      <w:pPr>
        <w:rPr>
          <w:rFonts w:ascii="Segoe UI" w:eastAsia="Times New Roman" w:hAnsi="Segoe UI" w:cs="Segoe UI"/>
          <w:color w:val="000000"/>
          <w:sz w:val="21"/>
          <w:szCs w:val="21"/>
        </w:rPr>
      </w:pPr>
      <w:r w:rsidRPr="000A250B">
        <w:rPr>
          <w:rFonts w:ascii="Segoe UI" w:eastAsia="Times New Roman" w:hAnsi="Segoe UI" w:cs="Segoe UI"/>
          <w:color w:val="000000"/>
          <w:sz w:val="21"/>
          <w:szCs w:val="21"/>
        </w:rPr>
        <w:t>NotifyLName,  Notify_Email, Notify_Phone, Notify_Address_One ,Notify_Address_Two, Notify_City, Notify_State, Notify_Country, Notify_Zip, DonorOrgName, Guest_Fname, Guest_Lname, Guest_Email, Guest_Phone, Guest_Address_One, Guest_Address_Two, Guest_City, Guest_State, Guest_Country, Guest_Zip, Status , Message, AccountNumber, AccountType, Currency, TransactionType, Response</w:t>
      </w:r>
    </w:p>
    <w:p w14:paraId="07A7B4DE" w14:textId="636D9385" w:rsidR="000A250B" w:rsidRPr="000A250B" w:rsidRDefault="000A250B" w:rsidP="000A250B">
      <w:pPr>
        <w:rPr>
          <w:rFonts w:ascii="Segoe UI" w:eastAsia="Times New Roman" w:hAnsi="Segoe UI" w:cs="Segoe UI"/>
          <w:color w:val="000000"/>
          <w:sz w:val="21"/>
          <w:szCs w:val="21"/>
          <w:highlight w:val="green"/>
        </w:rPr>
      </w:pPr>
      <w:r w:rsidRPr="000A250B">
        <w:rPr>
          <w:rFonts w:ascii="Segoe UI" w:eastAsia="Times New Roman" w:hAnsi="Segoe UI" w:cs="Segoe UI"/>
          <w:color w:val="000000"/>
          <w:sz w:val="21"/>
          <w:szCs w:val="21"/>
        </w:rPr>
        <w:t>,CreatedOn, UpdatedOn</w:t>
      </w:r>
    </w:p>
    <w:p w14:paraId="47D26EB5" w14:textId="7DC13A2B" w:rsidR="000A250B" w:rsidRDefault="000A250B" w:rsidP="000A250B">
      <w:pPr>
        <w:rPr>
          <w:rFonts w:ascii="Segoe UI" w:eastAsia="Times New Roman" w:hAnsi="Segoe UI" w:cs="Segoe UI"/>
          <w:color w:val="000000"/>
          <w:sz w:val="21"/>
          <w:szCs w:val="21"/>
        </w:rPr>
      </w:pPr>
    </w:p>
    <w:p w14:paraId="7B55348B" w14:textId="77777777" w:rsidR="000A250B" w:rsidRPr="000A250B" w:rsidRDefault="000A250B" w:rsidP="000A250B"/>
    <w:p w14:paraId="3B0DA36A" w14:textId="77777777" w:rsidR="009E62CB" w:rsidRDefault="009E62CB" w:rsidP="009E62CB">
      <w:pPr>
        <w:pStyle w:val="Heading3"/>
      </w:pPr>
      <w:bookmarkStart w:id="143" w:name="_Toc481419472"/>
      <w:r>
        <w:lastRenderedPageBreak/>
        <w:t>Filters</w:t>
      </w:r>
      <w:bookmarkEnd w:id="143"/>
    </w:p>
    <w:p w14:paraId="1542DFF1" w14:textId="634A17C8" w:rsidR="009E62CB" w:rsidRDefault="005A0828" w:rsidP="009E62CB">
      <w:pPr>
        <w:pStyle w:val="Heading3"/>
      </w:pPr>
      <w:bookmarkStart w:id="144" w:name="_Toc481419473"/>
      <w:r>
        <w:t>DB Table</w:t>
      </w:r>
      <w:bookmarkEnd w:id="144"/>
    </w:p>
    <w:p w14:paraId="50CD84F8" w14:textId="77777777" w:rsidR="005A0828" w:rsidRDefault="005A0828" w:rsidP="005A0828"/>
    <w:tbl>
      <w:tblPr>
        <w:tblStyle w:val="LightList-Accent1"/>
        <w:tblW w:w="8516" w:type="dxa"/>
        <w:tblLook w:val="04A0" w:firstRow="1" w:lastRow="0" w:firstColumn="1" w:lastColumn="0" w:noHBand="0" w:noVBand="1"/>
      </w:tblPr>
      <w:tblGrid>
        <w:gridCol w:w="3063"/>
        <w:gridCol w:w="2376"/>
        <w:gridCol w:w="3077"/>
      </w:tblGrid>
      <w:tr w:rsidR="005A0828" w14:paraId="6332284D" w14:textId="77777777" w:rsidTr="005A0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13F41717" w14:textId="77777777" w:rsidR="005A0828" w:rsidRPr="003A722F" w:rsidRDefault="005A0828" w:rsidP="005A0828">
            <w:pPr>
              <w:rPr>
                <w:rFonts w:ascii="Segoe UI" w:eastAsia="Times New Roman" w:hAnsi="Segoe UI" w:cs="Segoe UI"/>
                <w:b w:val="0"/>
                <w:sz w:val="21"/>
                <w:szCs w:val="21"/>
                <w:lang w:val="en-IN"/>
              </w:rPr>
            </w:pPr>
            <w:r w:rsidRPr="003A722F">
              <w:rPr>
                <w:rFonts w:ascii="Segoe UI" w:eastAsia="Times New Roman" w:hAnsi="Segoe UI" w:cs="Segoe UI"/>
                <w:b w:val="0"/>
                <w:sz w:val="21"/>
                <w:szCs w:val="21"/>
                <w:lang w:val="en-IN"/>
              </w:rPr>
              <w:t>Table Name</w:t>
            </w:r>
          </w:p>
        </w:tc>
        <w:tc>
          <w:tcPr>
            <w:tcW w:w="2376" w:type="dxa"/>
          </w:tcPr>
          <w:p w14:paraId="16268422" w14:textId="77777777" w:rsidR="005A0828" w:rsidRPr="003A722F" w:rsidRDefault="005A0828" w:rsidP="005A0828">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1"/>
                <w:szCs w:val="21"/>
                <w:lang w:val="en-IN"/>
              </w:rPr>
            </w:pPr>
            <w:r w:rsidRPr="003A722F">
              <w:rPr>
                <w:rFonts w:ascii="Segoe UI" w:eastAsia="Times New Roman" w:hAnsi="Segoe UI" w:cs="Segoe UI"/>
                <w:b w:val="0"/>
                <w:sz w:val="21"/>
                <w:szCs w:val="21"/>
                <w:lang w:val="en-IN"/>
              </w:rPr>
              <w:t>Description</w:t>
            </w:r>
          </w:p>
        </w:tc>
        <w:tc>
          <w:tcPr>
            <w:tcW w:w="3077" w:type="dxa"/>
          </w:tcPr>
          <w:p w14:paraId="5EA7B75C" w14:textId="77777777" w:rsidR="005A0828" w:rsidRPr="003A722F" w:rsidRDefault="005A0828" w:rsidP="005A0828">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1"/>
                <w:szCs w:val="21"/>
                <w:lang w:val="en-IN"/>
              </w:rPr>
            </w:pPr>
            <w:r>
              <w:rPr>
                <w:rFonts w:ascii="Segoe UI" w:eastAsia="Times New Roman" w:hAnsi="Segoe UI" w:cs="Segoe UI"/>
                <w:b w:val="0"/>
                <w:sz w:val="21"/>
                <w:szCs w:val="21"/>
                <w:lang w:val="en-IN"/>
              </w:rPr>
              <w:t>Key Column</w:t>
            </w:r>
          </w:p>
        </w:tc>
      </w:tr>
      <w:tr w:rsidR="005A0828" w14:paraId="707CB3D7" w14:textId="77777777" w:rsidTr="005A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1640F0AF" w14:textId="1DD71B9A" w:rsidR="005A0828" w:rsidRDefault="005A0828" w:rsidP="005A0828">
            <w:pPr>
              <w:shd w:val="clear" w:color="auto" w:fill="FFFFFF"/>
              <w:rPr>
                <w:rFonts w:ascii="Segoe UI" w:eastAsia="Times New Roman" w:hAnsi="Segoe UI" w:cs="Segoe UI"/>
                <w:b w:val="0"/>
                <w:color w:val="000000"/>
                <w:sz w:val="21"/>
                <w:szCs w:val="21"/>
                <w:lang w:val="en-IN"/>
              </w:rPr>
            </w:pPr>
            <w:r>
              <w:rPr>
                <w:rFonts w:ascii="Segoe UI" w:eastAsia="Times New Roman" w:hAnsi="Segoe UI" w:cs="Segoe UI"/>
                <w:b w:val="0"/>
                <w:color w:val="000000"/>
                <w:sz w:val="21"/>
                <w:szCs w:val="21"/>
                <w:lang w:val="en-IN"/>
              </w:rPr>
              <w:t>Donation</w:t>
            </w:r>
          </w:p>
        </w:tc>
        <w:tc>
          <w:tcPr>
            <w:tcW w:w="2376" w:type="dxa"/>
          </w:tcPr>
          <w:p w14:paraId="545E33D4" w14:textId="2AB2A54D" w:rsidR="005A0828" w:rsidRPr="005B1534" w:rsidRDefault="005A0828" w:rsidP="005A08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r w:rsidRPr="005B1534">
              <w:rPr>
                <w:rFonts w:ascii="Segoe UI" w:eastAsia="Times New Roman" w:hAnsi="Segoe UI" w:cs="Segoe UI"/>
                <w:bCs/>
                <w:color w:val="000000"/>
                <w:sz w:val="21"/>
                <w:szCs w:val="21"/>
                <w:lang w:val="en-IN"/>
              </w:rPr>
              <w:t xml:space="preserve">Contain </w:t>
            </w:r>
            <w:r>
              <w:rPr>
                <w:rFonts w:ascii="Segoe UI" w:eastAsia="Times New Roman" w:hAnsi="Segoe UI" w:cs="Segoe UI"/>
                <w:bCs/>
                <w:color w:val="000000"/>
                <w:sz w:val="21"/>
                <w:szCs w:val="21"/>
                <w:lang w:val="en-IN"/>
              </w:rPr>
              <w:t>contribution</w:t>
            </w:r>
            <w:r w:rsidRPr="005B1534">
              <w:rPr>
                <w:rFonts w:ascii="Segoe UI" w:eastAsia="Times New Roman" w:hAnsi="Segoe UI" w:cs="Segoe UI"/>
                <w:bCs/>
                <w:color w:val="000000"/>
                <w:sz w:val="21"/>
                <w:szCs w:val="21"/>
                <w:lang w:val="en-IN"/>
              </w:rPr>
              <w:t xml:space="preserve"> information</w:t>
            </w:r>
          </w:p>
        </w:tc>
        <w:tc>
          <w:tcPr>
            <w:tcW w:w="3077" w:type="dxa"/>
          </w:tcPr>
          <w:p w14:paraId="3CF72614" w14:textId="227C4A06" w:rsidR="005A0828" w:rsidRPr="005B1534" w:rsidRDefault="005A0828" w:rsidP="005A08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p>
        </w:tc>
      </w:tr>
      <w:tr w:rsidR="005A0828" w14:paraId="7D067D56" w14:textId="77777777" w:rsidTr="005A0828">
        <w:tc>
          <w:tcPr>
            <w:cnfStyle w:val="001000000000" w:firstRow="0" w:lastRow="0" w:firstColumn="1" w:lastColumn="0" w:oddVBand="0" w:evenVBand="0" w:oddHBand="0" w:evenHBand="0" w:firstRowFirstColumn="0" w:firstRowLastColumn="0" w:lastRowFirstColumn="0" w:lastRowLastColumn="0"/>
            <w:tcW w:w="3063" w:type="dxa"/>
          </w:tcPr>
          <w:p w14:paraId="7B0C327E" w14:textId="77777777" w:rsidR="005A0828" w:rsidRPr="003A722F" w:rsidRDefault="005A0828" w:rsidP="005A0828">
            <w:pPr>
              <w:shd w:val="clear" w:color="auto" w:fill="FFFFFF"/>
              <w:rPr>
                <w:rFonts w:ascii="Segoe UI" w:eastAsia="Times New Roman" w:hAnsi="Segoe UI" w:cs="Segoe UI"/>
                <w:b w:val="0"/>
                <w:color w:val="000000"/>
                <w:sz w:val="21"/>
                <w:szCs w:val="21"/>
                <w:lang w:val="en-IN"/>
              </w:rPr>
            </w:pPr>
            <w:r>
              <w:rPr>
                <w:rFonts w:ascii="Segoe UI" w:eastAsia="Times New Roman" w:hAnsi="Segoe UI" w:cs="Segoe UI"/>
                <w:b w:val="0"/>
                <w:color w:val="000000"/>
                <w:sz w:val="21"/>
                <w:szCs w:val="21"/>
                <w:lang w:val="en-IN"/>
              </w:rPr>
              <w:t>Org_Interest_area</w:t>
            </w:r>
          </w:p>
        </w:tc>
        <w:tc>
          <w:tcPr>
            <w:tcW w:w="2376" w:type="dxa"/>
          </w:tcPr>
          <w:p w14:paraId="1DFA017D" w14:textId="77777777" w:rsidR="005A0828" w:rsidRPr="005B1534" w:rsidRDefault="005A0828" w:rsidP="005A08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t>Mapping of organization with interest Aread</w:t>
            </w:r>
          </w:p>
        </w:tc>
        <w:tc>
          <w:tcPr>
            <w:tcW w:w="3077" w:type="dxa"/>
          </w:tcPr>
          <w:p w14:paraId="1B17D9AD" w14:textId="77777777" w:rsidR="005A0828" w:rsidRPr="005B1534" w:rsidRDefault="005A0828" w:rsidP="005A08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lang w:val="en-IN"/>
              </w:rPr>
            </w:pPr>
          </w:p>
        </w:tc>
      </w:tr>
      <w:tr w:rsidR="005A0828" w14:paraId="1B31CAB5" w14:textId="77777777" w:rsidTr="005A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7D0354FC" w14:textId="77777777" w:rsidR="005A0828" w:rsidRPr="003A722F" w:rsidRDefault="005A0828" w:rsidP="005A0828">
            <w:pPr>
              <w:shd w:val="clear" w:color="auto" w:fill="FFFFFF"/>
              <w:rPr>
                <w:rFonts w:ascii="Segoe UI" w:eastAsia="Times New Roman" w:hAnsi="Segoe UI" w:cs="Segoe UI"/>
                <w:b w:val="0"/>
                <w:color w:val="000000"/>
                <w:sz w:val="21"/>
                <w:szCs w:val="21"/>
                <w:lang w:val="en-IN"/>
              </w:rPr>
            </w:pPr>
            <w:r>
              <w:rPr>
                <w:rFonts w:ascii="Segoe UI" w:eastAsia="Times New Roman" w:hAnsi="Segoe UI" w:cs="Segoe UI"/>
                <w:b w:val="0"/>
                <w:color w:val="000000"/>
                <w:sz w:val="21"/>
                <w:szCs w:val="21"/>
                <w:lang w:val="en-IN"/>
              </w:rPr>
              <w:t>Interest</w:t>
            </w:r>
          </w:p>
        </w:tc>
        <w:tc>
          <w:tcPr>
            <w:tcW w:w="2376" w:type="dxa"/>
          </w:tcPr>
          <w:p w14:paraId="03E0346C" w14:textId="77777777" w:rsidR="005A0828" w:rsidRPr="005B1534" w:rsidRDefault="005A0828" w:rsidP="005A08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t>Interest of each organization. Ther can be multiple interest area per organization</w:t>
            </w:r>
          </w:p>
        </w:tc>
        <w:tc>
          <w:tcPr>
            <w:tcW w:w="3077" w:type="dxa"/>
          </w:tcPr>
          <w:p w14:paraId="4B47C3DD" w14:textId="77777777" w:rsidR="005A0828" w:rsidRPr="005B1534" w:rsidRDefault="005A0828" w:rsidP="005A08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t>InterestArea, Description</w:t>
            </w:r>
            <w:r w:rsidRPr="005B1534">
              <w:rPr>
                <w:rFonts w:ascii="Segoe UI" w:eastAsia="Times New Roman" w:hAnsi="Segoe UI" w:cs="Segoe UI"/>
                <w:bCs/>
                <w:color w:val="000000"/>
                <w:sz w:val="21"/>
                <w:szCs w:val="21"/>
                <w:lang w:val="en-IN"/>
              </w:rPr>
              <w:t xml:space="preserve"> </w:t>
            </w:r>
          </w:p>
        </w:tc>
      </w:tr>
      <w:tr w:rsidR="005A0828" w14:paraId="4B42A50D" w14:textId="77777777" w:rsidTr="005A0828">
        <w:tc>
          <w:tcPr>
            <w:cnfStyle w:val="001000000000" w:firstRow="0" w:lastRow="0" w:firstColumn="1" w:lastColumn="0" w:oddVBand="0" w:evenVBand="0" w:oddHBand="0" w:evenHBand="0" w:firstRowFirstColumn="0" w:firstRowLastColumn="0" w:lastRowFirstColumn="0" w:lastRowLastColumn="0"/>
            <w:tcW w:w="3063" w:type="dxa"/>
          </w:tcPr>
          <w:p w14:paraId="603A37ED" w14:textId="77777777" w:rsidR="005A0828" w:rsidRDefault="005A0828" w:rsidP="005A0828">
            <w:pPr>
              <w:shd w:val="clear" w:color="auto" w:fill="FFFFFF"/>
              <w:rPr>
                <w:rFonts w:ascii="Segoe UI" w:eastAsia="Times New Roman" w:hAnsi="Segoe UI" w:cs="Segoe UI"/>
                <w:b w:val="0"/>
                <w:color w:val="000000"/>
                <w:sz w:val="21"/>
                <w:szCs w:val="21"/>
              </w:rPr>
            </w:pPr>
            <w:r>
              <w:rPr>
                <w:rFonts w:ascii="Segoe UI" w:eastAsia="Times New Roman" w:hAnsi="Segoe UI" w:cs="Segoe UI"/>
                <w:b w:val="0"/>
                <w:color w:val="000000"/>
                <w:sz w:val="21"/>
                <w:szCs w:val="21"/>
              </w:rPr>
              <w:t>Geographical Area</w:t>
            </w:r>
          </w:p>
        </w:tc>
        <w:tc>
          <w:tcPr>
            <w:tcW w:w="2376" w:type="dxa"/>
          </w:tcPr>
          <w:p w14:paraId="34806573" w14:textId="77777777" w:rsidR="005A0828" w:rsidRDefault="005A0828" w:rsidP="005A08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rPr>
            </w:pPr>
            <w:r>
              <w:rPr>
                <w:rFonts w:ascii="Segoe UI" w:eastAsia="Times New Roman" w:hAnsi="Segoe UI" w:cs="Segoe UI"/>
                <w:bCs/>
                <w:color w:val="000000"/>
                <w:sz w:val="21"/>
                <w:szCs w:val="21"/>
              </w:rPr>
              <w:t>Geographical area of each organization. There can be multiple geographical area</w:t>
            </w:r>
          </w:p>
        </w:tc>
        <w:tc>
          <w:tcPr>
            <w:tcW w:w="3077" w:type="dxa"/>
          </w:tcPr>
          <w:p w14:paraId="3CC0CB43" w14:textId="77777777" w:rsidR="005A0828" w:rsidRDefault="005A0828" w:rsidP="005A082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rPr>
            </w:pPr>
            <w:r>
              <w:rPr>
                <w:rFonts w:ascii="Segoe UI" w:eastAsia="Times New Roman" w:hAnsi="Segoe UI" w:cs="Segoe UI"/>
                <w:color w:val="000000"/>
                <w:sz w:val="21"/>
                <w:szCs w:val="21"/>
                <w:lang w:val="en-IN"/>
              </w:rPr>
              <w:t>GeographicAreaID</w:t>
            </w:r>
          </w:p>
        </w:tc>
      </w:tr>
      <w:tr w:rsidR="005A0828" w14:paraId="53D8117A" w14:textId="77777777" w:rsidTr="005A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56C2CA26" w14:textId="77777777" w:rsidR="005A0828" w:rsidRDefault="005A0828" w:rsidP="005A0828">
            <w:pPr>
              <w:shd w:val="clear" w:color="auto" w:fill="FFFFFF"/>
              <w:rPr>
                <w:rFonts w:ascii="Segoe UI" w:eastAsia="Times New Roman" w:hAnsi="Segoe UI" w:cs="Segoe UI"/>
                <w:b w:val="0"/>
                <w:color w:val="000000"/>
                <w:sz w:val="21"/>
                <w:szCs w:val="21"/>
              </w:rPr>
            </w:pPr>
            <w:r>
              <w:rPr>
                <w:rFonts w:ascii="Segoe UI" w:eastAsia="Times New Roman" w:hAnsi="Segoe UI" w:cs="Segoe UI"/>
                <w:b w:val="0"/>
                <w:color w:val="000000"/>
                <w:sz w:val="21"/>
                <w:szCs w:val="21"/>
              </w:rPr>
              <w:t>Population Served</w:t>
            </w:r>
          </w:p>
        </w:tc>
        <w:tc>
          <w:tcPr>
            <w:tcW w:w="2376" w:type="dxa"/>
          </w:tcPr>
          <w:p w14:paraId="09D1F943" w14:textId="77777777" w:rsidR="005A0828" w:rsidRDefault="005A0828" w:rsidP="005A08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rPr>
            </w:pPr>
            <w:r>
              <w:rPr>
                <w:rFonts w:ascii="Segoe UI" w:eastAsia="Times New Roman" w:hAnsi="Segoe UI" w:cs="Segoe UI"/>
                <w:bCs/>
                <w:color w:val="000000"/>
                <w:sz w:val="21"/>
                <w:szCs w:val="21"/>
              </w:rPr>
              <w:t>List of population served per organization</w:t>
            </w:r>
          </w:p>
        </w:tc>
        <w:tc>
          <w:tcPr>
            <w:tcW w:w="3077" w:type="dxa"/>
          </w:tcPr>
          <w:p w14:paraId="57543091" w14:textId="77777777" w:rsidR="005A0828" w:rsidRDefault="005A0828" w:rsidP="005A082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1"/>
                <w:szCs w:val="21"/>
              </w:rPr>
            </w:pPr>
            <w:r>
              <w:rPr>
                <w:rFonts w:ascii="Segoe UI" w:eastAsia="Times New Roman" w:hAnsi="Segoe UI" w:cs="Segoe UI"/>
                <w:color w:val="000000"/>
                <w:sz w:val="21"/>
                <w:szCs w:val="21"/>
                <w:lang w:val="en-IN"/>
              </w:rPr>
              <w:t>PopulationServed</w:t>
            </w:r>
          </w:p>
        </w:tc>
      </w:tr>
    </w:tbl>
    <w:p w14:paraId="77730E2F" w14:textId="77777777" w:rsidR="005A0828" w:rsidRPr="005A0828" w:rsidRDefault="005A0828" w:rsidP="005A0828"/>
    <w:p w14:paraId="7E6BF7C9" w14:textId="0A101D73" w:rsidR="005A0828" w:rsidRPr="005A0828" w:rsidRDefault="005A0828" w:rsidP="005A0828">
      <w:pPr>
        <w:pStyle w:val="Heading3"/>
      </w:pPr>
      <w:bookmarkStart w:id="145" w:name="_Toc481419474"/>
      <w:r>
        <w:t>Functionality</w:t>
      </w:r>
      <w:bookmarkEnd w:id="145"/>
    </w:p>
    <w:p w14:paraId="0F0DC5FF" w14:textId="77777777" w:rsidR="005A0828" w:rsidRDefault="005A0828" w:rsidP="005A0828">
      <w:pPr>
        <w:rPr>
          <w:rFonts w:ascii="Segoe UI" w:eastAsia="Times New Roman" w:hAnsi="Segoe UI" w:cs="Segoe UI"/>
          <w:color w:val="000000"/>
          <w:sz w:val="21"/>
          <w:szCs w:val="21"/>
        </w:rPr>
      </w:pPr>
      <w:r w:rsidRPr="001D76C2">
        <w:rPr>
          <w:rFonts w:ascii="Segoe UI" w:eastAsia="Times New Roman" w:hAnsi="Segoe UI" w:cs="Segoe UI"/>
          <w:color w:val="000000"/>
          <w:sz w:val="21"/>
          <w:szCs w:val="21"/>
        </w:rPr>
        <w:tab/>
        <w:t>getContributionListInfo</w:t>
      </w:r>
    </w:p>
    <w:p w14:paraId="01B715E6" w14:textId="77777777" w:rsidR="005A0828" w:rsidRDefault="005A0828" w:rsidP="005A0828"/>
    <w:p w14:paraId="78E17030" w14:textId="77777777" w:rsidR="000A250B" w:rsidRDefault="000A250B" w:rsidP="005A0828"/>
    <w:p w14:paraId="7B99E947" w14:textId="7AA9DB6E" w:rsidR="000A250B" w:rsidRDefault="000A250B" w:rsidP="005A0828">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notify_to character(1),</w:t>
      </w:r>
      <w:r>
        <w:rPr>
          <w:rFonts w:ascii="Segoe UI" w:eastAsia="Times New Roman" w:hAnsi="Segoe UI" w:cs="Segoe UI"/>
          <w:color w:val="000000"/>
          <w:sz w:val="21"/>
          <w:szCs w:val="21"/>
        </w:rPr>
        <w:t xml:space="preserve"> - This is a flag – Y/N value if the value is Y, then only the notify value below will come….</w:t>
      </w:r>
    </w:p>
    <w:p w14:paraId="30AA19DD" w14:textId="08AEFB72" w:rsidR="000A250B" w:rsidRDefault="000A250B" w:rsidP="005A0828">
      <w:pPr>
        <w:rPr>
          <w:rFonts w:ascii="Segoe UI" w:eastAsia="Times New Roman" w:hAnsi="Segoe UI" w:cs="Segoe UI"/>
          <w:color w:val="000000"/>
          <w:sz w:val="21"/>
          <w:szCs w:val="21"/>
        </w:rPr>
      </w:pPr>
      <w:r w:rsidRPr="00D37286">
        <w:rPr>
          <w:rFonts w:ascii="Segoe UI" w:eastAsia="Times New Roman" w:hAnsi="Segoe UI" w:cs="Segoe UI"/>
          <w:color w:val="000000"/>
          <w:sz w:val="21"/>
          <w:szCs w:val="21"/>
          <w:highlight w:val="green"/>
        </w:rPr>
        <w:t>donor_contact_id integer, - will decide if guest value is to be shown or not..</w:t>
      </w:r>
    </w:p>
    <w:p w14:paraId="6C1000CA" w14:textId="77777777" w:rsidR="000A250B" w:rsidRDefault="000A250B" w:rsidP="000A250B">
      <w:pPr>
        <w:rPr>
          <w:rFonts w:ascii="Segoe UI" w:eastAsia="Times New Roman" w:hAnsi="Segoe UI" w:cs="Segoe UI"/>
          <w:color w:val="000000"/>
          <w:sz w:val="21"/>
          <w:szCs w:val="21"/>
        </w:rPr>
      </w:pPr>
      <w:r>
        <w:rPr>
          <w:rFonts w:ascii="Segoe UI" w:eastAsia="Times New Roman" w:hAnsi="Segoe UI" w:cs="Segoe UI"/>
          <w:color w:val="000000"/>
          <w:sz w:val="21"/>
          <w:szCs w:val="21"/>
        </w:rPr>
        <w:t>User can contribute as guest or without login</w:t>
      </w:r>
    </w:p>
    <w:p w14:paraId="3CFB48E2" w14:textId="77777777" w:rsidR="000A250B" w:rsidRDefault="000A250B" w:rsidP="000A250B">
      <w:pPr>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If donor_contact_id  is there, then it is not a guest user. </w:t>
      </w:r>
    </w:p>
    <w:p w14:paraId="0F27D78D" w14:textId="77777777" w:rsidR="000A250B" w:rsidRDefault="000A250B" w:rsidP="000A250B">
      <w:pPr>
        <w:rPr>
          <w:rFonts w:ascii="Segoe UI" w:eastAsia="Times New Roman" w:hAnsi="Segoe UI" w:cs="Segoe UI"/>
          <w:color w:val="000000"/>
          <w:sz w:val="21"/>
          <w:szCs w:val="21"/>
        </w:rPr>
      </w:pPr>
      <w:r>
        <w:rPr>
          <w:rFonts w:ascii="Segoe UI" w:eastAsia="Times New Roman" w:hAnsi="Segoe UI" w:cs="Segoe UI"/>
          <w:color w:val="000000"/>
          <w:sz w:val="21"/>
          <w:szCs w:val="21"/>
        </w:rPr>
        <w:t>Donor_contact_id is to be seen how it is mapped before</w:t>
      </w:r>
    </w:p>
    <w:p w14:paraId="3728CC99" w14:textId="77777777" w:rsidR="000A250B" w:rsidRDefault="000A250B" w:rsidP="000A250B">
      <w:pPr>
        <w:rPr>
          <w:rFonts w:ascii="Segoe UI" w:eastAsia="Times New Roman" w:hAnsi="Segoe UI" w:cs="Segoe UI"/>
          <w:color w:val="000000"/>
          <w:sz w:val="21"/>
          <w:szCs w:val="21"/>
        </w:rPr>
      </w:pPr>
      <w:r>
        <w:rPr>
          <w:rFonts w:ascii="Segoe UI" w:eastAsia="Times New Roman" w:hAnsi="Segoe UI" w:cs="Segoe UI"/>
          <w:color w:val="000000"/>
          <w:sz w:val="21"/>
          <w:szCs w:val="21"/>
        </w:rPr>
        <w:t>How to identify successful/unsuccessful transaction</w:t>
      </w:r>
    </w:p>
    <w:p w14:paraId="333DE020" w14:textId="77777777" w:rsidR="000A250B" w:rsidRDefault="000A250B" w:rsidP="000A250B">
      <w:pPr>
        <w:rPr>
          <w:rFonts w:ascii="Segoe UI" w:eastAsia="Times New Roman" w:hAnsi="Segoe UI" w:cs="Segoe UI"/>
          <w:color w:val="000000"/>
          <w:sz w:val="21"/>
          <w:szCs w:val="21"/>
        </w:rPr>
      </w:pPr>
      <w:r>
        <w:rPr>
          <w:rFonts w:ascii="Segoe UI" w:eastAsia="Times New Roman" w:hAnsi="Segoe UI" w:cs="Segoe UI"/>
          <w:color w:val="000000"/>
          <w:sz w:val="21"/>
          <w:szCs w:val="21"/>
        </w:rPr>
        <w:t>Recommendation to adhoc organization</w:t>
      </w:r>
    </w:p>
    <w:p w14:paraId="67CBFD98" w14:textId="77777777" w:rsidR="000A250B" w:rsidRDefault="000A250B" w:rsidP="000A250B">
      <w:pPr>
        <w:rPr>
          <w:rFonts w:ascii="Segoe UI" w:eastAsia="Times New Roman" w:hAnsi="Segoe UI" w:cs="Segoe UI"/>
          <w:color w:val="000000"/>
          <w:sz w:val="21"/>
          <w:szCs w:val="21"/>
        </w:rPr>
      </w:pPr>
      <w:r>
        <w:rPr>
          <w:rFonts w:ascii="Segoe UI" w:eastAsia="Times New Roman" w:hAnsi="Segoe UI" w:cs="Segoe UI"/>
          <w:color w:val="000000"/>
          <w:sz w:val="21"/>
          <w:szCs w:val="21"/>
        </w:rPr>
        <w:t>Organization ID in donation table</w:t>
      </w:r>
    </w:p>
    <w:p w14:paraId="17CCA57C" w14:textId="77777777" w:rsidR="000A250B" w:rsidRDefault="000A250B" w:rsidP="000A250B">
      <w:pPr>
        <w:rPr>
          <w:rFonts w:ascii="Segoe UI" w:eastAsia="Times New Roman" w:hAnsi="Segoe UI" w:cs="Segoe UI"/>
          <w:color w:val="000000"/>
          <w:sz w:val="21"/>
          <w:szCs w:val="21"/>
        </w:rPr>
      </w:pPr>
      <w:r>
        <w:rPr>
          <w:rFonts w:ascii="Segoe UI" w:eastAsia="Times New Roman" w:hAnsi="Segoe UI" w:cs="Segoe UI"/>
          <w:color w:val="000000"/>
          <w:sz w:val="21"/>
          <w:szCs w:val="21"/>
        </w:rPr>
        <w:t>Target_type – fund transfer / org transfer – organization or fund.</w:t>
      </w:r>
    </w:p>
    <w:p w14:paraId="20F543CA" w14:textId="77777777" w:rsidR="000A250B" w:rsidRDefault="000A250B" w:rsidP="000A250B">
      <w:pPr>
        <w:rPr>
          <w:rFonts w:ascii="Segoe UI" w:eastAsia="Times New Roman" w:hAnsi="Segoe UI" w:cs="Segoe UI"/>
          <w:color w:val="000000"/>
          <w:sz w:val="21"/>
          <w:szCs w:val="21"/>
        </w:rPr>
      </w:pPr>
      <w:r>
        <w:rPr>
          <w:rFonts w:ascii="Segoe UI" w:eastAsia="Times New Roman" w:hAnsi="Segoe UI" w:cs="Segoe UI"/>
          <w:color w:val="000000"/>
          <w:sz w:val="21"/>
          <w:szCs w:val="21"/>
        </w:rPr>
        <w:t>Target_id – organization ID if transfer to organization, fund ID if transfer to fund</w:t>
      </w:r>
    </w:p>
    <w:p w14:paraId="7C3669A1" w14:textId="77777777" w:rsidR="000A250B" w:rsidRDefault="000A250B" w:rsidP="000A250B">
      <w:pPr>
        <w:rPr>
          <w:rFonts w:ascii="Segoe UI" w:eastAsia="Times New Roman" w:hAnsi="Segoe UI" w:cs="Segoe UI"/>
          <w:color w:val="000000"/>
          <w:sz w:val="21"/>
          <w:szCs w:val="21"/>
        </w:rPr>
      </w:pPr>
      <w:r>
        <w:rPr>
          <w:rFonts w:ascii="Segoe UI" w:eastAsia="Times New Roman" w:hAnsi="Segoe UI" w:cs="Segoe UI"/>
          <w:color w:val="000000"/>
          <w:sz w:val="21"/>
          <w:szCs w:val="21"/>
        </w:rPr>
        <w:lastRenderedPageBreak/>
        <w:t>Fund to fund transfer</w:t>
      </w:r>
    </w:p>
    <w:p w14:paraId="0530F726" w14:textId="691145C7" w:rsidR="000A250B" w:rsidRDefault="000A250B" w:rsidP="000A250B">
      <w:pPr>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If target ID is null,then </w:t>
      </w:r>
      <w:r w:rsidR="00E57A0D">
        <w:rPr>
          <w:rFonts w:ascii="Segoe UI" w:eastAsia="Times New Roman" w:hAnsi="Segoe UI" w:cs="Segoe UI"/>
          <w:color w:val="000000"/>
          <w:sz w:val="21"/>
          <w:szCs w:val="21"/>
        </w:rPr>
        <w:t>transfer to adhoc organization.</w:t>
      </w:r>
    </w:p>
    <w:p w14:paraId="42863064" w14:textId="77777777" w:rsidR="000A250B" w:rsidRDefault="000A250B" w:rsidP="000A250B">
      <w:pPr>
        <w:rPr>
          <w:rFonts w:ascii="Segoe UI" w:eastAsia="Times New Roman" w:hAnsi="Segoe UI" w:cs="Segoe UI"/>
          <w:color w:val="000000"/>
          <w:sz w:val="21"/>
          <w:szCs w:val="21"/>
        </w:rPr>
      </w:pPr>
      <w:r>
        <w:rPr>
          <w:rFonts w:ascii="Segoe UI" w:eastAsia="Times New Roman" w:hAnsi="Segoe UI" w:cs="Segoe UI"/>
          <w:color w:val="000000"/>
          <w:sz w:val="21"/>
          <w:szCs w:val="21"/>
        </w:rPr>
        <w:t>Donor contact ID is null in case of guest. If logged user, then has donor ID.</w:t>
      </w:r>
    </w:p>
    <w:p w14:paraId="7DA9E696" w14:textId="77777777" w:rsidR="000A250B" w:rsidRPr="005A0828" w:rsidRDefault="000A250B" w:rsidP="005A0828"/>
    <w:p w14:paraId="4195F080" w14:textId="0B0096CC" w:rsidR="009E62CB" w:rsidRDefault="005A0828" w:rsidP="009E62CB">
      <w:pPr>
        <w:pStyle w:val="Heading2"/>
        <w:rPr>
          <w:ins w:id="146" w:author="91987" w:date="2019-11-26T11:32:00Z"/>
        </w:rPr>
      </w:pPr>
      <w:bookmarkStart w:id="147" w:name="_Toc481419475"/>
      <w:r>
        <w:t>New Account Setup</w:t>
      </w:r>
      <w:bookmarkEnd w:id="147"/>
    </w:p>
    <w:p w14:paraId="30383113" w14:textId="6C8C9709" w:rsidR="009E62CB" w:rsidRDefault="009E62CB" w:rsidP="00FC33DC">
      <w:pPr>
        <w:rPr>
          <w:ins w:id="148" w:author="91987" w:date="2019-11-25T12:12:00Z"/>
        </w:rPr>
      </w:pPr>
      <w:r>
        <w:rPr>
          <w:lang w:val="en-US"/>
        </w:rPr>
        <w:t xml:space="preserve">This section describes the </w:t>
      </w:r>
      <w:r w:rsidR="005A0828">
        <w:rPr>
          <w:lang w:val="en-US"/>
        </w:rPr>
        <w:t>new account setup</w:t>
      </w:r>
      <w:r>
        <w:rPr>
          <w:lang w:val="en-US"/>
        </w:rPr>
        <w:t xml:space="preserve"> API.</w:t>
      </w:r>
      <w:r w:rsidR="00394858">
        <w:rPr>
          <w:lang w:val="en-US"/>
        </w:rPr>
        <w:t xml:space="preserve"> Only approved account would be returned back. The new user creation is a multi step process (8 steps) and once all the step are completed, </w:t>
      </w:r>
      <w:proofErr w:type="gramStart"/>
      <w:r w:rsidR="00394858">
        <w:rPr>
          <w:lang w:val="en-US"/>
        </w:rPr>
        <w:t>then</w:t>
      </w:r>
      <w:proofErr w:type="gramEnd"/>
      <w:r w:rsidR="00394858">
        <w:rPr>
          <w:lang w:val="en-US"/>
        </w:rPr>
        <w:t xml:space="preserve"> the new account is created. The new </w:t>
      </w:r>
      <w:r w:rsidR="00C61A39">
        <w:rPr>
          <w:lang w:val="en-US"/>
        </w:rPr>
        <w:t>account needs</w:t>
      </w:r>
      <w:r w:rsidR="00394858">
        <w:rPr>
          <w:lang w:val="en-US"/>
        </w:rPr>
        <w:t xml:space="preserve"> to be approved by admin. </w:t>
      </w:r>
    </w:p>
    <w:p w14:paraId="76BF5FD2" w14:textId="77777777" w:rsidR="009E62CB" w:rsidRDefault="009E62CB" w:rsidP="009E62CB">
      <w:pPr>
        <w:pStyle w:val="Heading3"/>
      </w:pPr>
      <w:bookmarkStart w:id="149" w:name="_Toc481419476"/>
      <w:r>
        <w:t>Scenarios</w:t>
      </w:r>
      <w:bookmarkEnd w:id="149"/>
    </w:p>
    <w:p w14:paraId="26CBE4CA" w14:textId="77777777" w:rsidR="009E62CB" w:rsidRDefault="009E62CB" w:rsidP="009E62CB">
      <w:pPr>
        <w:pStyle w:val="Heading3"/>
      </w:pPr>
      <w:bookmarkStart w:id="150" w:name="_Toc481419477"/>
      <w:r>
        <w:t>Parameters</w:t>
      </w:r>
      <w:bookmarkEnd w:id="150"/>
    </w:p>
    <w:p w14:paraId="15BEE02F" w14:textId="6E102528" w:rsidR="00073268" w:rsidRPr="00073268" w:rsidRDefault="00460FBF" w:rsidP="00073268">
      <w:r>
        <w:rPr>
          <w:rFonts w:ascii="Segoe UI" w:eastAsia="Times New Roman" w:hAnsi="Segoe UI" w:cs="Segoe UI"/>
          <w:bCs/>
          <w:color w:val="000000"/>
          <w:sz w:val="21"/>
          <w:szCs w:val="21"/>
        </w:rPr>
        <w:t xml:space="preserve">CreatedOn, </w:t>
      </w:r>
      <w:r>
        <w:rPr>
          <w:rFonts w:ascii="Segoe UI" w:eastAsia="Times New Roman" w:hAnsi="Segoe UI" w:cs="Segoe UI"/>
          <w:color w:val="000000"/>
          <w:sz w:val="21"/>
          <w:szCs w:val="21"/>
        </w:rPr>
        <w:t>EmailAddress,</w:t>
      </w:r>
      <w:r w:rsidRPr="00460FBF">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InvestmentPools, FundName</w:t>
      </w:r>
    </w:p>
    <w:p w14:paraId="7714E9A1" w14:textId="77777777" w:rsidR="009E62CB" w:rsidRDefault="009E62CB" w:rsidP="009E62CB">
      <w:pPr>
        <w:pStyle w:val="Heading3"/>
      </w:pPr>
      <w:bookmarkStart w:id="151" w:name="_Toc481419478"/>
      <w:r>
        <w:t>Filters</w:t>
      </w:r>
      <w:bookmarkEnd w:id="151"/>
    </w:p>
    <w:p w14:paraId="14A2CE77" w14:textId="44D76E97" w:rsidR="00460FBF" w:rsidRPr="00460FBF" w:rsidRDefault="00460FBF" w:rsidP="00460FBF">
      <w:r>
        <w:t>CreatedOn</w:t>
      </w:r>
    </w:p>
    <w:p w14:paraId="2914CF60" w14:textId="77777777" w:rsidR="005A0828" w:rsidRDefault="005A0828" w:rsidP="005A0828">
      <w:pPr>
        <w:pStyle w:val="Heading3"/>
      </w:pPr>
      <w:bookmarkStart w:id="152" w:name="_Toc481419479"/>
      <w:r>
        <w:t>DB Table</w:t>
      </w:r>
      <w:bookmarkEnd w:id="152"/>
    </w:p>
    <w:tbl>
      <w:tblPr>
        <w:tblStyle w:val="LightList-Accent1"/>
        <w:tblW w:w="8516" w:type="dxa"/>
        <w:tblLook w:val="04A0" w:firstRow="1" w:lastRow="0" w:firstColumn="1" w:lastColumn="0" w:noHBand="0" w:noVBand="1"/>
      </w:tblPr>
      <w:tblGrid>
        <w:gridCol w:w="3063"/>
        <w:gridCol w:w="2376"/>
        <w:gridCol w:w="3077"/>
      </w:tblGrid>
      <w:tr w:rsidR="00394858" w14:paraId="47347C35" w14:textId="77777777" w:rsidTr="00394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62DADDE7" w14:textId="77777777" w:rsidR="00394858" w:rsidRPr="003A722F" w:rsidRDefault="00394858" w:rsidP="00394858">
            <w:pPr>
              <w:rPr>
                <w:rFonts w:ascii="Segoe UI" w:eastAsia="Times New Roman" w:hAnsi="Segoe UI" w:cs="Segoe UI"/>
                <w:b w:val="0"/>
                <w:sz w:val="21"/>
                <w:szCs w:val="21"/>
                <w:lang w:val="en-IN"/>
              </w:rPr>
            </w:pPr>
            <w:r w:rsidRPr="003A722F">
              <w:rPr>
                <w:rFonts w:ascii="Segoe UI" w:eastAsia="Times New Roman" w:hAnsi="Segoe UI" w:cs="Segoe UI"/>
                <w:b w:val="0"/>
                <w:sz w:val="21"/>
                <w:szCs w:val="21"/>
                <w:lang w:val="en-IN"/>
              </w:rPr>
              <w:t>Table Name</w:t>
            </w:r>
          </w:p>
        </w:tc>
        <w:tc>
          <w:tcPr>
            <w:tcW w:w="2376" w:type="dxa"/>
          </w:tcPr>
          <w:p w14:paraId="017FD8BD" w14:textId="77777777" w:rsidR="00394858" w:rsidRPr="003A722F" w:rsidRDefault="00394858" w:rsidP="00394858">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1"/>
                <w:szCs w:val="21"/>
                <w:lang w:val="en-IN"/>
              </w:rPr>
            </w:pPr>
            <w:r w:rsidRPr="003A722F">
              <w:rPr>
                <w:rFonts w:ascii="Segoe UI" w:eastAsia="Times New Roman" w:hAnsi="Segoe UI" w:cs="Segoe UI"/>
                <w:b w:val="0"/>
                <w:sz w:val="21"/>
                <w:szCs w:val="21"/>
                <w:lang w:val="en-IN"/>
              </w:rPr>
              <w:t>Description</w:t>
            </w:r>
          </w:p>
        </w:tc>
        <w:tc>
          <w:tcPr>
            <w:tcW w:w="3077" w:type="dxa"/>
          </w:tcPr>
          <w:p w14:paraId="20AA7AC4" w14:textId="77777777" w:rsidR="00394858" w:rsidRPr="003A722F" w:rsidRDefault="00394858" w:rsidP="00394858">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1"/>
                <w:szCs w:val="21"/>
                <w:lang w:val="en-IN"/>
              </w:rPr>
            </w:pPr>
            <w:r>
              <w:rPr>
                <w:rFonts w:ascii="Segoe UI" w:eastAsia="Times New Roman" w:hAnsi="Segoe UI" w:cs="Segoe UI"/>
                <w:b w:val="0"/>
                <w:sz w:val="21"/>
                <w:szCs w:val="21"/>
                <w:lang w:val="en-IN"/>
              </w:rPr>
              <w:t>Key Column</w:t>
            </w:r>
          </w:p>
        </w:tc>
      </w:tr>
      <w:tr w:rsidR="00394858" w14:paraId="37C38ECC" w14:textId="77777777" w:rsidTr="00394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438DDBC7" w14:textId="015CB3FC" w:rsidR="00394858" w:rsidRDefault="00394858" w:rsidP="00394858">
            <w:pPr>
              <w:shd w:val="clear" w:color="auto" w:fill="FFFFFF"/>
              <w:rPr>
                <w:rFonts w:ascii="Segoe UI" w:eastAsia="Times New Roman" w:hAnsi="Segoe UI" w:cs="Segoe UI"/>
                <w:b w:val="0"/>
                <w:color w:val="000000"/>
                <w:sz w:val="21"/>
                <w:szCs w:val="21"/>
                <w:lang w:val="en-IN"/>
              </w:rPr>
            </w:pPr>
            <w:r>
              <w:rPr>
                <w:rFonts w:ascii="Segoe UI" w:eastAsia="Times New Roman" w:hAnsi="Segoe UI" w:cs="Segoe UI"/>
                <w:b w:val="0"/>
                <w:color w:val="000000"/>
                <w:sz w:val="21"/>
                <w:szCs w:val="21"/>
                <w:lang w:val="en-IN"/>
              </w:rPr>
              <w:t>User_fund_setup</w:t>
            </w:r>
          </w:p>
        </w:tc>
        <w:tc>
          <w:tcPr>
            <w:tcW w:w="2376" w:type="dxa"/>
          </w:tcPr>
          <w:p w14:paraId="34352D45" w14:textId="66E557A0" w:rsidR="00394858" w:rsidRPr="005B1534" w:rsidRDefault="00394858" w:rsidP="0039485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r w:rsidRPr="005B1534">
              <w:rPr>
                <w:rFonts w:ascii="Segoe UI" w:eastAsia="Times New Roman" w:hAnsi="Segoe UI" w:cs="Segoe UI"/>
                <w:bCs/>
                <w:color w:val="000000"/>
                <w:sz w:val="21"/>
                <w:szCs w:val="21"/>
                <w:lang w:val="en-IN"/>
              </w:rPr>
              <w:t xml:space="preserve">Contain </w:t>
            </w:r>
            <w:r>
              <w:rPr>
                <w:rFonts w:ascii="Segoe UI" w:eastAsia="Times New Roman" w:hAnsi="Segoe UI" w:cs="Segoe UI"/>
                <w:bCs/>
                <w:color w:val="000000"/>
                <w:sz w:val="21"/>
                <w:szCs w:val="21"/>
                <w:lang w:val="en-IN"/>
              </w:rPr>
              <w:t>fund setup information for user</w:t>
            </w:r>
          </w:p>
        </w:tc>
        <w:tc>
          <w:tcPr>
            <w:tcW w:w="3077" w:type="dxa"/>
          </w:tcPr>
          <w:p w14:paraId="771690F2" w14:textId="77777777" w:rsidR="00394858" w:rsidRPr="005B1534" w:rsidRDefault="00394858" w:rsidP="0039485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p>
        </w:tc>
      </w:tr>
      <w:tr w:rsidR="00394858" w14:paraId="63BC91FD" w14:textId="77777777" w:rsidTr="00394858">
        <w:tc>
          <w:tcPr>
            <w:cnfStyle w:val="001000000000" w:firstRow="0" w:lastRow="0" w:firstColumn="1" w:lastColumn="0" w:oddVBand="0" w:evenVBand="0" w:oddHBand="0" w:evenHBand="0" w:firstRowFirstColumn="0" w:firstRowLastColumn="0" w:lastRowFirstColumn="0" w:lastRowLastColumn="0"/>
            <w:tcW w:w="3063" w:type="dxa"/>
          </w:tcPr>
          <w:p w14:paraId="6449FDC0" w14:textId="05DA81F0" w:rsidR="00394858" w:rsidRPr="003A722F" w:rsidRDefault="00394858" w:rsidP="00394858">
            <w:pPr>
              <w:shd w:val="clear" w:color="auto" w:fill="FFFFFF"/>
              <w:rPr>
                <w:rFonts w:ascii="Segoe UI" w:eastAsia="Times New Roman" w:hAnsi="Segoe UI" w:cs="Segoe UI"/>
                <w:b w:val="0"/>
                <w:color w:val="000000"/>
                <w:sz w:val="21"/>
                <w:szCs w:val="21"/>
                <w:lang w:val="en-IN"/>
              </w:rPr>
            </w:pPr>
            <w:r>
              <w:rPr>
                <w:rFonts w:ascii="Segoe UI" w:eastAsia="Times New Roman" w:hAnsi="Segoe UI" w:cs="Segoe UI"/>
                <w:b w:val="0"/>
                <w:color w:val="000000"/>
                <w:sz w:val="21"/>
                <w:szCs w:val="21"/>
                <w:lang w:val="en-IN"/>
              </w:rPr>
              <w:t>Contact</w:t>
            </w:r>
          </w:p>
        </w:tc>
        <w:tc>
          <w:tcPr>
            <w:tcW w:w="2376" w:type="dxa"/>
          </w:tcPr>
          <w:p w14:paraId="0598A032" w14:textId="08A1BCB5" w:rsidR="00394858" w:rsidRPr="005B1534" w:rsidRDefault="00073268" w:rsidP="0039485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t>Contact info</w:t>
            </w:r>
          </w:p>
        </w:tc>
        <w:tc>
          <w:tcPr>
            <w:tcW w:w="3077" w:type="dxa"/>
          </w:tcPr>
          <w:p w14:paraId="4B4651CA" w14:textId="3FD123BA" w:rsidR="00394858" w:rsidRPr="005B1534" w:rsidRDefault="00073268" w:rsidP="0039485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lang w:val="en-IN"/>
              </w:rPr>
            </w:pPr>
            <w:r>
              <w:rPr>
                <w:rFonts w:ascii="Segoe UI" w:eastAsia="Times New Roman" w:hAnsi="Segoe UI" w:cs="Segoe UI"/>
                <w:bCs/>
                <w:color w:val="000000"/>
                <w:sz w:val="21"/>
                <w:szCs w:val="21"/>
                <w:lang w:val="en-IN"/>
              </w:rPr>
              <w:t>CreatedOn, DonorApprovalStatus</w:t>
            </w:r>
          </w:p>
        </w:tc>
      </w:tr>
      <w:tr w:rsidR="00394858" w14:paraId="63AE7FA5" w14:textId="77777777" w:rsidTr="00394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54398E6B" w14:textId="5F57C55B" w:rsidR="00394858" w:rsidRPr="003A722F" w:rsidRDefault="00394858" w:rsidP="00394858">
            <w:pPr>
              <w:shd w:val="clear" w:color="auto" w:fill="FFFFFF"/>
              <w:rPr>
                <w:rFonts w:ascii="Segoe UI" w:eastAsia="Times New Roman" w:hAnsi="Segoe UI" w:cs="Segoe UI"/>
                <w:b w:val="0"/>
                <w:color w:val="000000"/>
                <w:sz w:val="21"/>
                <w:szCs w:val="21"/>
                <w:lang w:val="en-IN"/>
              </w:rPr>
            </w:pPr>
            <w:r>
              <w:rPr>
                <w:rFonts w:ascii="Segoe UI" w:eastAsia="Times New Roman" w:hAnsi="Segoe UI" w:cs="Segoe UI"/>
                <w:b w:val="0"/>
                <w:color w:val="000000"/>
                <w:sz w:val="21"/>
                <w:szCs w:val="21"/>
                <w:lang w:val="en-IN"/>
              </w:rPr>
              <w:t>Contact_address</w:t>
            </w:r>
          </w:p>
        </w:tc>
        <w:tc>
          <w:tcPr>
            <w:tcW w:w="2376" w:type="dxa"/>
          </w:tcPr>
          <w:p w14:paraId="3F199436" w14:textId="37734BE2" w:rsidR="00394858" w:rsidRPr="005B1534" w:rsidRDefault="00394858" w:rsidP="0039485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p>
        </w:tc>
        <w:tc>
          <w:tcPr>
            <w:tcW w:w="3077" w:type="dxa"/>
          </w:tcPr>
          <w:p w14:paraId="5357A053" w14:textId="5D32DC7D" w:rsidR="00394858" w:rsidRPr="005B1534" w:rsidRDefault="00394858" w:rsidP="0039485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lang w:val="en-IN"/>
              </w:rPr>
            </w:pPr>
          </w:p>
        </w:tc>
      </w:tr>
      <w:tr w:rsidR="00394858" w14:paraId="38B12AB5" w14:textId="77777777" w:rsidTr="00394858">
        <w:tc>
          <w:tcPr>
            <w:cnfStyle w:val="001000000000" w:firstRow="0" w:lastRow="0" w:firstColumn="1" w:lastColumn="0" w:oddVBand="0" w:evenVBand="0" w:oddHBand="0" w:evenHBand="0" w:firstRowFirstColumn="0" w:firstRowLastColumn="0" w:lastRowFirstColumn="0" w:lastRowLastColumn="0"/>
            <w:tcW w:w="3063" w:type="dxa"/>
          </w:tcPr>
          <w:p w14:paraId="3863C192" w14:textId="740491D7" w:rsidR="00394858" w:rsidRDefault="00394858" w:rsidP="00394858">
            <w:pPr>
              <w:shd w:val="clear" w:color="auto" w:fill="FFFFFF"/>
              <w:rPr>
                <w:rFonts w:ascii="Segoe UI" w:eastAsia="Times New Roman" w:hAnsi="Segoe UI" w:cs="Segoe UI"/>
                <w:b w:val="0"/>
                <w:color w:val="000000"/>
                <w:sz w:val="21"/>
                <w:szCs w:val="21"/>
              </w:rPr>
            </w:pPr>
            <w:proofErr w:type="spellStart"/>
            <w:r>
              <w:rPr>
                <w:rFonts w:ascii="Segoe UI" w:eastAsia="Times New Roman" w:hAnsi="Segoe UI" w:cs="Segoe UI"/>
                <w:b w:val="0"/>
                <w:color w:val="000000"/>
                <w:sz w:val="21"/>
                <w:szCs w:val="21"/>
              </w:rPr>
              <w:t>Email_address</w:t>
            </w:r>
            <w:proofErr w:type="spellEnd"/>
            <w:r>
              <w:rPr>
                <w:rFonts w:ascii="Segoe UI" w:eastAsia="Times New Roman" w:hAnsi="Segoe UI" w:cs="Segoe UI"/>
                <w:b w:val="0"/>
                <w:color w:val="000000"/>
                <w:sz w:val="21"/>
                <w:szCs w:val="21"/>
              </w:rPr>
              <w:t xml:space="preserve"> </w:t>
            </w:r>
          </w:p>
        </w:tc>
        <w:tc>
          <w:tcPr>
            <w:tcW w:w="2376" w:type="dxa"/>
          </w:tcPr>
          <w:p w14:paraId="6605D5B4" w14:textId="60DFA199" w:rsidR="00394858" w:rsidRDefault="00073268" w:rsidP="0039485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rPr>
            </w:pPr>
            <w:r>
              <w:rPr>
                <w:rFonts w:ascii="Segoe UI" w:eastAsia="Times New Roman" w:hAnsi="Segoe UI" w:cs="Segoe UI"/>
                <w:bCs/>
                <w:color w:val="000000"/>
                <w:sz w:val="21"/>
                <w:szCs w:val="21"/>
              </w:rPr>
              <w:t>Contain email ID of contact</w:t>
            </w:r>
          </w:p>
        </w:tc>
        <w:tc>
          <w:tcPr>
            <w:tcW w:w="3077" w:type="dxa"/>
          </w:tcPr>
          <w:p w14:paraId="08E4482A" w14:textId="23F60AD2" w:rsidR="00394858" w:rsidRDefault="00073268" w:rsidP="0007326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rPr>
            </w:pPr>
            <w:r>
              <w:rPr>
                <w:rFonts w:ascii="Segoe UI" w:eastAsia="Times New Roman" w:hAnsi="Segoe UI" w:cs="Segoe UI"/>
                <w:color w:val="000000"/>
                <w:sz w:val="21"/>
                <w:szCs w:val="21"/>
                <w:lang w:val="en-IN"/>
              </w:rPr>
              <w:t>EmailAddress</w:t>
            </w:r>
          </w:p>
        </w:tc>
      </w:tr>
      <w:tr w:rsidR="00394858" w14:paraId="645CE87A" w14:textId="77777777" w:rsidTr="00394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7FC0251C" w14:textId="6A60EA9F" w:rsidR="00394858" w:rsidRDefault="00394858" w:rsidP="00394858">
            <w:pPr>
              <w:shd w:val="clear" w:color="auto" w:fill="FFFFFF"/>
              <w:rPr>
                <w:rFonts w:ascii="Segoe UI" w:eastAsia="Times New Roman" w:hAnsi="Segoe UI" w:cs="Segoe UI"/>
                <w:b w:val="0"/>
                <w:color w:val="000000"/>
                <w:sz w:val="21"/>
                <w:szCs w:val="21"/>
              </w:rPr>
            </w:pPr>
            <w:proofErr w:type="gramStart"/>
            <w:r>
              <w:rPr>
                <w:rFonts w:ascii="Segoe UI" w:eastAsia="Times New Roman" w:hAnsi="Segoe UI" w:cs="Segoe UI"/>
                <w:b w:val="0"/>
                <w:color w:val="000000"/>
                <w:sz w:val="21"/>
                <w:szCs w:val="21"/>
              </w:rPr>
              <w:t>fund</w:t>
            </w:r>
            <w:proofErr w:type="gramEnd"/>
          </w:p>
        </w:tc>
        <w:tc>
          <w:tcPr>
            <w:tcW w:w="2376" w:type="dxa"/>
          </w:tcPr>
          <w:p w14:paraId="095CAEB1" w14:textId="672FFFC0" w:rsidR="00394858" w:rsidRDefault="00394858" w:rsidP="0039485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rPr>
            </w:pPr>
          </w:p>
        </w:tc>
        <w:tc>
          <w:tcPr>
            <w:tcW w:w="3077" w:type="dxa"/>
          </w:tcPr>
          <w:p w14:paraId="43A6782B" w14:textId="3ABFED4D" w:rsidR="00394858" w:rsidRDefault="00C61A39" w:rsidP="00460FB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1"/>
                <w:szCs w:val="21"/>
              </w:rPr>
            </w:pPr>
            <w:proofErr w:type="spellStart"/>
            <w:r>
              <w:rPr>
                <w:rFonts w:ascii="Segoe UI" w:eastAsia="Times New Roman" w:hAnsi="Segoe UI" w:cs="Segoe UI"/>
                <w:color w:val="000000"/>
                <w:sz w:val="21"/>
                <w:szCs w:val="21"/>
              </w:rPr>
              <w:t>FundName</w:t>
            </w:r>
            <w:proofErr w:type="spellEnd"/>
          </w:p>
        </w:tc>
      </w:tr>
      <w:tr w:rsidR="00394858" w14:paraId="6BF8407B" w14:textId="77777777" w:rsidTr="00394858">
        <w:tc>
          <w:tcPr>
            <w:cnfStyle w:val="001000000000" w:firstRow="0" w:lastRow="0" w:firstColumn="1" w:lastColumn="0" w:oddVBand="0" w:evenVBand="0" w:oddHBand="0" w:evenHBand="0" w:firstRowFirstColumn="0" w:firstRowLastColumn="0" w:lastRowFirstColumn="0" w:lastRowLastColumn="0"/>
            <w:tcW w:w="3063" w:type="dxa"/>
          </w:tcPr>
          <w:p w14:paraId="1A99CB82" w14:textId="621DE7E3" w:rsidR="00394858" w:rsidRDefault="00394858" w:rsidP="00394858">
            <w:pPr>
              <w:shd w:val="clear" w:color="auto" w:fill="FFFFFF"/>
              <w:rPr>
                <w:rFonts w:ascii="Segoe UI" w:eastAsia="Times New Roman" w:hAnsi="Segoe UI" w:cs="Segoe UI"/>
                <w:b w:val="0"/>
                <w:color w:val="000000"/>
                <w:sz w:val="21"/>
                <w:szCs w:val="21"/>
              </w:rPr>
            </w:pPr>
            <w:proofErr w:type="spellStart"/>
            <w:r>
              <w:rPr>
                <w:rFonts w:ascii="Segoe UI" w:eastAsia="Times New Roman" w:hAnsi="Segoe UI" w:cs="Segoe UI"/>
                <w:b w:val="0"/>
                <w:color w:val="000000"/>
                <w:sz w:val="21"/>
                <w:szCs w:val="21"/>
              </w:rPr>
              <w:t>Contact_fund</w:t>
            </w:r>
            <w:proofErr w:type="spellEnd"/>
          </w:p>
        </w:tc>
        <w:tc>
          <w:tcPr>
            <w:tcW w:w="2376" w:type="dxa"/>
          </w:tcPr>
          <w:p w14:paraId="19210C5A" w14:textId="77777777" w:rsidR="00394858" w:rsidRDefault="00394858" w:rsidP="0039485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Cs/>
                <w:color w:val="000000"/>
                <w:sz w:val="21"/>
                <w:szCs w:val="21"/>
              </w:rPr>
            </w:pPr>
          </w:p>
        </w:tc>
        <w:tc>
          <w:tcPr>
            <w:tcW w:w="3077" w:type="dxa"/>
          </w:tcPr>
          <w:p w14:paraId="23E38F2C" w14:textId="77777777" w:rsidR="00394858" w:rsidRDefault="00394858" w:rsidP="00394858">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1"/>
                <w:szCs w:val="21"/>
              </w:rPr>
            </w:pPr>
          </w:p>
        </w:tc>
      </w:tr>
      <w:tr w:rsidR="00394858" w14:paraId="645D5C72" w14:textId="77777777" w:rsidTr="00394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14:paraId="57C49954" w14:textId="6248B907" w:rsidR="00394858" w:rsidRDefault="00394858" w:rsidP="00394858">
            <w:pPr>
              <w:shd w:val="clear" w:color="auto" w:fill="FFFFFF"/>
              <w:rPr>
                <w:rFonts w:ascii="Segoe UI" w:eastAsia="Times New Roman" w:hAnsi="Segoe UI" w:cs="Segoe UI"/>
                <w:b w:val="0"/>
                <w:color w:val="000000"/>
                <w:sz w:val="21"/>
                <w:szCs w:val="21"/>
              </w:rPr>
            </w:pPr>
            <w:proofErr w:type="spellStart"/>
            <w:r>
              <w:rPr>
                <w:rFonts w:ascii="Segoe UI" w:eastAsia="Times New Roman" w:hAnsi="Segoe UI" w:cs="Segoe UI"/>
                <w:b w:val="0"/>
                <w:color w:val="000000"/>
                <w:sz w:val="21"/>
                <w:szCs w:val="21"/>
              </w:rPr>
              <w:t>Investment_pools</w:t>
            </w:r>
            <w:proofErr w:type="spellEnd"/>
          </w:p>
        </w:tc>
        <w:tc>
          <w:tcPr>
            <w:tcW w:w="2376" w:type="dxa"/>
          </w:tcPr>
          <w:p w14:paraId="2C3B220E" w14:textId="7028C58F" w:rsidR="00394858" w:rsidRDefault="00460FBF" w:rsidP="0039485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Cs/>
                <w:color w:val="000000"/>
                <w:sz w:val="21"/>
                <w:szCs w:val="21"/>
              </w:rPr>
            </w:pPr>
            <w:r>
              <w:rPr>
                <w:rFonts w:ascii="Segoe UI" w:eastAsia="Times New Roman" w:hAnsi="Segoe UI" w:cs="Segoe UI"/>
                <w:bCs/>
                <w:color w:val="000000"/>
                <w:sz w:val="21"/>
                <w:szCs w:val="21"/>
              </w:rPr>
              <w:t>List of investment pool</w:t>
            </w:r>
          </w:p>
        </w:tc>
        <w:tc>
          <w:tcPr>
            <w:tcW w:w="3077" w:type="dxa"/>
          </w:tcPr>
          <w:p w14:paraId="73963432" w14:textId="4180BEBC" w:rsidR="00394858" w:rsidRDefault="00460FBF" w:rsidP="00394858">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1"/>
                <w:szCs w:val="21"/>
              </w:rPr>
            </w:pPr>
            <w:proofErr w:type="spellStart"/>
            <w:r>
              <w:rPr>
                <w:rFonts w:ascii="Segoe UI" w:eastAsia="Times New Roman" w:hAnsi="Segoe UI" w:cs="Segoe UI"/>
                <w:color w:val="000000"/>
                <w:sz w:val="21"/>
                <w:szCs w:val="21"/>
              </w:rPr>
              <w:t>InvestmentPools</w:t>
            </w:r>
            <w:proofErr w:type="spellEnd"/>
          </w:p>
        </w:tc>
      </w:tr>
    </w:tbl>
    <w:p w14:paraId="7AB091EB" w14:textId="77777777" w:rsidR="00394858" w:rsidRPr="00394858" w:rsidRDefault="00394858" w:rsidP="00394858"/>
    <w:p w14:paraId="10529B4F" w14:textId="77777777" w:rsidR="005A0828" w:rsidRDefault="005A0828" w:rsidP="005A0828">
      <w:pPr>
        <w:pStyle w:val="Heading3"/>
      </w:pPr>
      <w:bookmarkStart w:id="153" w:name="_Toc481419480"/>
      <w:r>
        <w:t>Functionality</w:t>
      </w:r>
      <w:bookmarkEnd w:id="153"/>
    </w:p>
    <w:p w14:paraId="55A38518" w14:textId="7D35C820" w:rsidR="00394858" w:rsidRPr="00394858" w:rsidRDefault="00394858" w:rsidP="00394858">
      <w:r w:rsidRPr="0012186D">
        <w:rPr>
          <w:rFonts w:ascii="Segoe UI" w:eastAsia="Times New Roman" w:hAnsi="Segoe UI" w:cs="Segoe UI"/>
          <w:color w:val="000000"/>
          <w:sz w:val="21"/>
          <w:szCs w:val="21"/>
        </w:rPr>
        <w:t>getNewApprovedAccountSetupInfo</w:t>
      </w:r>
    </w:p>
    <w:p w14:paraId="273DFE54" w14:textId="77777777" w:rsidR="005A0828" w:rsidRDefault="005A0828" w:rsidP="005A0828"/>
    <w:p w14:paraId="16B397EE" w14:textId="7C3146F3" w:rsidR="00460FBF" w:rsidRPr="005A0828" w:rsidRDefault="00460FBF" w:rsidP="005A0828">
      <w:r>
        <w:lastRenderedPageBreak/>
        <w:t>The flow would as follows</w:t>
      </w:r>
    </w:p>
    <w:p w14:paraId="08C07779" w14:textId="46574388" w:rsidR="00460FBF" w:rsidRDefault="00460FBF" w:rsidP="00460FBF">
      <w:pPr>
        <w:pStyle w:val="ListParagraph"/>
        <w:numPr>
          <w:ilvl w:val="0"/>
          <w:numId w:val="60"/>
        </w:numPr>
        <w:rPr>
          <w:rFonts w:ascii="Segoe UI" w:eastAsia="Times New Roman" w:hAnsi="Segoe UI" w:cs="Segoe UI"/>
          <w:color w:val="000000"/>
          <w:sz w:val="21"/>
          <w:szCs w:val="21"/>
        </w:rPr>
      </w:pPr>
      <w:r w:rsidRPr="00460FBF">
        <w:rPr>
          <w:rFonts w:ascii="Segoe UI" w:eastAsia="Times New Roman" w:hAnsi="Segoe UI" w:cs="Segoe UI"/>
          <w:color w:val="000000"/>
          <w:sz w:val="21"/>
          <w:szCs w:val="21"/>
        </w:rPr>
        <w:t xml:space="preserve">For </w:t>
      </w:r>
      <w:r>
        <w:rPr>
          <w:rFonts w:ascii="Segoe UI" w:eastAsia="Times New Roman" w:hAnsi="Segoe UI" w:cs="Segoe UI"/>
          <w:color w:val="000000"/>
          <w:sz w:val="21"/>
          <w:szCs w:val="21"/>
        </w:rPr>
        <w:t xml:space="preserve">Date, check for </w:t>
      </w:r>
      <w:r w:rsidRPr="00460FBF">
        <w:rPr>
          <w:rFonts w:ascii="Segoe UI" w:eastAsia="Times New Roman" w:hAnsi="Segoe UI" w:cs="Segoe UI"/>
          <w:color w:val="000000"/>
          <w:sz w:val="21"/>
          <w:szCs w:val="21"/>
        </w:rPr>
        <w:t>created_on</w:t>
      </w:r>
      <w:r>
        <w:rPr>
          <w:rFonts w:ascii="Segoe UI" w:eastAsia="Times New Roman" w:hAnsi="Segoe UI" w:cs="Segoe UI"/>
          <w:color w:val="000000"/>
          <w:sz w:val="21"/>
          <w:szCs w:val="21"/>
        </w:rPr>
        <w:t xml:space="preserve"> field</w:t>
      </w:r>
      <w:r w:rsidRPr="00460FBF">
        <w:rPr>
          <w:rFonts w:ascii="Segoe UI" w:eastAsia="Times New Roman" w:hAnsi="Segoe UI" w:cs="Segoe UI"/>
          <w:color w:val="000000"/>
          <w:sz w:val="21"/>
          <w:szCs w:val="21"/>
        </w:rPr>
        <w:t xml:space="preserve"> in contact table</w:t>
      </w:r>
    </w:p>
    <w:p w14:paraId="5C6FFBBD" w14:textId="7830D28A" w:rsidR="00C61A39" w:rsidRDefault="00C61A39" w:rsidP="00C61A39">
      <w:pPr>
        <w:pStyle w:val="ListParagraph"/>
        <w:numPr>
          <w:ilvl w:val="0"/>
          <w:numId w:val="60"/>
        </w:numPr>
        <w:rPr>
          <w:rFonts w:ascii="Segoe UI" w:eastAsia="Times New Roman" w:hAnsi="Segoe UI" w:cs="Segoe UI"/>
          <w:color w:val="000000"/>
          <w:sz w:val="21"/>
          <w:szCs w:val="21"/>
        </w:rPr>
      </w:pPr>
      <w:r>
        <w:rPr>
          <w:rFonts w:ascii="Segoe UI" w:eastAsia="Times New Roman" w:hAnsi="Segoe UI" w:cs="Segoe UI"/>
          <w:color w:val="000000"/>
          <w:sz w:val="21"/>
          <w:szCs w:val="21"/>
        </w:rPr>
        <w:t>Get the contact_ID from contact</w:t>
      </w:r>
      <w:r w:rsidRPr="00460FBF">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 xml:space="preserve">table where </w:t>
      </w:r>
      <w:r w:rsidRPr="00485CBF">
        <w:rPr>
          <w:rFonts w:ascii="Segoe UI" w:eastAsia="Times New Roman" w:hAnsi="Segoe UI" w:cs="Segoe UI"/>
          <w:color w:val="000000"/>
          <w:sz w:val="21"/>
          <w:szCs w:val="21"/>
          <w:highlight w:val="yellow"/>
        </w:rPr>
        <w:t>donor_approval_status</w:t>
      </w:r>
      <w:r>
        <w:rPr>
          <w:rFonts w:ascii="Segoe UI" w:eastAsia="Times New Roman" w:hAnsi="Segoe UI" w:cs="Segoe UI"/>
          <w:color w:val="000000"/>
          <w:sz w:val="21"/>
          <w:szCs w:val="21"/>
        </w:rPr>
        <w:t xml:space="preserve"> = approved </w:t>
      </w:r>
    </w:p>
    <w:p w14:paraId="686CC4F9" w14:textId="542F044A" w:rsidR="00C61A39" w:rsidRDefault="00C61A39" w:rsidP="00C61A39">
      <w:pPr>
        <w:pStyle w:val="ListParagraph"/>
        <w:numPr>
          <w:ilvl w:val="0"/>
          <w:numId w:val="60"/>
        </w:numPr>
        <w:rPr>
          <w:rFonts w:ascii="Segoe UI" w:eastAsia="Times New Roman" w:hAnsi="Segoe UI" w:cs="Segoe UI"/>
          <w:color w:val="000000"/>
          <w:sz w:val="21"/>
          <w:szCs w:val="21"/>
        </w:rPr>
      </w:pPr>
      <w:r>
        <w:rPr>
          <w:rFonts w:ascii="Segoe UI" w:eastAsia="Times New Roman" w:hAnsi="Segoe UI" w:cs="Segoe UI"/>
          <w:color w:val="000000"/>
          <w:sz w:val="21"/>
          <w:szCs w:val="21"/>
        </w:rPr>
        <w:t>For all such contact ID, check if they  are present in  user fund setup table</w:t>
      </w:r>
    </w:p>
    <w:p w14:paraId="0E6622F6" w14:textId="77777777" w:rsidR="00C61A39" w:rsidRDefault="00C61A39" w:rsidP="00C61A39">
      <w:pPr>
        <w:pStyle w:val="ListParagraph"/>
        <w:rPr>
          <w:rFonts w:ascii="Segoe UI" w:eastAsia="Times New Roman" w:hAnsi="Segoe UI" w:cs="Segoe UI"/>
          <w:color w:val="000000"/>
          <w:sz w:val="21"/>
          <w:szCs w:val="21"/>
        </w:rPr>
      </w:pPr>
    </w:p>
    <w:p w14:paraId="7C6E6145" w14:textId="136604C3" w:rsidR="00460FBF" w:rsidRDefault="00460FBF" w:rsidP="00460FBF">
      <w:pPr>
        <w:pStyle w:val="ListParagraph"/>
        <w:numPr>
          <w:ilvl w:val="0"/>
          <w:numId w:val="60"/>
        </w:numPr>
        <w:rPr>
          <w:rFonts w:ascii="Segoe UI" w:eastAsia="Times New Roman" w:hAnsi="Segoe UI" w:cs="Segoe UI"/>
          <w:color w:val="000000"/>
          <w:sz w:val="21"/>
          <w:szCs w:val="21"/>
        </w:rPr>
      </w:pPr>
      <w:r>
        <w:rPr>
          <w:rFonts w:ascii="Segoe UI" w:eastAsia="Times New Roman" w:hAnsi="Segoe UI" w:cs="Segoe UI"/>
          <w:color w:val="000000"/>
          <w:sz w:val="21"/>
          <w:szCs w:val="21"/>
        </w:rPr>
        <w:t>Once this look up is done, then a list of contact ID is received which are approved and filter criteria is successful.</w:t>
      </w:r>
    </w:p>
    <w:p w14:paraId="7F57DFFA" w14:textId="77777777" w:rsidR="00C61A39" w:rsidRDefault="00C61A39" w:rsidP="00C61A39">
      <w:pPr>
        <w:pStyle w:val="ListParagraph"/>
        <w:rPr>
          <w:rFonts w:ascii="Segoe UI" w:eastAsia="Times New Roman" w:hAnsi="Segoe UI" w:cs="Segoe UI"/>
          <w:color w:val="000000"/>
          <w:sz w:val="21"/>
          <w:szCs w:val="21"/>
        </w:rPr>
      </w:pPr>
    </w:p>
    <w:p w14:paraId="52EAC3CA" w14:textId="062FE1A7" w:rsidR="00460FBF" w:rsidRDefault="00460FBF" w:rsidP="00460FBF">
      <w:pPr>
        <w:pStyle w:val="ListParagraph"/>
        <w:numPr>
          <w:ilvl w:val="0"/>
          <w:numId w:val="60"/>
        </w:numPr>
        <w:rPr>
          <w:rFonts w:ascii="Segoe UI" w:eastAsia="Times New Roman" w:hAnsi="Segoe UI" w:cs="Segoe UI"/>
          <w:color w:val="000000"/>
          <w:sz w:val="21"/>
          <w:szCs w:val="21"/>
        </w:rPr>
      </w:pPr>
      <w:r>
        <w:rPr>
          <w:rFonts w:ascii="Segoe UI" w:eastAsia="Times New Roman" w:hAnsi="Segoe UI" w:cs="Segoe UI"/>
          <w:color w:val="000000"/>
          <w:sz w:val="21"/>
          <w:szCs w:val="21"/>
        </w:rPr>
        <w:t>For each contact ID, get email Address from email address table, There can be multiple valu</w:t>
      </w:r>
      <w:r w:rsidR="00563E25">
        <w:rPr>
          <w:rFonts w:ascii="Segoe UI" w:eastAsia="Times New Roman" w:hAnsi="Segoe UI" w:cs="Segoe UI"/>
          <w:color w:val="000000"/>
          <w:sz w:val="21"/>
          <w:szCs w:val="21"/>
        </w:rPr>
        <w:t xml:space="preserve">es of email. </w:t>
      </w:r>
    </w:p>
    <w:p w14:paraId="547E3241" w14:textId="30196083" w:rsidR="00563E25" w:rsidRDefault="00563E25" w:rsidP="00460FBF">
      <w:pPr>
        <w:pStyle w:val="ListParagraph"/>
        <w:numPr>
          <w:ilvl w:val="0"/>
          <w:numId w:val="60"/>
        </w:numPr>
        <w:rPr>
          <w:rFonts w:ascii="Segoe UI" w:eastAsia="Times New Roman" w:hAnsi="Segoe UI" w:cs="Segoe UI"/>
          <w:color w:val="000000"/>
          <w:sz w:val="21"/>
          <w:szCs w:val="21"/>
        </w:rPr>
      </w:pPr>
      <w:r>
        <w:rPr>
          <w:rFonts w:ascii="Segoe UI" w:eastAsia="Times New Roman" w:hAnsi="Segoe UI" w:cs="Segoe UI"/>
          <w:color w:val="000000"/>
          <w:sz w:val="21"/>
          <w:szCs w:val="21"/>
        </w:rPr>
        <w:t>For each contact ID, go to investment_pool table and get the fund_id and investment pool.</w:t>
      </w:r>
    </w:p>
    <w:p w14:paraId="2045C814" w14:textId="1DAA9D3B" w:rsidR="00563E25" w:rsidRPr="00460FBF" w:rsidRDefault="00563E25" w:rsidP="00460FBF">
      <w:pPr>
        <w:pStyle w:val="ListParagraph"/>
        <w:numPr>
          <w:ilvl w:val="0"/>
          <w:numId w:val="60"/>
        </w:numPr>
        <w:rPr>
          <w:rFonts w:ascii="Segoe UI" w:eastAsia="Times New Roman" w:hAnsi="Segoe UI" w:cs="Segoe UI"/>
          <w:color w:val="000000"/>
          <w:sz w:val="21"/>
          <w:szCs w:val="21"/>
        </w:rPr>
      </w:pPr>
      <w:r>
        <w:rPr>
          <w:rFonts w:ascii="Segoe UI" w:eastAsia="Times New Roman" w:hAnsi="Segoe UI" w:cs="Segoe UI"/>
          <w:color w:val="000000"/>
          <w:sz w:val="21"/>
          <w:szCs w:val="21"/>
        </w:rPr>
        <w:t>For the fundID, get the name from the fund_table (FundName)</w:t>
      </w:r>
    </w:p>
    <w:p w14:paraId="05732994" w14:textId="77777777" w:rsidR="00FD2F9E" w:rsidRPr="007553B4" w:rsidRDefault="00FD2F9E" w:rsidP="001F5435">
      <w:pPr>
        <w:rPr>
          <w:lang w:val="en-US"/>
        </w:rPr>
      </w:pPr>
    </w:p>
    <w:p w14:paraId="1B2087D3" w14:textId="197536AD" w:rsidR="00E66BEF" w:rsidRDefault="00E66BEF" w:rsidP="00D176EA">
      <w:pPr>
        <w:pStyle w:val="Heading1"/>
        <w:rPr>
          <w:ins w:id="154" w:author="Sarju Garg" w:date="2021-05-12T08:03:00Z"/>
        </w:rPr>
      </w:pPr>
      <w:bookmarkStart w:id="155" w:name="_Toc481419481"/>
      <w:ins w:id="156" w:author="Sarju Garg" w:date="2021-05-12T08:03:00Z">
        <w:r>
          <w:t>System Design Overview</w:t>
        </w:r>
      </w:ins>
    </w:p>
    <w:p w14:paraId="4A0769DE" w14:textId="4C228ABA" w:rsidR="00E66BEF" w:rsidRDefault="00E66BEF">
      <w:pPr>
        <w:rPr>
          <w:ins w:id="157" w:author="Sarju Garg" w:date="2021-05-12T08:04:00Z"/>
        </w:rPr>
        <w:pPrChange w:id="158" w:author="Sarju Garg" w:date="2021-05-12T08:03:00Z">
          <w:pPr>
            <w:pStyle w:val="Heading1"/>
          </w:pPr>
        </w:pPrChange>
      </w:pPr>
      <w:ins w:id="159" w:author="Sarju Garg" w:date="2021-05-12T08:03:00Z">
        <w:r>
          <w:t xml:space="preserve">This section describe the high </w:t>
        </w:r>
      </w:ins>
      <w:ins w:id="160" w:author="Sarju Garg" w:date="2021-05-12T08:04:00Z">
        <w:r>
          <w:t>level</w:t>
        </w:r>
      </w:ins>
      <w:ins w:id="161" w:author="Sarju Garg" w:date="2021-05-12T08:03:00Z">
        <w:r>
          <w:t xml:space="preserve"> </w:t>
        </w:r>
      </w:ins>
      <w:ins w:id="162" w:author="Sarju Garg" w:date="2021-05-12T08:04:00Z">
        <w:r>
          <w:t>design of the system. There are 2 set of API:</w:t>
        </w:r>
      </w:ins>
    </w:p>
    <w:p w14:paraId="0FE7D6A7" w14:textId="4021FA2A" w:rsidR="00E66BEF" w:rsidRDefault="00E66BEF">
      <w:pPr>
        <w:pStyle w:val="ListParagraph"/>
        <w:numPr>
          <w:ilvl w:val="0"/>
          <w:numId w:val="62"/>
        </w:numPr>
        <w:rPr>
          <w:ins w:id="163" w:author="Sarju Garg" w:date="2021-05-12T08:04:00Z"/>
        </w:rPr>
        <w:pPrChange w:id="164" w:author="Sarju Garg" w:date="2021-05-12T08:04:00Z">
          <w:pPr>
            <w:pStyle w:val="Heading1"/>
          </w:pPr>
        </w:pPrChange>
      </w:pPr>
      <w:ins w:id="165" w:author="Sarju Garg" w:date="2021-05-12T08:04:00Z">
        <w:r>
          <w:t>User/Session Management API</w:t>
        </w:r>
      </w:ins>
    </w:p>
    <w:p w14:paraId="21BFEB6B" w14:textId="069282FF" w:rsidR="00E66BEF" w:rsidRDefault="00E66BEF">
      <w:pPr>
        <w:pStyle w:val="ListParagraph"/>
        <w:numPr>
          <w:ilvl w:val="1"/>
          <w:numId w:val="62"/>
        </w:numPr>
        <w:rPr>
          <w:ins w:id="166" w:author="Sarju Garg" w:date="2021-05-12T08:04:00Z"/>
        </w:rPr>
        <w:pPrChange w:id="167" w:author="Sarju Garg" w:date="2021-05-12T08:04:00Z">
          <w:pPr>
            <w:pStyle w:val="Heading1"/>
          </w:pPr>
        </w:pPrChange>
      </w:pPr>
      <w:ins w:id="168" w:author="Sarju Garg" w:date="2021-05-12T08:04:00Z">
        <w:r>
          <w:t>Login API</w:t>
        </w:r>
      </w:ins>
    </w:p>
    <w:p w14:paraId="6359C975" w14:textId="5B3A4A9F" w:rsidR="00E66BEF" w:rsidRDefault="00E66BEF">
      <w:pPr>
        <w:pStyle w:val="ListParagraph"/>
        <w:numPr>
          <w:ilvl w:val="1"/>
          <w:numId w:val="62"/>
        </w:numPr>
        <w:rPr>
          <w:ins w:id="169" w:author="Sarju Garg" w:date="2021-05-12T08:04:00Z"/>
        </w:rPr>
        <w:pPrChange w:id="170" w:author="Sarju Garg" w:date="2021-05-12T08:04:00Z">
          <w:pPr>
            <w:pStyle w:val="Heading1"/>
          </w:pPr>
        </w:pPrChange>
      </w:pPr>
      <w:ins w:id="171" w:author="Sarju Garg" w:date="2021-05-12T08:04:00Z">
        <w:r>
          <w:t>Logout API</w:t>
        </w:r>
      </w:ins>
    </w:p>
    <w:p w14:paraId="3DB81CEB" w14:textId="4A4584B3" w:rsidR="00E66BEF" w:rsidRDefault="00E66BEF">
      <w:pPr>
        <w:pStyle w:val="ListParagraph"/>
        <w:numPr>
          <w:ilvl w:val="0"/>
          <w:numId w:val="62"/>
        </w:numPr>
        <w:rPr>
          <w:ins w:id="172" w:author="Sarju Garg" w:date="2021-05-12T08:04:00Z"/>
        </w:rPr>
        <w:pPrChange w:id="173" w:author="Sarju Garg" w:date="2021-05-12T08:04:00Z">
          <w:pPr>
            <w:pStyle w:val="Heading1"/>
          </w:pPr>
        </w:pPrChange>
      </w:pPr>
      <w:ins w:id="174" w:author="Sarju Garg" w:date="2021-05-12T08:04:00Z">
        <w:r>
          <w:t>Service API</w:t>
        </w:r>
      </w:ins>
    </w:p>
    <w:p w14:paraId="664D9B23" w14:textId="7DB798D5" w:rsidR="00E66BEF" w:rsidRDefault="00E66BEF">
      <w:pPr>
        <w:pStyle w:val="ListParagraph"/>
        <w:numPr>
          <w:ilvl w:val="1"/>
          <w:numId w:val="62"/>
        </w:numPr>
        <w:rPr>
          <w:ins w:id="175" w:author="Sarju Garg" w:date="2021-05-12T08:04:00Z"/>
        </w:rPr>
        <w:pPrChange w:id="176" w:author="Sarju Garg" w:date="2021-05-12T08:04:00Z">
          <w:pPr>
            <w:pStyle w:val="Heading1"/>
          </w:pPr>
        </w:pPrChange>
      </w:pPr>
      <w:ins w:id="177" w:author="Sarju Garg" w:date="2021-05-12T08:04:00Z">
        <w:r>
          <w:t>Organization</w:t>
        </w:r>
      </w:ins>
    </w:p>
    <w:p w14:paraId="6800B1F3" w14:textId="4ACF3E3E" w:rsidR="00E66BEF" w:rsidRDefault="00E66BEF">
      <w:pPr>
        <w:pStyle w:val="ListParagraph"/>
        <w:numPr>
          <w:ilvl w:val="1"/>
          <w:numId w:val="62"/>
        </w:numPr>
        <w:rPr>
          <w:ins w:id="178" w:author="Sarju Garg" w:date="2021-05-12T08:04:00Z"/>
        </w:rPr>
        <w:pPrChange w:id="179" w:author="Sarju Garg" w:date="2021-05-12T08:04:00Z">
          <w:pPr>
            <w:pStyle w:val="Heading1"/>
          </w:pPr>
        </w:pPrChange>
      </w:pPr>
      <w:ins w:id="180" w:author="Sarju Garg" w:date="2021-05-12T08:04:00Z">
        <w:r>
          <w:t>Contact</w:t>
        </w:r>
      </w:ins>
    </w:p>
    <w:p w14:paraId="076F1041" w14:textId="3A51EB17" w:rsidR="00E66BEF" w:rsidRDefault="00E66BEF">
      <w:pPr>
        <w:pStyle w:val="ListParagraph"/>
        <w:numPr>
          <w:ilvl w:val="1"/>
          <w:numId w:val="62"/>
        </w:numPr>
        <w:rPr>
          <w:ins w:id="181" w:author="Sarju Garg" w:date="2021-05-12T08:04:00Z"/>
        </w:rPr>
        <w:pPrChange w:id="182" w:author="Sarju Garg" w:date="2021-05-12T08:04:00Z">
          <w:pPr>
            <w:pStyle w:val="Heading1"/>
          </w:pPr>
        </w:pPrChange>
      </w:pPr>
      <w:ins w:id="183" w:author="Sarju Garg" w:date="2021-05-12T08:04:00Z">
        <w:r>
          <w:t>New Account Setup</w:t>
        </w:r>
      </w:ins>
    </w:p>
    <w:p w14:paraId="0B93A5F2" w14:textId="7138BB73" w:rsidR="00E66BEF" w:rsidRDefault="00E66BEF">
      <w:pPr>
        <w:pStyle w:val="ListParagraph"/>
        <w:numPr>
          <w:ilvl w:val="1"/>
          <w:numId w:val="62"/>
        </w:numPr>
        <w:rPr>
          <w:ins w:id="184" w:author="Sarju Garg" w:date="2021-05-12T08:05:00Z"/>
        </w:rPr>
        <w:pPrChange w:id="185" w:author="Sarju Garg" w:date="2021-05-12T08:04:00Z">
          <w:pPr>
            <w:pStyle w:val="Heading1"/>
          </w:pPr>
        </w:pPrChange>
      </w:pPr>
      <w:ins w:id="186" w:author="Sarju Garg" w:date="2021-05-12T08:05:00Z">
        <w:r>
          <w:t>Recommendation</w:t>
        </w:r>
      </w:ins>
    </w:p>
    <w:p w14:paraId="73B49157" w14:textId="3ED46D91" w:rsidR="00E66BEF" w:rsidRDefault="00E66BEF">
      <w:pPr>
        <w:pStyle w:val="ListParagraph"/>
        <w:numPr>
          <w:ilvl w:val="1"/>
          <w:numId w:val="62"/>
        </w:numPr>
        <w:rPr>
          <w:ins w:id="187" w:author="Sarju Garg" w:date="2021-05-12T08:05:00Z"/>
        </w:rPr>
        <w:pPrChange w:id="188" w:author="Sarju Garg" w:date="2021-05-12T08:04:00Z">
          <w:pPr>
            <w:pStyle w:val="Heading1"/>
          </w:pPr>
        </w:pPrChange>
      </w:pPr>
      <w:ins w:id="189" w:author="Sarju Garg" w:date="2021-05-12T08:05:00Z">
        <w:r>
          <w:t>Contribution</w:t>
        </w:r>
      </w:ins>
    </w:p>
    <w:p w14:paraId="287C2CEE" w14:textId="77777777" w:rsidR="00E66BEF" w:rsidRDefault="00E66BEF">
      <w:pPr>
        <w:rPr>
          <w:ins w:id="190" w:author="Sarju Garg" w:date="2021-05-12T08:06:00Z"/>
        </w:rPr>
        <w:pPrChange w:id="191" w:author="Sarju Garg" w:date="2021-05-12T08:06:00Z">
          <w:pPr>
            <w:pStyle w:val="Heading1"/>
          </w:pPr>
        </w:pPrChange>
      </w:pPr>
    </w:p>
    <w:p w14:paraId="4BDBC95A" w14:textId="2963464D" w:rsidR="00E66BEF" w:rsidRDefault="00E66BEF">
      <w:pPr>
        <w:rPr>
          <w:ins w:id="192" w:author="Sarju Garg" w:date="2021-05-12T08:06:00Z"/>
        </w:rPr>
        <w:pPrChange w:id="193" w:author="Sarju Garg" w:date="2021-05-12T08:06:00Z">
          <w:pPr>
            <w:pStyle w:val="Heading1"/>
          </w:pPr>
        </w:pPrChange>
      </w:pPr>
      <w:ins w:id="194" w:author="Sarju Garg" w:date="2021-05-12T08:06:00Z">
        <w:r>
          <w:t>The design would be explained in context of these 2 API set</w:t>
        </w:r>
      </w:ins>
    </w:p>
    <w:p w14:paraId="49C86F51" w14:textId="77777777" w:rsidR="00E66BEF" w:rsidRDefault="00E66BEF">
      <w:pPr>
        <w:rPr>
          <w:ins w:id="195" w:author="Sarju Garg" w:date="2021-05-12T08:06:00Z"/>
        </w:rPr>
        <w:pPrChange w:id="196" w:author="Sarju Garg" w:date="2021-05-12T08:06:00Z">
          <w:pPr>
            <w:pStyle w:val="Heading1"/>
          </w:pPr>
        </w:pPrChange>
      </w:pPr>
    </w:p>
    <w:p w14:paraId="608CC393" w14:textId="1337C2CF" w:rsidR="00E66BEF" w:rsidRDefault="00E66BEF">
      <w:pPr>
        <w:pStyle w:val="Heading2"/>
        <w:rPr>
          <w:ins w:id="197" w:author="Sarju Garg" w:date="2021-05-12T08:07:00Z"/>
        </w:rPr>
        <w:pPrChange w:id="198" w:author="Sarju Garg" w:date="2021-05-12T08:06:00Z">
          <w:pPr>
            <w:pStyle w:val="Heading1"/>
          </w:pPr>
        </w:pPrChange>
      </w:pPr>
      <w:ins w:id="199" w:author="Sarju Garg" w:date="2021-05-12T08:06:00Z">
        <w:r w:rsidRPr="00E66BEF">
          <w:t>User / Session Management API Design Overview</w:t>
        </w:r>
      </w:ins>
    </w:p>
    <w:p w14:paraId="5A9B371D" w14:textId="7A0F6970" w:rsidR="00E66BEF" w:rsidRDefault="00E66BEF">
      <w:pPr>
        <w:rPr>
          <w:ins w:id="200" w:author="Sarju Garg" w:date="2021-05-12T08:12:00Z"/>
        </w:rPr>
        <w:pPrChange w:id="201" w:author="Sarju Garg" w:date="2021-05-12T08:07:00Z">
          <w:pPr>
            <w:pStyle w:val="Heading1"/>
          </w:pPr>
        </w:pPrChange>
      </w:pPr>
      <w:ins w:id="202" w:author="Sarju Garg" w:date="2021-05-12T08:07:00Z">
        <w:r>
          <w:t>The users are defined in the respsective</w:t>
        </w:r>
        <w:r w:rsidR="00BD4F25">
          <w:t xml:space="preserve"> </w:t>
        </w:r>
      </w:ins>
      <w:ins w:id="203" w:author="Sarju Garg" w:date="2021-05-12T08:09:00Z">
        <w:r>
          <w:t>database</w:t>
        </w:r>
        <w:r w:rsidR="00BD4F25">
          <w:t xml:space="preserve"> of master system</w:t>
        </w:r>
      </w:ins>
      <w:ins w:id="204" w:author="Sarju Garg" w:date="2021-05-12T08:16:00Z">
        <w:r w:rsidR="00BD4F25">
          <w:t>.</w:t>
        </w:r>
      </w:ins>
      <w:ins w:id="205" w:author="Sarju Garg" w:date="2021-05-12T08:09:00Z">
        <w:r>
          <w:t xml:space="preserve"> For example, if there are 4</w:t>
        </w:r>
      </w:ins>
      <w:ins w:id="206" w:author="Sarju Garg" w:date="2021-05-12T08:10:00Z">
        <w:r>
          <w:t xml:space="preserve"> master</w:t>
        </w:r>
      </w:ins>
      <w:ins w:id="207" w:author="Sarju Garg" w:date="2021-05-12T08:09:00Z">
        <w:r w:rsidR="00BD4F25">
          <w:t xml:space="preserve"> system behind the API </w:t>
        </w:r>
        <w:r>
          <w:t>system, then each master system will have their own postgres database which will contain the user table</w:t>
        </w:r>
      </w:ins>
      <w:ins w:id="208" w:author="Sarju Garg" w:date="2021-05-12T08:15:00Z">
        <w:r w:rsidR="00BD4F25">
          <w:t xml:space="preserve"> (auth_user)</w:t>
        </w:r>
      </w:ins>
      <w:ins w:id="209" w:author="Sarju Garg" w:date="2021-05-12T08:09:00Z">
        <w:r>
          <w:t xml:space="preserve"> containing the</w:t>
        </w:r>
      </w:ins>
      <w:ins w:id="210" w:author="Sarju Garg" w:date="2021-05-12T08:11:00Z">
        <w:r>
          <w:t xml:space="preserve"> information about the </w:t>
        </w:r>
      </w:ins>
      <w:ins w:id="211" w:author="Sarju Garg" w:date="2021-05-12T08:09:00Z">
        <w:r>
          <w:t xml:space="preserve"> user.</w:t>
        </w:r>
      </w:ins>
    </w:p>
    <w:p w14:paraId="0F9E3133" w14:textId="3BF86E42" w:rsidR="00E66BEF" w:rsidRDefault="00BD4F25">
      <w:pPr>
        <w:rPr>
          <w:ins w:id="212" w:author="Sarju Garg" w:date="2021-05-12T08:14:00Z"/>
        </w:rPr>
        <w:pPrChange w:id="213" w:author="Sarju Garg" w:date="2021-05-12T08:07:00Z">
          <w:pPr>
            <w:pStyle w:val="Heading1"/>
          </w:pPr>
        </w:pPrChange>
      </w:pPr>
      <w:ins w:id="214" w:author="Sarju Garg" w:date="2021-05-12T08:13:00Z">
        <w:r>
          <w:t xml:space="preserve">The DB details of each master system would be defined in the API subsystem and would be </w:t>
        </w:r>
      </w:ins>
      <w:ins w:id="215" w:author="Sarju Garg" w:date="2021-05-12T08:14:00Z">
        <w:r>
          <w:t>mapped</w:t>
        </w:r>
      </w:ins>
      <w:ins w:id="216" w:author="Sarju Garg" w:date="2021-05-12T08:13:00Z">
        <w:r>
          <w:t xml:space="preserve"> with client ID. </w:t>
        </w:r>
      </w:ins>
    </w:p>
    <w:p w14:paraId="2FC49D30" w14:textId="24CF0D9C" w:rsidR="001C734B" w:rsidRDefault="00BD4F25">
      <w:pPr>
        <w:rPr>
          <w:ins w:id="217" w:author="Sarju Garg" w:date="2021-05-12T08:19:00Z"/>
        </w:rPr>
        <w:pPrChange w:id="218" w:author="Sarju Garg" w:date="2021-05-12T08:07:00Z">
          <w:pPr>
            <w:pStyle w:val="Heading1"/>
          </w:pPr>
        </w:pPrChange>
      </w:pPr>
      <w:ins w:id="219" w:author="Sarju Garg" w:date="2021-05-12T08:14:00Z">
        <w:r>
          <w:lastRenderedPageBreak/>
          <w:t>When the login request is recevied on the API subsystem, then it also contains the client ID</w:t>
        </w:r>
      </w:ins>
      <w:ins w:id="220" w:author="Sarju Garg" w:date="2021-05-12T08:15:00Z">
        <w:r>
          <w:t xml:space="preserve"> along with username and password</w:t>
        </w:r>
      </w:ins>
      <w:ins w:id="221" w:author="Sarju Garg" w:date="2021-05-12T08:14:00Z">
        <w:r>
          <w:t xml:space="preserve"> which identify the master subsystem. </w:t>
        </w:r>
      </w:ins>
      <w:ins w:id="222" w:author="Sarju Garg" w:date="2021-05-12T08:15:00Z">
        <w:r>
          <w:t xml:space="preserve">Basis of client ID, the master DB is selected and the username and password are validated from the users table. </w:t>
        </w:r>
      </w:ins>
    </w:p>
    <w:p w14:paraId="1D300423" w14:textId="72D24136" w:rsidR="00BD4F25" w:rsidRDefault="00BD4F25">
      <w:pPr>
        <w:rPr>
          <w:ins w:id="223" w:author="Sarju Garg" w:date="2021-05-12T12:34:00Z"/>
        </w:rPr>
        <w:pPrChange w:id="224" w:author="Sarju Garg" w:date="2021-05-12T08:07:00Z">
          <w:pPr>
            <w:pStyle w:val="Heading1"/>
          </w:pPr>
        </w:pPrChange>
      </w:pPr>
      <w:ins w:id="225" w:author="Sarju Garg" w:date="2021-05-12T08:19:00Z">
        <w:r>
          <w:t xml:space="preserve">If the user credential are validated, then the </w:t>
        </w:r>
      </w:ins>
      <w:ins w:id="226" w:author="Sarju Garg" w:date="2021-05-12T08:22:00Z">
        <w:r>
          <w:t>a user session ID is generated and returned as response to login request</w:t>
        </w:r>
      </w:ins>
      <w:ins w:id="227" w:author="Sarju Garg" w:date="2021-05-12T12:14:00Z">
        <w:r w:rsidR="007E1AF5">
          <w:t xml:space="preserve"> in the body of the HTTP response</w:t>
        </w:r>
      </w:ins>
      <w:ins w:id="228" w:author="Sarju Garg" w:date="2021-05-12T08:22:00Z">
        <w:r>
          <w:t xml:space="preserve">. This user session ID is shortlived and is valid for a the session time period. The usersession ID is maintained </w:t>
        </w:r>
      </w:ins>
      <w:ins w:id="229" w:author="Sarju Garg" w:date="2021-05-12T08:23:00Z">
        <w:r>
          <w:t>in the</w:t>
        </w:r>
      </w:ins>
      <w:ins w:id="230" w:author="Sarju Garg" w:date="2021-05-12T08:22:00Z">
        <w:r>
          <w:t xml:space="preserve"> </w:t>
        </w:r>
      </w:ins>
      <w:ins w:id="231" w:author="Sarju Garg" w:date="2021-05-12T08:23:00Z">
        <w:r>
          <w:t>table present in the API system along with other details .</w:t>
        </w:r>
      </w:ins>
    </w:p>
    <w:p w14:paraId="3649E4FA" w14:textId="77777777" w:rsidR="001C734B" w:rsidRDefault="001C734B">
      <w:pPr>
        <w:rPr>
          <w:ins w:id="232" w:author="Sarju Garg" w:date="2021-05-12T12:34:00Z"/>
        </w:rPr>
        <w:pPrChange w:id="233" w:author="Sarju Garg" w:date="2021-05-12T08:07:00Z">
          <w:pPr>
            <w:pStyle w:val="Heading1"/>
          </w:pPr>
        </w:pPrChange>
      </w:pPr>
    </w:p>
    <w:p w14:paraId="7AC58911" w14:textId="4779D8A0" w:rsidR="001C734B" w:rsidRPr="001C734B" w:rsidRDefault="001C734B" w:rsidP="001C734B">
      <w:pPr>
        <w:spacing w:after="0" w:line="240" w:lineRule="auto"/>
        <w:rPr>
          <w:ins w:id="234" w:author="Sarju Garg" w:date="2021-05-12T12:34:00Z"/>
          <w:rFonts w:ascii="Times" w:eastAsia="Times New Roman" w:hAnsi="Times" w:cs="Times New Roman"/>
          <w:sz w:val="20"/>
          <w:szCs w:val="20"/>
        </w:rPr>
      </w:pPr>
      <w:ins w:id="235" w:author="Sarju Garg" w:date="2021-05-12T12:34:00Z">
        <w:r w:rsidRPr="001C734B">
          <w:rPr>
            <w:rFonts w:ascii="Arial" w:eastAsia="Times New Roman" w:hAnsi="Arial" w:cs="Arial"/>
            <w:color w:val="000000"/>
            <w:szCs w:val="24"/>
            <w:shd w:val="clear" w:color="auto" w:fill="FFFFFF"/>
          </w:rPr>
          <w:t xml:space="preserve">The logic </w:t>
        </w:r>
        <w:r>
          <w:rPr>
            <w:rFonts w:ascii="Arial" w:eastAsia="Times New Roman" w:hAnsi="Arial" w:cs="Arial"/>
            <w:color w:val="000000"/>
            <w:szCs w:val="24"/>
            <w:shd w:val="clear" w:color="auto" w:fill="FFFFFF"/>
          </w:rPr>
          <w:t xml:space="preserve"> for generating usersessionID </w:t>
        </w:r>
        <w:r w:rsidRPr="001C734B">
          <w:rPr>
            <w:rFonts w:ascii="Arial" w:eastAsia="Times New Roman" w:hAnsi="Arial" w:cs="Arial"/>
            <w:color w:val="000000"/>
            <w:szCs w:val="24"/>
            <w:shd w:val="clear" w:color="auto" w:fill="FFFFFF"/>
          </w:rPr>
          <w:t>is MD5 digest algorithm where the input passed</w:t>
        </w:r>
      </w:ins>
      <w:ins w:id="236" w:author="Sarju Garg" w:date="2021-05-12T12:35:00Z">
        <w:r>
          <w:rPr>
            <w:rFonts w:ascii="Arial" w:eastAsia="Times New Roman" w:hAnsi="Arial" w:cs="Arial"/>
            <w:color w:val="000000"/>
            <w:szCs w:val="24"/>
            <w:shd w:val="clear" w:color="auto" w:fill="FFFFFF"/>
          </w:rPr>
          <w:t xml:space="preserve"> to the algorithm</w:t>
        </w:r>
      </w:ins>
      <w:ins w:id="237" w:author="Sarju Garg" w:date="2021-05-12T12:34:00Z">
        <w:r w:rsidRPr="001C734B">
          <w:rPr>
            <w:rFonts w:ascii="Arial" w:eastAsia="Times New Roman" w:hAnsi="Arial" w:cs="Arial"/>
            <w:color w:val="000000"/>
            <w:szCs w:val="24"/>
            <w:shd w:val="clear" w:color="auto" w:fill="FFFFFF"/>
          </w:rPr>
          <w:t xml:space="preserve"> in username, password, date/time and client ID</w:t>
        </w:r>
      </w:ins>
    </w:p>
    <w:p w14:paraId="4BE2135A" w14:textId="77777777" w:rsidR="001C734B" w:rsidRDefault="001C734B">
      <w:pPr>
        <w:rPr>
          <w:ins w:id="238" w:author="Sarju Garg" w:date="2021-05-12T08:23:00Z"/>
        </w:rPr>
        <w:pPrChange w:id="239" w:author="Sarju Garg" w:date="2021-05-12T08:07:00Z">
          <w:pPr>
            <w:pStyle w:val="Heading1"/>
          </w:pPr>
        </w:pPrChange>
      </w:pPr>
    </w:p>
    <w:p w14:paraId="5B5BC60C" w14:textId="5569361E" w:rsidR="00631042" w:rsidRPr="00E66BEF" w:rsidRDefault="00631042">
      <w:pPr>
        <w:rPr>
          <w:ins w:id="240" w:author="Sarju Garg" w:date="2021-05-12T08:07:00Z"/>
        </w:rPr>
        <w:pPrChange w:id="241" w:author="Sarju Garg" w:date="2021-05-12T08:07:00Z">
          <w:pPr>
            <w:pStyle w:val="Heading1"/>
          </w:pPr>
        </w:pPrChange>
      </w:pPr>
      <w:ins w:id="242" w:author="Sarju Garg" w:date="2021-05-12T08:23:00Z">
        <w:r>
          <w:t xml:space="preserve">For logout API, the API user should pass the user session ID as the parameter. If </w:t>
        </w:r>
      </w:ins>
      <w:ins w:id="243" w:author="Sarju Garg" w:date="2021-05-12T08:24:00Z">
        <w:r>
          <w:t>the</w:t>
        </w:r>
      </w:ins>
      <w:ins w:id="244" w:author="Sarju Garg" w:date="2021-05-12T08:23:00Z">
        <w:r>
          <w:t xml:space="preserve"> </w:t>
        </w:r>
      </w:ins>
      <w:ins w:id="245" w:author="Sarju Garg" w:date="2021-05-12T08:24:00Z">
        <w:r>
          <w:t>usersessionID is valid and present in the system , then the user is logged out of the system.</w:t>
        </w:r>
      </w:ins>
    </w:p>
    <w:p w14:paraId="6BB8C814" w14:textId="074BFAEE" w:rsidR="00E66BEF" w:rsidRDefault="00E66BEF">
      <w:pPr>
        <w:pStyle w:val="Headin2"/>
        <w:rPr>
          <w:ins w:id="246" w:author="Sarju Garg" w:date="2021-05-12T08:07:00Z"/>
        </w:rPr>
        <w:pPrChange w:id="247" w:author="Sarju Garg" w:date="2021-05-12T08:07:00Z">
          <w:pPr>
            <w:pStyle w:val="Heading1"/>
          </w:pPr>
        </w:pPrChange>
      </w:pPr>
      <w:ins w:id="248" w:author="Sarju Garg" w:date="2021-05-12T08:07:00Z">
        <w:r>
          <w:t>Service API Design Overview</w:t>
        </w:r>
      </w:ins>
    </w:p>
    <w:p w14:paraId="52567166" w14:textId="2C368AC9" w:rsidR="00E66BEF" w:rsidRDefault="00631042">
      <w:pPr>
        <w:rPr>
          <w:ins w:id="249" w:author="Sarju Garg" w:date="2021-05-12T12:13:00Z"/>
        </w:rPr>
        <w:pPrChange w:id="250" w:author="Sarju Garg" w:date="2021-05-12T08:07:00Z">
          <w:pPr>
            <w:pStyle w:val="Heading1"/>
          </w:pPr>
        </w:pPrChange>
      </w:pPr>
      <w:ins w:id="251" w:author="Sarju Garg" w:date="2021-05-12T08:07:00Z">
        <w:r>
          <w:t xml:space="preserve">Each of the service API has a </w:t>
        </w:r>
      </w:ins>
      <w:ins w:id="252" w:author="Sarju Garg" w:date="2021-05-12T08:26:00Z">
        <w:r>
          <w:t>similar</w:t>
        </w:r>
      </w:ins>
      <w:ins w:id="253" w:author="Sarju Garg" w:date="2021-05-12T08:07:00Z">
        <w:r>
          <w:t xml:space="preserve"> </w:t>
        </w:r>
      </w:ins>
      <w:ins w:id="254" w:author="Sarju Garg" w:date="2021-05-12T08:26:00Z">
        <w:r>
          <w:t xml:space="preserve">XML syntax. Each of the service API follow the same design flow so that the </w:t>
        </w:r>
      </w:ins>
      <w:ins w:id="255" w:author="Sarju Garg" w:date="2021-05-12T08:27:00Z">
        <w:r>
          <w:t>service flow can be generalized and implemented for all service implementation.</w:t>
        </w:r>
      </w:ins>
    </w:p>
    <w:p w14:paraId="189174AE" w14:textId="1B7FFCCA" w:rsidR="007E1AF5" w:rsidRDefault="007E1AF5">
      <w:pPr>
        <w:rPr>
          <w:ins w:id="256" w:author="Sarju Garg" w:date="2021-05-12T08:27:00Z"/>
        </w:rPr>
        <w:pPrChange w:id="257" w:author="Sarju Garg" w:date="2021-05-12T08:07:00Z">
          <w:pPr>
            <w:pStyle w:val="Heading1"/>
          </w:pPr>
        </w:pPrChange>
      </w:pPr>
      <w:ins w:id="258" w:author="Sarju Garg" w:date="2021-05-12T12:13:00Z">
        <w:r>
          <w:t xml:space="preserve">Each API will have the usersessionID as part of the HTTP header. The name of the HTTP header is  </w:t>
        </w:r>
      </w:ins>
      <w:ins w:id="259" w:author="Sarju Garg" w:date="2021-05-12T12:14:00Z">
        <w:r w:rsidRPr="007E1AF5">
          <w:t>x-usersessionid</w:t>
        </w:r>
      </w:ins>
    </w:p>
    <w:p w14:paraId="482F1F8C" w14:textId="12F18988" w:rsidR="00631042" w:rsidRDefault="00631042">
      <w:pPr>
        <w:rPr>
          <w:ins w:id="260" w:author="Sarju Garg" w:date="2021-05-12T08:27:00Z"/>
        </w:rPr>
        <w:pPrChange w:id="261" w:author="Sarju Garg" w:date="2021-05-12T08:07:00Z">
          <w:pPr>
            <w:pStyle w:val="Heading1"/>
          </w:pPr>
        </w:pPrChange>
      </w:pPr>
      <w:ins w:id="262" w:author="Sarju Garg" w:date="2021-05-12T08:27:00Z">
        <w:r>
          <w:t>There are 2 key tables in the API subsystem for same purpose.</w:t>
        </w:r>
      </w:ins>
    </w:p>
    <w:p w14:paraId="52DA1201" w14:textId="4AF97CD4" w:rsidR="00631042" w:rsidRDefault="00631042">
      <w:pPr>
        <w:pStyle w:val="ListParagraph"/>
        <w:numPr>
          <w:ilvl w:val="0"/>
          <w:numId w:val="63"/>
        </w:numPr>
        <w:rPr>
          <w:ins w:id="263" w:author="Sarju Garg" w:date="2021-05-12T08:28:00Z"/>
        </w:rPr>
        <w:pPrChange w:id="264" w:author="Sarju Garg" w:date="2021-05-12T08:28:00Z">
          <w:pPr>
            <w:pStyle w:val="Heading1"/>
          </w:pPr>
        </w:pPrChange>
      </w:pPr>
      <w:ins w:id="265" w:author="Sarju Garg" w:date="2021-05-12T08:28:00Z">
        <w:r>
          <w:t xml:space="preserve">API to DB mapping table. </w:t>
        </w:r>
      </w:ins>
    </w:p>
    <w:p w14:paraId="48D4BAB0" w14:textId="33292CC7" w:rsidR="00631042" w:rsidRDefault="00631042">
      <w:pPr>
        <w:pStyle w:val="ListParagraph"/>
        <w:numPr>
          <w:ilvl w:val="1"/>
          <w:numId w:val="63"/>
        </w:numPr>
        <w:rPr>
          <w:ins w:id="266" w:author="Sarju Garg" w:date="2021-05-12T08:33:00Z"/>
        </w:rPr>
        <w:pPrChange w:id="267" w:author="Sarju Garg" w:date="2021-05-12T08:28:00Z">
          <w:pPr>
            <w:pStyle w:val="Heading1"/>
          </w:pPr>
        </w:pPrChange>
      </w:pPr>
      <w:ins w:id="268" w:author="Sarju Garg" w:date="2021-05-12T08:28:00Z">
        <w:r>
          <w:t xml:space="preserve">Each API has a corrosponding master table which will have the </w:t>
        </w:r>
      </w:ins>
      <w:ins w:id="269" w:author="Sarju Garg" w:date="2021-05-12T08:33:00Z">
        <w:r>
          <w:t xml:space="preserve"> </w:t>
        </w:r>
        <w:r w:rsidR="002367BA">
          <w:t>most of the parameter which need to be shown to the user.</w:t>
        </w:r>
      </w:ins>
    </w:p>
    <w:p w14:paraId="7DFECDC6" w14:textId="4E041568" w:rsidR="002367BA" w:rsidRDefault="002367BA">
      <w:pPr>
        <w:pStyle w:val="ListParagraph"/>
        <w:numPr>
          <w:ilvl w:val="1"/>
          <w:numId w:val="63"/>
        </w:numPr>
        <w:rPr>
          <w:ins w:id="270" w:author="Sarju Garg" w:date="2021-05-12T08:39:00Z"/>
        </w:rPr>
        <w:pPrChange w:id="271" w:author="Sarju Garg" w:date="2021-05-12T08:28:00Z">
          <w:pPr>
            <w:pStyle w:val="Heading1"/>
          </w:pPr>
        </w:pPrChange>
      </w:pPr>
      <w:ins w:id="272" w:author="Sarju Garg" w:date="2021-05-12T08:39:00Z">
        <w:r>
          <w:t>Also each API which have parameter which may not be present in the master table and hence would require join on some common ID parameter between table to get the list of all such parameter. This join string is also part of configuration in this table</w:t>
        </w:r>
      </w:ins>
    </w:p>
    <w:p w14:paraId="01A91129" w14:textId="25AF3C7F" w:rsidR="002367BA" w:rsidRDefault="002367BA">
      <w:pPr>
        <w:pStyle w:val="ListParagraph"/>
        <w:numPr>
          <w:ilvl w:val="1"/>
          <w:numId w:val="63"/>
        </w:numPr>
        <w:rPr>
          <w:ins w:id="273" w:author="Sarju Garg" w:date="2021-05-12T08:41:00Z"/>
        </w:rPr>
        <w:pPrChange w:id="274" w:author="Sarju Garg" w:date="2021-05-12T08:28:00Z">
          <w:pPr>
            <w:pStyle w:val="Heading1"/>
          </w:pPr>
        </w:pPrChange>
      </w:pPr>
      <w:ins w:id="275" w:author="Sarju Garg" w:date="2021-05-12T08:40:00Z">
        <w:r>
          <w:t xml:space="preserve">This table also contain the list of parameter to be included in the </w:t>
        </w:r>
      </w:ins>
      <w:ins w:id="276" w:author="Sarju Garg" w:date="2021-05-12T08:41:00Z">
        <w:r>
          <w:t>select list. If any parameter is present in request select list but not present in the table, then the same request is rejected. Also if the select list is empty, then this complete list is returned in the response.</w:t>
        </w:r>
      </w:ins>
    </w:p>
    <w:p w14:paraId="66691708" w14:textId="237ECABF" w:rsidR="002367BA" w:rsidRDefault="002367BA" w:rsidP="002367BA">
      <w:pPr>
        <w:pStyle w:val="ListParagraph"/>
        <w:numPr>
          <w:ilvl w:val="1"/>
          <w:numId w:val="63"/>
        </w:numPr>
        <w:rPr>
          <w:ins w:id="277" w:author="Sarju Garg" w:date="2021-05-12T08:42:00Z"/>
        </w:rPr>
      </w:pPr>
      <w:ins w:id="278" w:author="Sarju Garg" w:date="2021-05-12T08:42:00Z">
        <w:r>
          <w:t>This table also contain the list of parameter to be included in the where list. If any parameter is present in request where list but not present in the table, then the same request is rejected. Also if the where list is empty, then this complete data obtained as part of executing the query is returned in the response.</w:t>
        </w:r>
      </w:ins>
    </w:p>
    <w:p w14:paraId="25436610" w14:textId="1C3E540A" w:rsidR="002367BA" w:rsidRDefault="002367BA">
      <w:pPr>
        <w:pStyle w:val="ListParagraph"/>
        <w:numPr>
          <w:ilvl w:val="1"/>
          <w:numId w:val="63"/>
        </w:numPr>
        <w:rPr>
          <w:ins w:id="279" w:author="Sarju Garg" w:date="2021-05-12T08:44:00Z"/>
        </w:rPr>
        <w:pPrChange w:id="280" w:author="Sarju Garg" w:date="2021-05-12T08:28:00Z">
          <w:pPr>
            <w:pStyle w:val="Heading1"/>
          </w:pPr>
        </w:pPrChange>
      </w:pPr>
      <w:ins w:id="281" w:author="Sarju Garg" w:date="2021-05-12T08:43:00Z">
        <w:r>
          <w:t xml:space="preserve">As per above point, returning the complete data from the table can be time consuming. This table also contain a parameter which signify whether the </w:t>
        </w:r>
      </w:ins>
      <w:ins w:id="282" w:author="Sarju Garg" w:date="2021-05-12T08:44:00Z">
        <w:r>
          <w:t>where</w:t>
        </w:r>
      </w:ins>
      <w:ins w:id="283" w:author="Sarju Garg" w:date="2021-05-12T08:43:00Z">
        <w:r>
          <w:t xml:space="preserve"> list </w:t>
        </w:r>
      </w:ins>
      <w:ins w:id="284" w:author="Sarju Garg" w:date="2021-05-12T08:44:00Z">
        <w:r>
          <w:t>can be empty in the API request or not. The value of this parameter is Yes/No.</w:t>
        </w:r>
      </w:ins>
    </w:p>
    <w:p w14:paraId="00176305" w14:textId="4D839A3A" w:rsidR="002367BA" w:rsidRDefault="002367BA">
      <w:pPr>
        <w:pStyle w:val="ListParagraph"/>
        <w:ind w:left="1440"/>
        <w:rPr>
          <w:ins w:id="285" w:author="Sarju Garg" w:date="2021-05-12T08:48:00Z"/>
        </w:rPr>
        <w:pPrChange w:id="286" w:author="Sarju Garg" w:date="2021-05-12T08:44:00Z">
          <w:pPr>
            <w:pStyle w:val="Heading1"/>
          </w:pPr>
        </w:pPrChange>
      </w:pPr>
      <w:ins w:id="287" w:author="Sarju Garg" w:date="2021-05-12T08:44:00Z">
        <w:r>
          <w:t>If the value is No, and where list is empty then the request is rejected</w:t>
        </w:r>
      </w:ins>
    </w:p>
    <w:p w14:paraId="24022576" w14:textId="77777777" w:rsidR="00A36D58" w:rsidRDefault="00A36D58">
      <w:pPr>
        <w:pStyle w:val="ListParagraph"/>
        <w:ind w:left="1440"/>
        <w:rPr>
          <w:ins w:id="288" w:author="Sarju Garg" w:date="2021-05-12T08:48:00Z"/>
        </w:rPr>
        <w:pPrChange w:id="289" w:author="Sarju Garg" w:date="2021-05-12T08:44:00Z">
          <w:pPr>
            <w:pStyle w:val="Heading1"/>
          </w:pPr>
        </w:pPrChange>
      </w:pPr>
    </w:p>
    <w:p w14:paraId="70504A60" w14:textId="706398D9" w:rsidR="00A36D58" w:rsidRDefault="00A36D58">
      <w:pPr>
        <w:pStyle w:val="ListParagraph"/>
        <w:ind w:left="1440"/>
        <w:rPr>
          <w:ins w:id="290" w:author="Sarju Garg" w:date="2021-05-12T08:48:00Z"/>
        </w:rPr>
        <w:pPrChange w:id="291" w:author="Sarju Garg" w:date="2021-05-12T08:48:00Z">
          <w:pPr>
            <w:pStyle w:val="Heading1"/>
          </w:pPr>
        </w:pPrChange>
      </w:pPr>
      <w:ins w:id="292" w:author="Sarju Garg" w:date="2021-05-12T08:48:00Z">
        <w:r>
          <w:t>So this table has the following column</w:t>
        </w:r>
      </w:ins>
    </w:p>
    <w:p w14:paraId="247D2791" w14:textId="59BF304A" w:rsidR="00A36D58" w:rsidRDefault="00A36D58">
      <w:pPr>
        <w:pStyle w:val="ListParagraph"/>
        <w:numPr>
          <w:ilvl w:val="2"/>
          <w:numId w:val="62"/>
        </w:numPr>
        <w:rPr>
          <w:ins w:id="293" w:author="Sarju Garg" w:date="2021-05-12T08:48:00Z"/>
        </w:rPr>
        <w:pPrChange w:id="294" w:author="Sarju Garg" w:date="2021-05-12T08:48:00Z">
          <w:pPr>
            <w:pStyle w:val="Heading1"/>
          </w:pPr>
        </w:pPrChange>
      </w:pPr>
      <w:ins w:id="295" w:author="Sarju Garg" w:date="2021-05-12T08:48:00Z">
        <w:r>
          <w:t>API name</w:t>
        </w:r>
      </w:ins>
    </w:p>
    <w:p w14:paraId="37EBBF5C" w14:textId="4792D68E" w:rsidR="00A36D58" w:rsidRDefault="00A36D58">
      <w:pPr>
        <w:pStyle w:val="ListParagraph"/>
        <w:numPr>
          <w:ilvl w:val="2"/>
          <w:numId w:val="62"/>
        </w:numPr>
        <w:rPr>
          <w:ins w:id="296" w:author="Sarju Garg" w:date="2021-05-12T08:48:00Z"/>
        </w:rPr>
        <w:pPrChange w:id="297" w:author="Sarju Garg" w:date="2021-05-12T08:48:00Z">
          <w:pPr>
            <w:pStyle w:val="Heading1"/>
          </w:pPr>
        </w:pPrChange>
      </w:pPr>
      <w:ins w:id="298" w:author="Sarju Garg" w:date="2021-05-12T08:48:00Z">
        <w:r>
          <w:t>Master table name</w:t>
        </w:r>
      </w:ins>
    </w:p>
    <w:p w14:paraId="322EC6F1" w14:textId="4AAB960A" w:rsidR="00A36D58" w:rsidRDefault="00A36D58">
      <w:pPr>
        <w:pStyle w:val="ListParagraph"/>
        <w:numPr>
          <w:ilvl w:val="2"/>
          <w:numId w:val="62"/>
        </w:numPr>
        <w:rPr>
          <w:ins w:id="299" w:author="Sarju Garg" w:date="2021-05-12T08:48:00Z"/>
        </w:rPr>
        <w:pPrChange w:id="300" w:author="Sarju Garg" w:date="2021-05-12T08:48:00Z">
          <w:pPr>
            <w:pStyle w:val="Heading1"/>
          </w:pPr>
        </w:pPrChange>
      </w:pPr>
      <w:ins w:id="301" w:author="Sarju Garg" w:date="2021-05-12T08:48:00Z">
        <w:r>
          <w:t>Join string</w:t>
        </w:r>
      </w:ins>
    </w:p>
    <w:p w14:paraId="673DD89B" w14:textId="35A71BD6" w:rsidR="00A36D58" w:rsidRDefault="00A36D58">
      <w:pPr>
        <w:pStyle w:val="ListParagraph"/>
        <w:numPr>
          <w:ilvl w:val="2"/>
          <w:numId w:val="62"/>
        </w:numPr>
        <w:rPr>
          <w:ins w:id="302" w:author="Sarju Garg" w:date="2021-05-12T08:49:00Z"/>
        </w:rPr>
        <w:pPrChange w:id="303" w:author="Sarju Garg" w:date="2021-05-12T08:48:00Z">
          <w:pPr>
            <w:pStyle w:val="Heading1"/>
          </w:pPr>
        </w:pPrChange>
      </w:pPr>
      <w:ins w:id="304" w:author="Sarju Garg" w:date="2021-05-12T08:48:00Z">
        <w:r>
          <w:t xml:space="preserve">Select </w:t>
        </w:r>
      </w:ins>
      <w:ins w:id="305" w:author="Sarju Garg" w:date="2021-05-12T08:49:00Z">
        <w:r>
          <w:t>List</w:t>
        </w:r>
      </w:ins>
    </w:p>
    <w:p w14:paraId="11ABB374" w14:textId="4736E056" w:rsidR="00A36D58" w:rsidRDefault="00A36D58">
      <w:pPr>
        <w:pStyle w:val="ListParagraph"/>
        <w:numPr>
          <w:ilvl w:val="2"/>
          <w:numId w:val="62"/>
        </w:numPr>
        <w:rPr>
          <w:ins w:id="306" w:author="Sarju Garg" w:date="2021-05-12T08:49:00Z"/>
        </w:rPr>
        <w:pPrChange w:id="307" w:author="Sarju Garg" w:date="2021-05-12T08:49:00Z">
          <w:pPr>
            <w:pStyle w:val="Heading1"/>
          </w:pPr>
        </w:pPrChange>
      </w:pPr>
      <w:ins w:id="308" w:author="Sarju Garg" w:date="2021-05-12T08:49:00Z">
        <w:r>
          <w:t>Where list</w:t>
        </w:r>
      </w:ins>
    </w:p>
    <w:p w14:paraId="602A060C" w14:textId="4FA009E5" w:rsidR="00A36D58" w:rsidRDefault="00A36D58">
      <w:pPr>
        <w:pStyle w:val="ListParagraph"/>
        <w:numPr>
          <w:ilvl w:val="2"/>
          <w:numId w:val="62"/>
        </w:numPr>
        <w:rPr>
          <w:ins w:id="309" w:author="Sarju Garg" w:date="2021-05-12T08:45:00Z"/>
        </w:rPr>
        <w:pPrChange w:id="310" w:author="Sarju Garg" w:date="2021-05-12T08:49:00Z">
          <w:pPr>
            <w:pStyle w:val="Heading1"/>
          </w:pPr>
        </w:pPrChange>
      </w:pPr>
      <w:ins w:id="311" w:author="Sarju Garg" w:date="2021-05-12T08:49:00Z">
        <w:r>
          <w:t>Where flag</w:t>
        </w:r>
      </w:ins>
    </w:p>
    <w:p w14:paraId="1F69C460" w14:textId="77777777" w:rsidR="002367BA" w:rsidRDefault="002367BA">
      <w:pPr>
        <w:pStyle w:val="ListParagraph"/>
        <w:ind w:left="1440"/>
        <w:rPr>
          <w:ins w:id="312" w:author="Sarju Garg" w:date="2021-05-12T08:44:00Z"/>
        </w:rPr>
        <w:pPrChange w:id="313" w:author="Sarju Garg" w:date="2021-05-12T08:44:00Z">
          <w:pPr>
            <w:pStyle w:val="Heading1"/>
          </w:pPr>
        </w:pPrChange>
      </w:pPr>
    </w:p>
    <w:p w14:paraId="75B5762D" w14:textId="02FEFA5F" w:rsidR="002367BA" w:rsidRDefault="002367BA">
      <w:pPr>
        <w:pStyle w:val="ListParagraph"/>
        <w:numPr>
          <w:ilvl w:val="0"/>
          <w:numId w:val="63"/>
        </w:numPr>
        <w:rPr>
          <w:ins w:id="314" w:author="Sarju Garg" w:date="2021-05-12T08:45:00Z"/>
        </w:rPr>
        <w:pPrChange w:id="315" w:author="Sarju Garg" w:date="2021-05-12T08:45:00Z">
          <w:pPr>
            <w:pStyle w:val="Heading1"/>
          </w:pPr>
        </w:pPrChange>
      </w:pPr>
      <w:ins w:id="316" w:author="Sarju Garg" w:date="2021-05-12T08:45:00Z">
        <w:r>
          <w:t>API parameter to DB column mapping table</w:t>
        </w:r>
      </w:ins>
    </w:p>
    <w:p w14:paraId="4CC082E7" w14:textId="0AD7D21A" w:rsidR="002367BA" w:rsidRDefault="002367BA">
      <w:pPr>
        <w:pStyle w:val="ListParagraph"/>
        <w:numPr>
          <w:ilvl w:val="1"/>
          <w:numId w:val="63"/>
        </w:numPr>
        <w:rPr>
          <w:ins w:id="317" w:author="Sarju Garg" w:date="2021-05-12T08:45:00Z"/>
        </w:rPr>
        <w:pPrChange w:id="318" w:author="Sarju Garg" w:date="2021-05-12T08:45:00Z">
          <w:pPr>
            <w:pStyle w:val="Heading1"/>
          </w:pPr>
        </w:pPrChange>
      </w:pPr>
      <w:ins w:id="319" w:author="Sarju Garg" w:date="2021-05-12T08:45:00Z">
        <w:r>
          <w:t>Each API parameter has a corrosponding mapping to the DB column.</w:t>
        </w:r>
      </w:ins>
    </w:p>
    <w:p w14:paraId="46AC5D71" w14:textId="77AE0122" w:rsidR="002367BA" w:rsidRDefault="00A36D58">
      <w:pPr>
        <w:pStyle w:val="ListParagraph"/>
        <w:numPr>
          <w:ilvl w:val="1"/>
          <w:numId w:val="63"/>
        </w:numPr>
        <w:rPr>
          <w:ins w:id="320" w:author="Sarju Garg" w:date="2021-05-12T08:53:00Z"/>
        </w:rPr>
        <w:pPrChange w:id="321" w:author="Sarju Garg" w:date="2021-05-12T08:45:00Z">
          <w:pPr>
            <w:pStyle w:val="Heading1"/>
          </w:pPr>
        </w:pPrChange>
      </w:pPr>
      <w:ins w:id="322" w:author="Sarju Garg" w:date="2021-05-12T08:49:00Z">
        <w:r>
          <w:t>This parameter can be a simple parameter or a composite parameter which combines multiple DB column into one parameter. Example is name which is composite parameter</w:t>
        </w:r>
      </w:ins>
      <w:ins w:id="323" w:author="Sarju Garg" w:date="2021-05-12T08:53:00Z">
        <w:r>
          <w:t xml:space="preserve"> containing first name, middle name and last name.</w:t>
        </w:r>
      </w:ins>
    </w:p>
    <w:p w14:paraId="58F0C4D2" w14:textId="77777777" w:rsidR="00A36D58" w:rsidRDefault="00A36D58">
      <w:pPr>
        <w:pStyle w:val="ListParagraph"/>
        <w:rPr>
          <w:ins w:id="324" w:author="Sarju Garg" w:date="2021-05-12T08:54:00Z"/>
        </w:rPr>
        <w:pPrChange w:id="325" w:author="Sarju Garg" w:date="2021-05-12T08:54:00Z">
          <w:pPr>
            <w:pStyle w:val="Heading1"/>
          </w:pPr>
        </w:pPrChange>
      </w:pPr>
    </w:p>
    <w:p w14:paraId="4778930C" w14:textId="4AFFF898" w:rsidR="00A36D58" w:rsidRDefault="00A36D58">
      <w:pPr>
        <w:pStyle w:val="ListParagraph"/>
        <w:ind w:left="1440"/>
        <w:rPr>
          <w:ins w:id="326" w:author="Sarju Garg" w:date="2021-05-12T08:54:00Z"/>
        </w:rPr>
        <w:pPrChange w:id="327" w:author="Sarju Garg" w:date="2021-05-12T08:54:00Z">
          <w:pPr>
            <w:pStyle w:val="Heading1"/>
          </w:pPr>
        </w:pPrChange>
      </w:pPr>
      <w:ins w:id="328" w:author="Sarju Garg" w:date="2021-05-12T08:54:00Z">
        <w:r>
          <w:t>So this table has the following column</w:t>
        </w:r>
      </w:ins>
    </w:p>
    <w:p w14:paraId="27BB91D2" w14:textId="395481E1" w:rsidR="00A36D58" w:rsidRDefault="00A36D58">
      <w:pPr>
        <w:pStyle w:val="ListParagraph"/>
        <w:numPr>
          <w:ilvl w:val="2"/>
          <w:numId w:val="63"/>
        </w:numPr>
        <w:rPr>
          <w:ins w:id="329" w:author="Sarju Garg" w:date="2021-05-12T08:54:00Z"/>
        </w:rPr>
        <w:pPrChange w:id="330" w:author="Sarju Garg" w:date="2021-05-12T08:54:00Z">
          <w:pPr>
            <w:pStyle w:val="Heading1"/>
          </w:pPr>
        </w:pPrChange>
      </w:pPr>
      <w:ins w:id="331" w:author="Sarju Garg" w:date="2021-05-12T08:54:00Z">
        <w:r>
          <w:t>API name</w:t>
        </w:r>
      </w:ins>
    </w:p>
    <w:p w14:paraId="61D5DD7C" w14:textId="0206A55D" w:rsidR="00A36D58" w:rsidRDefault="00A36D58">
      <w:pPr>
        <w:pStyle w:val="ListParagraph"/>
        <w:numPr>
          <w:ilvl w:val="2"/>
          <w:numId w:val="63"/>
        </w:numPr>
        <w:rPr>
          <w:ins w:id="332" w:author="Sarju Garg" w:date="2021-05-12T08:54:00Z"/>
        </w:rPr>
        <w:pPrChange w:id="333" w:author="Sarju Garg" w:date="2021-05-12T08:54:00Z">
          <w:pPr>
            <w:pStyle w:val="Heading1"/>
          </w:pPr>
        </w:pPrChange>
      </w:pPr>
      <w:ins w:id="334" w:author="Sarju Garg" w:date="2021-05-12T08:54:00Z">
        <w:r>
          <w:t>API parameter name</w:t>
        </w:r>
      </w:ins>
    </w:p>
    <w:p w14:paraId="1C1BDDBE" w14:textId="741692DE" w:rsidR="00A36D58" w:rsidRDefault="00A36D58">
      <w:pPr>
        <w:pStyle w:val="ListParagraph"/>
        <w:numPr>
          <w:ilvl w:val="2"/>
          <w:numId w:val="63"/>
        </w:numPr>
        <w:rPr>
          <w:ins w:id="335" w:author="Sarju Garg" w:date="2021-05-12T08:54:00Z"/>
        </w:rPr>
        <w:pPrChange w:id="336" w:author="Sarju Garg" w:date="2021-05-12T08:54:00Z">
          <w:pPr>
            <w:pStyle w:val="Heading1"/>
          </w:pPr>
        </w:pPrChange>
      </w:pPr>
      <w:ins w:id="337" w:author="Sarju Garg" w:date="2021-05-12T08:54:00Z">
        <w:r>
          <w:t>Table name</w:t>
        </w:r>
      </w:ins>
    </w:p>
    <w:p w14:paraId="79C7D36B" w14:textId="00EAAC6F" w:rsidR="00A36D58" w:rsidRDefault="00A36D58">
      <w:pPr>
        <w:pStyle w:val="ListParagraph"/>
        <w:numPr>
          <w:ilvl w:val="2"/>
          <w:numId w:val="63"/>
        </w:numPr>
        <w:rPr>
          <w:ins w:id="338" w:author="Sarju Garg" w:date="2021-05-12T08:54:00Z"/>
        </w:rPr>
        <w:pPrChange w:id="339" w:author="Sarju Garg" w:date="2021-05-12T08:54:00Z">
          <w:pPr>
            <w:pStyle w:val="Heading1"/>
          </w:pPr>
        </w:pPrChange>
      </w:pPr>
      <w:ins w:id="340" w:author="Sarju Garg" w:date="2021-05-12T08:54:00Z">
        <w:r>
          <w:t>DB column name</w:t>
        </w:r>
      </w:ins>
    </w:p>
    <w:p w14:paraId="64CE9996" w14:textId="64E70BF2" w:rsidR="009938F9" w:rsidRDefault="00A36D58">
      <w:pPr>
        <w:ind w:left="432"/>
        <w:rPr>
          <w:ins w:id="341" w:author="Sarju Garg" w:date="2021-05-12T09:05:00Z"/>
        </w:rPr>
        <w:pPrChange w:id="342" w:author="Sarju Garg" w:date="2021-05-12T09:05:00Z">
          <w:pPr>
            <w:pStyle w:val="Heading1"/>
          </w:pPr>
        </w:pPrChange>
      </w:pPr>
      <w:ins w:id="343" w:author="Sarju Garg" w:date="2021-05-12T08:55:00Z">
        <w:r>
          <w:t>For all the services, the data is configured in these 2 tables.</w:t>
        </w:r>
      </w:ins>
    </w:p>
    <w:p w14:paraId="381877A3" w14:textId="51A90A67" w:rsidR="00A36D58" w:rsidRDefault="00A36D58">
      <w:pPr>
        <w:ind w:left="432"/>
        <w:rPr>
          <w:ins w:id="344" w:author="Sarju Garg" w:date="2021-05-12T09:04:00Z"/>
        </w:rPr>
        <w:pPrChange w:id="345" w:author="Sarju Garg" w:date="2021-05-12T08:55:00Z">
          <w:pPr>
            <w:pStyle w:val="Heading1"/>
          </w:pPr>
        </w:pPrChange>
      </w:pPr>
      <w:ins w:id="346" w:author="Sarju Garg" w:date="2021-05-12T08:56:00Z">
        <w:r>
          <w:t>So, a generic flow would be as follows</w:t>
        </w:r>
      </w:ins>
    </w:p>
    <w:p w14:paraId="6145E683" w14:textId="435D9172" w:rsidR="00A36D58" w:rsidRDefault="009938F9">
      <w:pPr>
        <w:rPr>
          <w:ins w:id="347" w:author="Sarju Garg" w:date="2021-05-12T08:56:00Z"/>
        </w:rPr>
        <w:pPrChange w:id="348" w:author="Sarju Garg" w:date="2021-05-12T09:15:00Z">
          <w:pPr>
            <w:pStyle w:val="Heading1"/>
          </w:pPr>
        </w:pPrChange>
      </w:pPr>
      <w:ins w:id="349" w:author="Sarju Garg" w:date="2021-05-12T09:04:00Z">
        <w:r>
          <w:t xml:space="preserve">     </w:t>
        </w:r>
      </w:ins>
    </w:p>
    <w:p w14:paraId="743CC23D" w14:textId="15304CC8" w:rsidR="00A36D58" w:rsidRDefault="00A36D58">
      <w:pPr>
        <w:pStyle w:val="ListParagraph"/>
        <w:numPr>
          <w:ilvl w:val="0"/>
          <w:numId w:val="64"/>
        </w:numPr>
        <w:rPr>
          <w:ins w:id="350" w:author="Sarju Garg" w:date="2021-05-12T08:57:00Z"/>
        </w:rPr>
        <w:pPrChange w:id="351" w:author="Sarju Garg" w:date="2021-05-12T08:57:00Z">
          <w:pPr>
            <w:pStyle w:val="Heading1"/>
          </w:pPr>
        </w:pPrChange>
      </w:pPr>
      <w:ins w:id="352" w:author="Sarju Garg" w:date="2021-05-12T08:56:00Z">
        <w:r>
          <w:t>Based on the API name,</w:t>
        </w:r>
      </w:ins>
      <w:ins w:id="353" w:author="Sarju Garg" w:date="2021-05-12T08:57:00Z">
        <w:r>
          <w:t xml:space="preserve"> the following is done</w:t>
        </w:r>
      </w:ins>
    </w:p>
    <w:p w14:paraId="7A8E8AB0" w14:textId="2BB3E078" w:rsidR="009938F9" w:rsidRDefault="00A36D58">
      <w:pPr>
        <w:pStyle w:val="ListParagraph"/>
        <w:numPr>
          <w:ilvl w:val="1"/>
          <w:numId w:val="64"/>
        </w:numPr>
        <w:rPr>
          <w:ins w:id="354" w:author="Sarju Garg" w:date="2021-05-12T08:59:00Z"/>
        </w:rPr>
        <w:pPrChange w:id="355" w:author="Sarju Garg" w:date="2021-05-12T09:03:00Z">
          <w:pPr>
            <w:pStyle w:val="ListParagraph"/>
            <w:numPr>
              <w:numId w:val="63"/>
            </w:numPr>
            <w:ind w:hanging="360"/>
          </w:pPr>
        </w:pPrChange>
      </w:pPr>
      <w:ins w:id="356" w:author="Sarju Garg" w:date="2021-05-12T08:56:00Z">
        <w:r>
          <w:t xml:space="preserve"> the API to DB table is refered and the join string is retrived along with the master table.</w:t>
        </w:r>
      </w:ins>
      <w:ins w:id="357" w:author="Sarju Garg" w:date="2021-05-12T09:01:00Z">
        <w:r w:rsidR="009938F9">
          <w:t xml:space="preserve"> </w:t>
        </w:r>
      </w:ins>
    </w:p>
    <w:p w14:paraId="4C31F28B" w14:textId="6A99DCAE" w:rsidR="009938F9" w:rsidRDefault="009938F9">
      <w:pPr>
        <w:pStyle w:val="ListParagraph"/>
        <w:numPr>
          <w:ilvl w:val="1"/>
          <w:numId w:val="64"/>
        </w:numPr>
        <w:rPr>
          <w:ins w:id="358" w:author="Sarju Garg" w:date="2021-05-12T09:00:00Z"/>
        </w:rPr>
        <w:pPrChange w:id="359" w:author="Sarju Garg" w:date="2021-05-12T09:03:00Z">
          <w:pPr>
            <w:pStyle w:val="ListParagraph"/>
            <w:numPr>
              <w:numId w:val="63"/>
            </w:numPr>
            <w:ind w:hanging="360"/>
          </w:pPr>
        </w:pPrChange>
      </w:pPr>
      <w:ins w:id="360" w:author="Sarju Garg" w:date="2021-05-12T08:57:00Z">
        <w:r>
          <w:t xml:space="preserve">Based on each parameter, the </w:t>
        </w:r>
      </w:ins>
      <w:ins w:id="361" w:author="Sarju Garg" w:date="2021-05-12T08:59:00Z">
        <w:r>
          <w:t>DB column is retrieved from the “API parameter to DB column mapping” table</w:t>
        </w:r>
      </w:ins>
      <w:ins w:id="362" w:author="Sarju Garg" w:date="2021-05-12T09:02:00Z">
        <w:r>
          <w:t>. This will help is building the select list and the where list</w:t>
        </w:r>
      </w:ins>
    </w:p>
    <w:p w14:paraId="10EC97ED" w14:textId="2686FBAE" w:rsidR="009938F9" w:rsidRDefault="009938F9">
      <w:pPr>
        <w:pStyle w:val="ListParagraph"/>
        <w:numPr>
          <w:ilvl w:val="1"/>
          <w:numId w:val="64"/>
        </w:numPr>
        <w:rPr>
          <w:ins w:id="363" w:author="Sarju Garg" w:date="2021-05-12T08:59:00Z"/>
        </w:rPr>
        <w:pPrChange w:id="364" w:author="Sarju Garg" w:date="2021-05-12T09:03:00Z">
          <w:pPr>
            <w:pStyle w:val="ListParagraph"/>
            <w:numPr>
              <w:numId w:val="63"/>
            </w:numPr>
            <w:ind w:hanging="360"/>
          </w:pPr>
        </w:pPrChange>
      </w:pPr>
      <w:ins w:id="365" w:author="Sarju Garg" w:date="2021-05-12T09:00:00Z">
        <w:r>
          <w:t xml:space="preserve">Apart from the time page information and order by information is also </w:t>
        </w:r>
      </w:ins>
      <w:ins w:id="366" w:author="Sarju Garg" w:date="2021-05-12T09:01:00Z">
        <w:r>
          <w:t>added in the DB query</w:t>
        </w:r>
      </w:ins>
    </w:p>
    <w:p w14:paraId="42336AEF" w14:textId="1AD006D8" w:rsidR="00A36D58" w:rsidRDefault="009938F9">
      <w:pPr>
        <w:pStyle w:val="ListParagraph"/>
        <w:numPr>
          <w:ilvl w:val="1"/>
          <w:numId w:val="64"/>
        </w:numPr>
        <w:rPr>
          <w:ins w:id="367" w:author="Sarju Garg" w:date="2021-05-12T09:04:00Z"/>
        </w:rPr>
        <w:pPrChange w:id="368" w:author="Sarju Garg" w:date="2021-05-12T09:03:00Z">
          <w:pPr>
            <w:pStyle w:val="Heading1"/>
          </w:pPr>
        </w:pPrChange>
      </w:pPr>
      <w:ins w:id="369" w:author="Sarju Garg" w:date="2021-05-12T09:00:00Z">
        <w:r>
          <w:t xml:space="preserve">By merging these </w:t>
        </w:r>
      </w:ins>
      <w:ins w:id="370" w:author="Sarju Garg" w:date="2021-05-12T09:04:00Z">
        <w:r>
          <w:t>the output of above steps</w:t>
        </w:r>
      </w:ins>
      <w:ins w:id="371" w:author="Sarju Garg" w:date="2021-05-12T09:00:00Z">
        <w:r>
          <w:t xml:space="preserve">, </w:t>
        </w:r>
      </w:ins>
      <w:ins w:id="372" w:author="Sarju Garg" w:date="2021-05-12T09:04:00Z">
        <w:r>
          <w:t xml:space="preserve"> the DB query string would be generated.</w:t>
        </w:r>
      </w:ins>
    </w:p>
    <w:p w14:paraId="2FCF238C" w14:textId="77777777" w:rsidR="00C12C1E" w:rsidRDefault="009938F9">
      <w:pPr>
        <w:pStyle w:val="ListParagraph"/>
        <w:numPr>
          <w:ilvl w:val="1"/>
          <w:numId w:val="64"/>
        </w:numPr>
        <w:rPr>
          <w:ins w:id="373" w:author="Sarju Garg" w:date="2021-05-12T09:12:00Z"/>
        </w:rPr>
        <w:pPrChange w:id="374" w:author="Sarju Garg" w:date="2021-05-12T09:03:00Z">
          <w:pPr>
            <w:pStyle w:val="Heading1"/>
          </w:pPr>
        </w:pPrChange>
      </w:pPr>
      <w:ins w:id="375" w:author="Sarju Garg" w:date="2021-05-12T09:04:00Z">
        <w:r>
          <w:t>Fire the DB query</w:t>
        </w:r>
      </w:ins>
      <w:ins w:id="376" w:author="Sarju Garg" w:date="2021-05-12T09:12:00Z">
        <w:r w:rsidR="00C12C1E">
          <w:t xml:space="preserve"> and receive the response</w:t>
        </w:r>
      </w:ins>
    </w:p>
    <w:p w14:paraId="7A7CA4ED" w14:textId="3E1B9630" w:rsidR="009938F9" w:rsidRDefault="00C12C1E">
      <w:pPr>
        <w:pStyle w:val="ListParagraph"/>
        <w:numPr>
          <w:ilvl w:val="1"/>
          <w:numId w:val="64"/>
        </w:numPr>
        <w:rPr>
          <w:ins w:id="377" w:author="Sarju Garg" w:date="2021-05-12T08:45:00Z"/>
        </w:rPr>
        <w:pPrChange w:id="378" w:author="Sarju Garg" w:date="2021-05-12T09:03:00Z">
          <w:pPr>
            <w:pStyle w:val="Heading1"/>
          </w:pPr>
        </w:pPrChange>
      </w:pPr>
      <w:ins w:id="379" w:author="Sarju Garg" w:date="2021-05-12T09:12:00Z">
        <w:r>
          <w:t xml:space="preserve">Generate the </w:t>
        </w:r>
      </w:ins>
      <w:ins w:id="380" w:author="Sarju Garg" w:date="2021-05-12T09:14:00Z">
        <w:r>
          <w:t>XML response based on the reverse mapping of the DB column to API parameter.</w:t>
        </w:r>
      </w:ins>
      <w:ins w:id="381" w:author="Sarju Garg" w:date="2021-05-12T09:04:00Z">
        <w:r w:rsidR="009938F9">
          <w:t xml:space="preserve"> </w:t>
        </w:r>
      </w:ins>
    </w:p>
    <w:p w14:paraId="0C86B324" w14:textId="77777777" w:rsidR="002367BA" w:rsidRDefault="002367BA">
      <w:pPr>
        <w:pStyle w:val="ListParagraph"/>
        <w:ind w:left="1440"/>
        <w:rPr>
          <w:ins w:id="382" w:author="Sarju Garg" w:date="2021-05-12T09:15:00Z"/>
        </w:rPr>
        <w:pPrChange w:id="383" w:author="Sarju Garg" w:date="2021-05-12T08:44:00Z">
          <w:pPr>
            <w:pStyle w:val="Heading1"/>
          </w:pPr>
        </w:pPrChange>
      </w:pPr>
    </w:p>
    <w:p w14:paraId="77A18C5D" w14:textId="5D2DC410" w:rsidR="00C12C1E" w:rsidRDefault="00F451F7">
      <w:pPr>
        <w:pStyle w:val="Heading2"/>
        <w:rPr>
          <w:ins w:id="384" w:author="Sarju Garg" w:date="2021-05-12T08:44:00Z"/>
        </w:rPr>
        <w:pPrChange w:id="385" w:author="Sarju Garg" w:date="2021-05-12T11:26:00Z">
          <w:pPr>
            <w:pStyle w:val="Heading1"/>
          </w:pPr>
        </w:pPrChange>
      </w:pPr>
      <w:ins w:id="386" w:author="Sarju Garg" w:date="2021-05-12T11:26:00Z">
        <w:r>
          <w:lastRenderedPageBreak/>
          <w:t>Pagination</w:t>
        </w:r>
      </w:ins>
    </w:p>
    <w:p w14:paraId="61D919EE" w14:textId="6E94F4BA" w:rsidR="002367BA" w:rsidRDefault="00F451F7">
      <w:pPr>
        <w:rPr>
          <w:ins w:id="387" w:author="Sarju Garg" w:date="2021-05-12T11:28:00Z"/>
        </w:rPr>
        <w:pPrChange w:id="388" w:author="Sarju Garg" w:date="2021-05-12T08:44:00Z">
          <w:pPr>
            <w:pStyle w:val="Heading1"/>
          </w:pPr>
        </w:pPrChange>
      </w:pPr>
      <w:ins w:id="389" w:author="Sarju Garg" w:date="2021-05-12T11:26:00Z">
        <w:r>
          <w:t xml:space="preserve">For each service request, the </w:t>
        </w:r>
      </w:ins>
      <w:ins w:id="390" w:author="Sarju Garg" w:date="2021-05-12T11:27:00Z">
        <w:r>
          <w:t>API user</w:t>
        </w:r>
      </w:ins>
      <w:ins w:id="391" w:author="Sarju Garg" w:date="2021-05-12T11:26:00Z">
        <w:r>
          <w:t xml:space="preserve"> can refer to the page number </w:t>
        </w:r>
      </w:ins>
      <w:ins w:id="392" w:author="Sarju Garg" w:date="2021-05-12T11:27:00Z">
        <w:r>
          <w:t xml:space="preserve"> and the page size in the API request. So if API user </w:t>
        </w:r>
      </w:ins>
      <w:ins w:id="393" w:author="Sarju Garg" w:date="2021-05-12T11:28:00Z">
        <w:r>
          <w:t>set</w:t>
        </w:r>
      </w:ins>
      <w:ins w:id="394" w:author="Sarju Garg" w:date="2021-05-12T11:27:00Z">
        <w:r>
          <w:t xml:space="preserve"> page number=1 and page size= 20, then the first 20 records would be sent to the user. However if </w:t>
        </w:r>
      </w:ins>
      <w:ins w:id="395" w:author="Sarju Garg" w:date="2021-05-12T11:28:00Z">
        <w:r>
          <w:t>API user set page number=2 and page size= 20, then the 21</w:t>
        </w:r>
        <w:r w:rsidRPr="00F451F7">
          <w:rPr>
            <w:vertAlign w:val="superscript"/>
            <w:rPrChange w:id="396" w:author="Sarju Garg" w:date="2021-05-12T11:28:00Z">
              <w:rPr>
                <w:b w:val="0"/>
              </w:rPr>
            </w:rPrChange>
          </w:rPr>
          <w:t>st</w:t>
        </w:r>
        <w:r>
          <w:t xml:space="preserve"> to 40</w:t>
        </w:r>
        <w:r w:rsidRPr="00F451F7">
          <w:rPr>
            <w:vertAlign w:val="superscript"/>
            <w:rPrChange w:id="397" w:author="Sarju Garg" w:date="2021-05-12T11:28:00Z">
              <w:rPr>
                <w:b w:val="0"/>
              </w:rPr>
            </w:rPrChange>
          </w:rPr>
          <w:t>th</w:t>
        </w:r>
        <w:r>
          <w:t xml:space="preserve"> records would be sent to the user.</w:t>
        </w:r>
      </w:ins>
    </w:p>
    <w:p w14:paraId="637D723D" w14:textId="0BA7ABAE" w:rsidR="00F451F7" w:rsidRDefault="00F451F7">
      <w:pPr>
        <w:rPr>
          <w:ins w:id="398" w:author="Sarju Garg" w:date="2021-05-12T11:30:00Z"/>
        </w:rPr>
        <w:pPrChange w:id="399" w:author="Sarju Garg" w:date="2021-05-12T08:44:00Z">
          <w:pPr>
            <w:pStyle w:val="Heading1"/>
          </w:pPr>
        </w:pPrChange>
      </w:pPr>
      <w:ins w:id="400" w:author="Sarju Garg" w:date="2021-05-12T11:28:00Z">
        <w:r>
          <w:t>In the API response, the page number and page size is returne</w:t>
        </w:r>
        <w:r w:rsidR="000A254A">
          <w:t xml:space="preserve">d. Also the total </w:t>
        </w:r>
      </w:ins>
      <w:ins w:id="401" w:author="Sarju Garg" w:date="2021-05-12T11:31:00Z">
        <w:r w:rsidR="000A254A">
          <w:t>row</w:t>
        </w:r>
      </w:ins>
      <w:ins w:id="402" w:author="Sarju Garg" w:date="2021-05-12T11:29:00Z">
        <w:r w:rsidR="000A254A">
          <w:t xml:space="preserve"> in the table based on the query</w:t>
        </w:r>
      </w:ins>
      <w:ins w:id="403" w:author="Sarju Garg" w:date="2021-05-12T11:28:00Z">
        <w:r w:rsidR="000A254A">
          <w:t xml:space="preserve"> is returned as well </w:t>
        </w:r>
      </w:ins>
    </w:p>
    <w:p w14:paraId="0F665916" w14:textId="39712A17" w:rsidR="000A254A" w:rsidRDefault="000A254A">
      <w:pPr>
        <w:rPr>
          <w:ins w:id="404" w:author="Sarju Garg" w:date="2021-05-12T12:01:00Z"/>
        </w:rPr>
        <w:pPrChange w:id="405" w:author="Sarju Garg" w:date="2021-05-12T08:44:00Z">
          <w:pPr>
            <w:pStyle w:val="Heading1"/>
          </w:pPr>
        </w:pPrChange>
      </w:pPr>
      <w:ins w:id="406" w:author="Sarju Garg" w:date="2021-05-12T11:30:00Z">
        <w:r>
          <w:t xml:space="preserve">If there are less </w:t>
        </w:r>
      </w:ins>
      <w:ins w:id="407" w:author="Sarju Garg" w:date="2021-05-12T11:31:00Z">
        <w:r>
          <w:t xml:space="preserve">row (page size) </w:t>
        </w:r>
      </w:ins>
      <w:ins w:id="408" w:author="Sarju Garg" w:date="2021-05-12T11:30:00Z">
        <w:r>
          <w:t xml:space="preserve"> than what user is requested for, then </w:t>
        </w:r>
      </w:ins>
      <w:ins w:id="409" w:author="Sarju Garg" w:date="2021-05-12T11:32:00Z">
        <w:r>
          <w:t>less records would be returned</w:t>
        </w:r>
      </w:ins>
      <w:ins w:id="410" w:author="Sarju Garg" w:date="2021-05-12T11:38:00Z">
        <w:r>
          <w:t xml:space="preserve"> to user.</w:t>
        </w:r>
      </w:ins>
    </w:p>
    <w:p w14:paraId="6624E4E2" w14:textId="77777777" w:rsidR="00BF6A43" w:rsidRDefault="00BF6A43">
      <w:pPr>
        <w:rPr>
          <w:ins w:id="411" w:author="Sarju Garg" w:date="2021-05-15T12:37:00Z"/>
        </w:rPr>
        <w:pPrChange w:id="412" w:author="Sarju Garg" w:date="2021-05-12T08:44:00Z">
          <w:pPr>
            <w:pStyle w:val="Heading1"/>
          </w:pPr>
        </w:pPrChange>
      </w:pPr>
    </w:p>
    <w:p w14:paraId="4FD7F99E" w14:textId="2B900BC0" w:rsidR="00C43B80" w:rsidRDefault="00C43B80">
      <w:pPr>
        <w:pStyle w:val="Heading2"/>
        <w:rPr>
          <w:ins w:id="413" w:author="Sarju Garg" w:date="2021-05-15T12:38:00Z"/>
        </w:rPr>
        <w:pPrChange w:id="414" w:author="Sarju Garg" w:date="2021-05-15T12:38:00Z">
          <w:pPr>
            <w:pStyle w:val="Heading1"/>
          </w:pPr>
        </w:pPrChange>
      </w:pPr>
      <w:ins w:id="415" w:author="Sarju Garg" w:date="2021-05-15T12:37:00Z">
        <w:r>
          <w:t>Rate Limiting</w:t>
        </w:r>
      </w:ins>
    </w:p>
    <w:p w14:paraId="44B02139" w14:textId="3D72A2B4" w:rsidR="00C43B80" w:rsidRDefault="00C43B80" w:rsidP="00C43B80">
      <w:pPr>
        <w:spacing w:after="0" w:line="240" w:lineRule="auto"/>
        <w:rPr>
          <w:ins w:id="416" w:author="Sarju Garg" w:date="2021-05-15T12:44:00Z"/>
        </w:rPr>
      </w:pPr>
      <w:ins w:id="417" w:author="Sarju Garg" w:date="2021-05-15T12:38:00Z">
        <w:r w:rsidRPr="00C43B80">
          <w:rPr>
            <w:rPrChange w:id="418" w:author="Sarju Garg" w:date="2021-05-15T12:38:00Z">
              <w:rPr>
                <w:rFonts w:ascii="Helvetica" w:eastAsia="Times New Roman" w:hAnsi="Helvetica" w:cs="Times New Roman"/>
                <w:i/>
                <w:iCs/>
                <w:color w:val="202124"/>
                <w:szCs w:val="24"/>
                <w:shd w:val="clear" w:color="auto" w:fill="FFFFFF"/>
              </w:rPr>
            </w:rPrChange>
          </w:rPr>
          <w:t xml:space="preserve">Rate limiting refers to preventing the frequency of an operation from exceeding </w:t>
        </w:r>
        <w:r>
          <w:t xml:space="preserve">certain limit. It is </w:t>
        </w:r>
        <w:r w:rsidRPr="00C43B80">
          <w:rPr>
            <w:rPrChange w:id="419" w:author="Sarju Garg" w:date="2021-05-15T12:38:00Z">
              <w:rPr>
                <w:rFonts w:ascii="Helvetica" w:eastAsia="Times New Roman" w:hAnsi="Helvetica" w:cs="Times New Roman"/>
                <w:color w:val="202124"/>
                <w:szCs w:val="24"/>
                <w:shd w:val="clear" w:color="auto" w:fill="FFFFFF"/>
              </w:rPr>
            </w:rPrChange>
          </w:rPr>
          <w:t>commonly used to protect underlying services and resources.</w:t>
        </w:r>
      </w:ins>
      <w:ins w:id="420" w:author="Sarju Garg" w:date="2021-05-15T12:45:00Z">
        <w:r>
          <w:t xml:space="preserve"> </w:t>
        </w:r>
      </w:ins>
      <w:ins w:id="421" w:author="Sarju Garg" w:date="2021-05-15T12:41:00Z">
        <w:r w:rsidRPr="00C43B80">
          <w:rPr>
            <w:rPrChange w:id="422" w:author="Sarju Garg" w:date="2021-05-15T12:42:00Z">
              <w:rPr>
                <w:rFonts w:ascii="Helvetica" w:eastAsia="Times New Roman" w:hAnsi="Helvetica" w:cs="Times New Roman"/>
                <w:color w:val="202124"/>
                <w:szCs w:val="24"/>
                <w:shd w:val="clear" w:color="auto" w:fill="FFFFFF"/>
              </w:rPr>
            </w:rPrChange>
          </w:rPr>
          <w:t>We can apply rate limiting per user to provide fair and reasonable use, without affecting other users. These limits might be applied over longer time periods, or they might be applied to resources that are not measured by rate but by quantity allocated.</w:t>
        </w:r>
      </w:ins>
    </w:p>
    <w:p w14:paraId="1B08EB14" w14:textId="77777777" w:rsidR="00C43B80" w:rsidRDefault="00C43B80" w:rsidP="00C43B80">
      <w:pPr>
        <w:spacing w:after="0" w:line="240" w:lineRule="auto"/>
        <w:rPr>
          <w:ins w:id="423" w:author="Sarju Garg" w:date="2021-05-15T12:44:00Z"/>
        </w:rPr>
      </w:pPr>
    </w:p>
    <w:p w14:paraId="046EA6AB" w14:textId="77777777" w:rsidR="00C43B80" w:rsidRPr="00C43B80" w:rsidRDefault="00C43B80" w:rsidP="00C43B80">
      <w:pPr>
        <w:spacing w:after="0" w:line="240" w:lineRule="auto"/>
        <w:rPr>
          <w:ins w:id="424" w:author="Sarju Garg" w:date="2021-05-15T12:44:00Z"/>
          <w:rPrChange w:id="425" w:author="Sarju Garg" w:date="2021-05-15T12:44:00Z">
            <w:rPr>
              <w:ins w:id="426" w:author="Sarju Garg" w:date="2021-05-15T12:44:00Z"/>
              <w:rFonts w:ascii="Times" w:eastAsia="Times New Roman" w:hAnsi="Times" w:cs="Times New Roman"/>
              <w:sz w:val="20"/>
              <w:szCs w:val="20"/>
            </w:rPr>
          </w:rPrChange>
        </w:rPr>
      </w:pPr>
      <w:ins w:id="427" w:author="Sarju Garg" w:date="2021-05-15T12:44:00Z">
        <w:r w:rsidRPr="00C43B80">
          <w:rPr>
            <w:rPrChange w:id="428" w:author="Sarju Garg" w:date="2021-05-15T12:44:00Z">
              <w:rPr>
                <w:rFonts w:ascii="Helvetica" w:eastAsia="Times New Roman" w:hAnsi="Helvetica" w:cs="Times New Roman"/>
                <w:color w:val="202124"/>
                <w:szCs w:val="24"/>
                <w:shd w:val="clear" w:color="auto" w:fill="FFFFFF"/>
              </w:rPr>
            </w:rPrChange>
          </w:rPr>
          <w:t>To enforce rate limiting, first understand why it is being applied in this case, and then determine which attributes of the request are best suited to be used as the limiting key (for example, source IP address, user, API key). After you choose a limiting key, a limiting implementation can use it to track usage. When limits are reached, the service returns a limiting signal (usually a 429 HTTP response).</w:t>
        </w:r>
      </w:ins>
    </w:p>
    <w:p w14:paraId="402F2A51" w14:textId="77777777" w:rsidR="00C43B80" w:rsidRDefault="00C43B80" w:rsidP="00C43B80">
      <w:pPr>
        <w:spacing w:after="0" w:line="240" w:lineRule="auto"/>
        <w:rPr>
          <w:ins w:id="429" w:author="Sarju Garg" w:date="2021-05-18T08:30:00Z"/>
        </w:rPr>
      </w:pPr>
    </w:p>
    <w:p w14:paraId="05D77D52" w14:textId="77777777" w:rsidR="002D58B4" w:rsidRDefault="002D58B4" w:rsidP="00C43B80">
      <w:pPr>
        <w:spacing w:after="0" w:line="240" w:lineRule="auto"/>
        <w:rPr>
          <w:ins w:id="430" w:author="Sarju Garg" w:date="2021-05-18T08:30:00Z"/>
        </w:rPr>
      </w:pPr>
      <w:ins w:id="431" w:author="Sarju Garg" w:date="2021-05-18T08:30:00Z">
        <w:r>
          <w:t>There can be 3 limiting keys</w:t>
        </w:r>
      </w:ins>
    </w:p>
    <w:p w14:paraId="1938D01E" w14:textId="7163FB55" w:rsidR="002D58B4" w:rsidRDefault="002D58B4">
      <w:pPr>
        <w:pStyle w:val="ListParagraph"/>
        <w:numPr>
          <w:ilvl w:val="0"/>
          <w:numId w:val="78"/>
        </w:numPr>
        <w:spacing w:after="0" w:line="240" w:lineRule="auto"/>
        <w:rPr>
          <w:ins w:id="432" w:author="Sarju Garg" w:date="2021-05-18T08:30:00Z"/>
        </w:rPr>
        <w:pPrChange w:id="433" w:author="Sarju Garg" w:date="2021-05-18T08:30:00Z">
          <w:pPr>
            <w:spacing w:after="0" w:line="240" w:lineRule="auto"/>
          </w:pPr>
        </w:pPrChange>
      </w:pPr>
      <w:ins w:id="434" w:author="Sarju Garg" w:date="2021-05-18T08:30:00Z">
        <w:r>
          <w:t>User</w:t>
        </w:r>
      </w:ins>
    </w:p>
    <w:p w14:paraId="7F9DAF02" w14:textId="77777777" w:rsidR="002D58B4" w:rsidRDefault="002D58B4">
      <w:pPr>
        <w:pStyle w:val="ListParagraph"/>
        <w:numPr>
          <w:ilvl w:val="0"/>
          <w:numId w:val="78"/>
        </w:numPr>
        <w:spacing w:after="0" w:line="240" w:lineRule="auto"/>
        <w:rPr>
          <w:ins w:id="435" w:author="Sarju Garg" w:date="2021-05-18T08:30:00Z"/>
        </w:rPr>
        <w:pPrChange w:id="436" w:author="Sarju Garg" w:date="2021-05-18T08:30:00Z">
          <w:pPr>
            <w:spacing w:after="0" w:line="240" w:lineRule="auto"/>
          </w:pPr>
        </w:pPrChange>
      </w:pPr>
      <w:ins w:id="437" w:author="Sarju Garg" w:date="2021-05-18T08:30:00Z">
        <w:r>
          <w:t>API</w:t>
        </w:r>
      </w:ins>
    </w:p>
    <w:p w14:paraId="17DB2D5D" w14:textId="77777777" w:rsidR="002D58B4" w:rsidRDefault="002D58B4">
      <w:pPr>
        <w:pStyle w:val="ListParagraph"/>
        <w:numPr>
          <w:ilvl w:val="0"/>
          <w:numId w:val="78"/>
        </w:numPr>
        <w:spacing w:after="0" w:line="240" w:lineRule="auto"/>
        <w:rPr>
          <w:ins w:id="438" w:author="Sarju Garg" w:date="2021-05-18T08:30:00Z"/>
        </w:rPr>
        <w:pPrChange w:id="439" w:author="Sarju Garg" w:date="2021-05-18T08:30:00Z">
          <w:pPr>
            <w:spacing w:after="0" w:line="240" w:lineRule="auto"/>
          </w:pPr>
        </w:pPrChange>
      </w:pPr>
      <w:ins w:id="440" w:author="Sarju Garg" w:date="2021-05-18T08:30:00Z">
        <w:r>
          <w:t>Session</w:t>
        </w:r>
      </w:ins>
    </w:p>
    <w:p w14:paraId="4B623FE4" w14:textId="77777777" w:rsidR="002D58B4" w:rsidRDefault="002D58B4" w:rsidP="002D58B4">
      <w:pPr>
        <w:spacing w:after="0" w:line="240" w:lineRule="auto"/>
        <w:rPr>
          <w:ins w:id="441" w:author="Sarju Garg" w:date="2021-05-18T08:30:00Z"/>
        </w:rPr>
      </w:pPr>
    </w:p>
    <w:p w14:paraId="2E73C890" w14:textId="77777777" w:rsidR="002D58B4" w:rsidRDefault="002D58B4" w:rsidP="002D58B4">
      <w:pPr>
        <w:spacing w:after="0" w:line="240" w:lineRule="auto"/>
        <w:rPr>
          <w:ins w:id="442" w:author="Sarju Garg" w:date="2021-05-18T08:31:00Z"/>
        </w:rPr>
      </w:pPr>
      <w:ins w:id="443" w:author="Sarju Garg" w:date="2021-05-18T08:30:00Z">
        <w:r>
          <w:t>Within an active sesssion, the max TPS allowed per API or across all API</w:t>
        </w:r>
      </w:ins>
      <w:ins w:id="444" w:author="Sarju Garg" w:date="2021-05-18T08:31:00Z">
        <w:r>
          <w:t>.</w:t>
        </w:r>
      </w:ins>
    </w:p>
    <w:p w14:paraId="5B94A065" w14:textId="7B6C2BC7" w:rsidR="002D58B4" w:rsidRPr="00C43B80" w:rsidRDefault="002D58B4" w:rsidP="002D58B4">
      <w:pPr>
        <w:spacing w:after="0" w:line="240" w:lineRule="auto"/>
        <w:rPr>
          <w:ins w:id="445" w:author="Sarju Garg" w:date="2021-05-15T12:41:00Z"/>
          <w:rPrChange w:id="446" w:author="Sarju Garg" w:date="2021-05-15T12:42:00Z">
            <w:rPr>
              <w:ins w:id="447" w:author="Sarju Garg" w:date="2021-05-15T12:41:00Z"/>
              <w:rFonts w:ascii="Times" w:eastAsia="Times New Roman" w:hAnsi="Times" w:cs="Times New Roman"/>
              <w:sz w:val="20"/>
              <w:szCs w:val="20"/>
            </w:rPr>
          </w:rPrChange>
        </w:rPr>
      </w:pPr>
      <w:ins w:id="448" w:author="Sarju Garg" w:date="2021-05-18T08:31:00Z">
        <w:r>
          <w:t xml:space="preserve">With an active </w:t>
        </w:r>
      </w:ins>
      <w:ins w:id="449" w:author="Sarju Garg" w:date="2021-05-18T08:59:00Z">
        <w:r w:rsidR="008354F8">
          <w:t>user, the TPS would be controlled across session per API.</w:t>
        </w:r>
      </w:ins>
      <w:ins w:id="450" w:author="Sarju Garg" w:date="2021-05-18T08:30:00Z">
        <w:r>
          <w:t xml:space="preserve"> </w:t>
        </w:r>
      </w:ins>
    </w:p>
    <w:p w14:paraId="6E2ECFFD" w14:textId="6769A966" w:rsidR="00C43B80" w:rsidRDefault="00C43B80">
      <w:pPr>
        <w:rPr>
          <w:ins w:id="451" w:author="Sarju Garg" w:date="2021-05-15T13:08:00Z"/>
        </w:rPr>
        <w:pPrChange w:id="452" w:author="Sarju Garg" w:date="2021-05-15T12:38:00Z">
          <w:pPr>
            <w:pStyle w:val="Heading1"/>
          </w:pPr>
        </w:pPrChange>
      </w:pPr>
      <w:ins w:id="453" w:author="Sarju Garg" w:date="2021-05-15T12:45:00Z">
        <w:r>
          <w:t xml:space="preserve">In our case, limit on each user </w:t>
        </w:r>
      </w:ins>
      <w:ins w:id="454" w:author="Sarju Garg" w:date="2021-05-15T13:08:00Z">
        <w:r w:rsidR="002D58B4">
          <w:t>and at API level shall be provided</w:t>
        </w:r>
      </w:ins>
    </w:p>
    <w:p w14:paraId="7E02A730" w14:textId="77777777" w:rsidR="00712285" w:rsidRPr="00C43B80" w:rsidRDefault="00712285">
      <w:pPr>
        <w:rPr>
          <w:ins w:id="455" w:author="Sarju Garg" w:date="2021-05-12T12:01:00Z"/>
        </w:rPr>
        <w:pPrChange w:id="456" w:author="Sarju Garg" w:date="2021-05-15T12:38:00Z">
          <w:pPr>
            <w:pStyle w:val="Heading1"/>
          </w:pPr>
        </w:pPrChange>
      </w:pPr>
    </w:p>
    <w:p w14:paraId="306DAE55" w14:textId="7AC5D2DC" w:rsidR="00BF6A43" w:rsidRDefault="00BF6A43">
      <w:pPr>
        <w:pStyle w:val="Heading2"/>
        <w:rPr>
          <w:ins w:id="457" w:author="Sarju Garg" w:date="2021-05-12T11:32:00Z"/>
        </w:rPr>
        <w:pPrChange w:id="458" w:author="Sarju Garg" w:date="2021-05-12T12:01:00Z">
          <w:pPr>
            <w:pStyle w:val="Heading1"/>
          </w:pPr>
        </w:pPrChange>
      </w:pPr>
      <w:ins w:id="459" w:author="Sarju Garg" w:date="2021-05-12T12:01:00Z">
        <w:r>
          <w:t>Configuration</w:t>
        </w:r>
      </w:ins>
    </w:p>
    <w:p w14:paraId="047C8F90" w14:textId="6B1C0C60" w:rsidR="000A254A" w:rsidRDefault="00BF6A43">
      <w:pPr>
        <w:rPr>
          <w:ins w:id="460" w:author="Sarju Garg" w:date="2021-05-12T12:01:00Z"/>
        </w:rPr>
        <w:pPrChange w:id="461" w:author="Sarju Garg" w:date="2021-05-12T08:44:00Z">
          <w:pPr>
            <w:pStyle w:val="Heading1"/>
          </w:pPr>
        </w:pPrChange>
      </w:pPr>
      <w:ins w:id="462" w:author="Sarju Garg" w:date="2021-05-12T12:01:00Z">
        <w:r>
          <w:t>This section describe the configuration aspect of the system. The following are the list of parameters.</w:t>
        </w:r>
      </w:ins>
    </w:p>
    <w:tbl>
      <w:tblPr>
        <w:tblStyle w:val="LightList1"/>
        <w:tblW w:w="0" w:type="auto"/>
        <w:tblLook w:val="04A0" w:firstRow="1" w:lastRow="0" w:firstColumn="1" w:lastColumn="0" w:noHBand="0" w:noVBand="1"/>
        <w:tblPrChange w:id="463" w:author="Sarju Garg" w:date="2021-05-12T12:06:00Z">
          <w:tblPr>
            <w:tblStyle w:val="LightList1"/>
            <w:tblW w:w="0" w:type="auto"/>
            <w:tblLook w:val="04A0" w:firstRow="1" w:lastRow="0" w:firstColumn="1" w:lastColumn="0" w:noHBand="0" w:noVBand="1"/>
          </w:tblPr>
        </w:tblPrChange>
      </w:tblPr>
      <w:tblGrid>
        <w:gridCol w:w="959"/>
        <w:gridCol w:w="1984"/>
        <w:gridCol w:w="3261"/>
        <w:gridCol w:w="1312"/>
        <w:gridCol w:w="1880"/>
        <w:tblGridChange w:id="464">
          <w:tblGrid>
            <w:gridCol w:w="959"/>
            <w:gridCol w:w="1984"/>
            <w:gridCol w:w="284"/>
            <w:gridCol w:w="2410"/>
            <w:gridCol w:w="141"/>
            <w:gridCol w:w="426"/>
            <w:gridCol w:w="1312"/>
            <w:gridCol w:w="1880"/>
          </w:tblGrid>
        </w:tblGridChange>
      </w:tblGrid>
      <w:tr w:rsidR="00BF6A43" w14:paraId="1C6E4E4E" w14:textId="77777777" w:rsidTr="00BF6A43">
        <w:trPr>
          <w:cnfStyle w:val="100000000000" w:firstRow="1" w:lastRow="0" w:firstColumn="0" w:lastColumn="0" w:oddVBand="0" w:evenVBand="0" w:oddHBand="0" w:evenHBand="0" w:firstRowFirstColumn="0" w:firstRowLastColumn="0" w:lastRowFirstColumn="0" w:lastRowLastColumn="0"/>
          <w:ins w:id="465" w:author="Sarju Garg" w:date="2021-05-12T12:03:00Z"/>
        </w:trPr>
        <w:tc>
          <w:tcPr>
            <w:cnfStyle w:val="001000000000" w:firstRow="0" w:lastRow="0" w:firstColumn="1" w:lastColumn="0" w:oddVBand="0" w:evenVBand="0" w:oddHBand="0" w:evenHBand="0" w:firstRowFirstColumn="0" w:firstRowLastColumn="0" w:lastRowFirstColumn="0" w:lastRowLastColumn="0"/>
            <w:tcW w:w="959" w:type="dxa"/>
            <w:tcPrChange w:id="466" w:author="Sarju Garg" w:date="2021-05-12T12:06:00Z">
              <w:tcPr>
                <w:tcW w:w="959" w:type="dxa"/>
              </w:tcPr>
            </w:tcPrChange>
          </w:tcPr>
          <w:p w14:paraId="58270E4D" w14:textId="399A0D3E" w:rsidR="00BF6A43" w:rsidRDefault="00BF6A43" w:rsidP="002367BA">
            <w:pPr>
              <w:cnfStyle w:val="101000000000" w:firstRow="1" w:lastRow="0" w:firstColumn="1" w:lastColumn="0" w:oddVBand="0" w:evenVBand="0" w:oddHBand="0" w:evenHBand="0" w:firstRowFirstColumn="0" w:firstRowLastColumn="0" w:lastRowFirstColumn="0" w:lastRowLastColumn="0"/>
              <w:rPr>
                <w:ins w:id="467" w:author="Sarju Garg" w:date="2021-05-12T12:03:00Z"/>
              </w:rPr>
            </w:pPr>
            <w:ins w:id="468" w:author="Sarju Garg" w:date="2021-05-12T12:03:00Z">
              <w:r>
                <w:t>SN</w:t>
              </w:r>
            </w:ins>
          </w:p>
        </w:tc>
        <w:tc>
          <w:tcPr>
            <w:tcW w:w="1984" w:type="dxa"/>
            <w:tcPrChange w:id="469" w:author="Sarju Garg" w:date="2021-05-12T12:06:00Z">
              <w:tcPr>
                <w:tcW w:w="2268" w:type="dxa"/>
                <w:gridSpan w:val="2"/>
              </w:tcPr>
            </w:tcPrChange>
          </w:tcPr>
          <w:p w14:paraId="6D5C8F50" w14:textId="1585D5FF" w:rsidR="00BF6A43" w:rsidRDefault="00BF6A43" w:rsidP="002367BA">
            <w:pPr>
              <w:cnfStyle w:val="100000000000" w:firstRow="1" w:lastRow="0" w:firstColumn="0" w:lastColumn="0" w:oddVBand="0" w:evenVBand="0" w:oddHBand="0" w:evenHBand="0" w:firstRowFirstColumn="0" w:firstRowLastColumn="0" w:lastRowFirstColumn="0" w:lastRowLastColumn="0"/>
              <w:rPr>
                <w:ins w:id="470" w:author="Sarju Garg" w:date="2021-05-12T12:03:00Z"/>
              </w:rPr>
            </w:pPr>
            <w:ins w:id="471" w:author="Sarju Garg" w:date="2021-05-12T12:03:00Z">
              <w:r>
                <w:t xml:space="preserve">Parameter </w:t>
              </w:r>
              <w:r>
                <w:lastRenderedPageBreak/>
                <w:t>Number</w:t>
              </w:r>
            </w:ins>
          </w:p>
        </w:tc>
        <w:tc>
          <w:tcPr>
            <w:tcW w:w="3261" w:type="dxa"/>
            <w:tcPrChange w:id="472" w:author="Sarju Garg" w:date="2021-05-12T12:06:00Z">
              <w:tcPr>
                <w:tcW w:w="2410" w:type="dxa"/>
              </w:tcPr>
            </w:tcPrChange>
          </w:tcPr>
          <w:p w14:paraId="12F2ED1F" w14:textId="4A6F4DBC" w:rsidR="00BF6A43" w:rsidRDefault="00BF6A43" w:rsidP="002367BA">
            <w:pPr>
              <w:cnfStyle w:val="100000000000" w:firstRow="1" w:lastRow="0" w:firstColumn="0" w:lastColumn="0" w:oddVBand="0" w:evenVBand="0" w:oddHBand="0" w:evenHBand="0" w:firstRowFirstColumn="0" w:firstRowLastColumn="0" w:lastRowFirstColumn="0" w:lastRowLastColumn="0"/>
              <w:rPr>
                <w:ins w:id="473" w:author="Sarju Garg" w:date="2021-05-12T12:03:00Z"/>
              </w:rPr>
            </w:pPr>
            <w:ins w:id="474" w:author="Sarju Garg" w:date="2021-05-12T12:04:00Z">
              <w:r>
                <w:lastRenderedPageBreak/>
                <w:t>Description</w:t>
              </w:r>
            </w:ins>
          </w:p>
        </w:tc>
        <w:tc>
          <w:tcPr>
            <w:tcW w:w="1312" w:type="dxa"/>
            <w:tcPrChange w:id="475" w:author="Sarju Garg" w:date="2021-05-12T12:06:00Z">
              <w:tcPr>
                <w:tcW w:w="1879" w:type="dxa"/>
                <w:gridSpan w:val="3"/>
              </w:tcPr>
            </w:tcPrChange>
          </w:tcPr>
          <w:p w14:paraId="0C7F77E3" w14:textId="2B0604AF" w:rsidR="00BF6A43" w:rsidRDefault="00BF6A43" w:rsidP="002367BA">
            <w:pPr>
              <w:cnfStyle w:val="100000000000" w:firstRow="1" w:lastRow="0" w:firstColumn="0" w:lastColumn="0" w:oddVBand="0" w:evenVBand="0" w:oddHBand="0" w:evenHBand="0" w:firstRowFirstColumn="0" w:firstRowLastColumn="0" w:lastRowFirstColumn="0" w:lastRowLastColumn="0"/>
              <w:rPr>
                <w:ins w:id="476" w:author="Sarju Garg" w:date="2021-05-12T12:03:00Z"/>
              </w:rPr>
            </w:pPr>
            <w:ins w:id="477" w:author="Sarju Garg" w:date="2021-05-12T12:04:00Z">
              <w:r>
                <w:t>Value</w:t>
              </w:r>
            </w:ins>
          </w:p>
        </w:tc>
        <w:tc>
          <w:tcPr>
            <w:tcW w:w="1880" w:type="dxa"/>
            <w:tcPrChange w:id="478" w:author="Sarju Garg" w:date="2021-05-12T12:06:00Z">
              <w:tcPr>
                <w:tcW w:w="1880" w:type="dxa"/>
              </w:tcPr>
            </w:tcPrChange>
          </w:tcPr>
          <w:p w14:paraId="1126E6BB" w14:textId="53A5F339" w:rsidR="00BF6A43" w:rsidRDefault="00BF6A43" w:rsidP="002367BA">
            <w:pPr>
              <w:cnfStyle w:val="100000000000" w:firstRow="1" w:lastRow="0" w:firstColumn="0" w:lastColumn="0" w:oddVBand="0" w:evenVBand="0" w:oddHBand="0" w:evenHBand="0" w:firstRowFirstColumn="0" w:firstRowLastColumn="0" w:lastRowFirstColumn="0" w:lastRowLastColumn="0"/>
              <w:rPr>
                <w:ins w:id="479" w:author="Sarju Garg" w:date="2021-05-12T12:03:00Z"/>
              </w:rPr>
            </w:pPr>
            <w:ins w:id="480" w:author="Sarju Garg" w:date="2021-05-12T12:04:00Z">
              <w:r>
                <w:t>Remarks</w:t>
              </w:r>
            </w:ins>
          </w:p>
        </w:tc>
      </w:tr>
      <w:tr w:rsidR="00BF6A43" w14:paraId="0D9F76B7" w14:textId="77777777" w:rsidTr="00BF6A43">
        <w:trPr>
          <w:cnfStyle w:val="000000100000" w:firstRow="0" w:lastRow="0" w:firstColumn="0" w:lastColumn="0" w:oddVBand="0" w:evenVBand="0" w:oddHBand="1" w:evenHBand="0" w:firstRowFirstColumn="0" w:firstRowLastColumn="0" w:lastRowFirstColumn="0" w:lastRowLastColumn="0"/>
          <w:ins w:id="481" w:author="Sarju Garg" w:date="2021-05-12T12:03:00Z"/>
        </w:trPr>
        <w:tc>
          <w:tcPr>
            <w:cnfStyle w:val="001000000000" w:firstRow="0" w:lastRow="0" w:firstColumn="1" w:lastColumn="0" w:oddVBand="0" w:evenVBand="0" w:oddHBand="0" w:evenHBand="0" w:firstRowFirstColumn="0" w:firstRowLastColumn="0" w:lastRowFirstColumn="0" w:lastRowLastColumn="0"/>
            <w:tcW w:w="959" w:type="dxa"/>
            <w:tcPrChange w:id="482" w:author="Sarju Garg" w:date="2021-05-12T12:06:00Z">
              <w:tcPr>
                <w:tcW w:w="959" w:type="dxa"/>
              </w:tcPr>
            </w:tcPrChange>
          </w:tcPr>
          <w:p w14:paraId="4EBECCEB" w14:textId="2070C1E0" w:rsidR="00BF6A43" w:rsidRDefault="00BF6A43" w:rsidP="002367BA">
            <w:pPr>
              <w:cnfStyle w:val="001000100000" w:firstRow="0" w:lastRow="0" w:firstColumn="1" w:lastColumn="0" w:oddVBand="0" w:evenVBand="0" w:oddHBand="1" w:evenHBand="0" w:firstRowFirstColumn="0" w:firstRowLastColumn="0" w:lastRowFirstColumn="0" w:lastRowLastColumn="0"/>
              <w:rPr>
                <w:ins w:id="483" w:author="Sarju Garg" w:date="2021-05-12T12:03:00Z"/>
              </w:rPr>
            </w:pPr>
            <w:ins w:id="484" w:author="Sarju Garg" w:date="2021-05-12T12:04:00Z">
              <w:r>
                <w:lastRenderedPageBreak/>
                <w:t>1</w:t>
              </w:r>
            </w:ins>
          </w:p>
        </w:tc>
        <w:tc>
          <w:tcPr>
            <w:tcW w:w="1984" w:type="dxa"/>
            <w:tcPrChange w:id="485" w:author="Sarju Garg" w:date="2021-05-12T12:06:00Z">
              <w:tcPr>
                <w:tcW w:w="1984" w:type="dxa"/>
              </w:tcPr>
            </w:tcPrChange>
          </w:tcPr>
          <w:p w14:paraId="08C83143" w14:textId="78B4B028" w:rsidR="00BF6A43" w:rsidRDefault="00BF6A43" w:rsidP="002367BA">
            <w:pPr>
              <w:cnfStyle w:val="000000100000" w:firstRow="0" w:lastRow="0" w:firstColumn="0" w:lastColumn="0" w:oddVBand="0" w:evenVBand="0" w:oddHBand="1" w:evenHBand="0" w:firstRowFirstColumn="0" w:firstRowLastColumn="0" w:lastRowFirstColumn="0" w:lastRowLastColumn="0"/>
              <w:rPr>
                <w:ins w:id="486" w:author="Sarju Garg" w:date="2021-05-12T12:03:00Z"/>
              </w:rPr>
            </w:pPr>
            <w:ins w:id="487" w:author="Sarju Garg" w:date="2021-05-12T12:05:00Z">
              <w:r>
                <w:t>Session Timeout</w:t>
              </w:r>
            </w:ins>
          </w:p>
        </w:tc>
        <w:tc>
          <w:tcPr>
            <w:tcW w:w="3261" w:type="dxa"/>
            <w:tcPrChange w:id="488" w:author="Sarju Garg" w:date="2021-05-12T12:06:00Z">
              <w:tcPr>
                <w:tcW w:w="2694" w:type="dxa"/>
                <w:gridSpan w:val="2"/>
              </w:tcPr>
            </w:tcPrChange>
          </w:tcPr>
          <w:p w14:paraId="03167B4F" w14:textId="1CC21632" w:rsidR="00BF6A43" w:rsidRDefault="00BF6A43" w:rsidP="002367BA">
            <w:pPr>
              <w:cnfStyle w:val="000000100000" w:firstRow="0" w:lastRow="0" w:firstColumn="0" w:lastColumn="0" w:oddVBand="0" w:evenVBand="0" w:oddHBand="1" w:evenHBand="0" w:firstRowFirstColumn="0" w:firstRowLastColumn="0" w:lastRowFirstColumn="0" w:lastRowLastColumn="0"/>
              <w:rPr>
                <w:ins w:id="489" w:author="Sarju Garg" w:date="2021-05-12T12:03:00Z"/>
              </w:rPr>
            </w:pPr>
            <w:ins w:id="490" w:author="Sarju Garg" w:date="2021-05-12T12:05:00Z">
              <w:r>
                <w:t xml:space="preserve">Overall session time in minutes for which </w:t>
              </w:r>
              <w:proofErr w:type="spellStart"/>
              <w:r>
                <w:t>usersessionID</w:t>
              </w:r>
              <w:proofErr w:type="spellEnd"/>
              <w:r>
                <w:t xml:space="preserve"> would be valid </w:t>
              </w:r>
            </w:ins>
          </w:p>
        </w:tc>
        <w:tc>
          <w:tcPr>
            <w:tcW w:w="1312" w:type="dxa"/>
            <w:tcPrChange w:id="491" w:author="Sarju Garg" w:date="2021-05-12T12:06:00Z">
              <w:tcPr>
                <w:tcW w:w="1879" w:type="dxa"/>
                <w:gridSpan w:val="3"/>
              </w:tcPr>
            </w:tcPrChange>
          </w:tcPr>
          <w:p w14:paraId="1085405F" w14:textId="5CDA3D6D" w:rsidR="00BF6A43" w:rsidRDefault="00BF6A43" w:rsidP="002367BA">
            <w:pPr>
              <w:cnfStyle w:val="000000100000" w:firstRow="0" w:lastRow="0" w:firstColumn="0" w:lastColumn="0" w:oddVBand="0" w:evenVBand="0" w:oddHBand="1" w:evenHBand="0" w:firstRowFirstColumn="0" w:firstRowLastColumn="0" w:lastRowFirstColumn="0" w:lastRowLastColumn="0"/>
              <w:rPr>
                <w:ins w:id="492" w:author="Sarju Garg" w:date="2021-05-12T12:03:00Z"/>
              </w:rPr>
            </w:pPr>
            <w:ins w:id="493" w:author="Sarju Garg" w:date="2021-05-12T12:05:00Z">
              <w:r>
                <w:t>30</w:t>
              </w:r>
            </w:ins>
          </w:p>
        </w:tc>
        <w:tc>
          <w:tcPr>
            <w:tcW w:w="1880" w:type="dxa"/>
            <w:tcPrChange w:id="494" w:author="Sarju Garg" w:date="2021-05-12T12:06:00Z">
              <w:tcPr>
                <w:tcW w:w="1880" w:type="dxa"/>
              </w:tcPr>
            </w:tcPrChange>
          </w:tcPr>
          <w:p w14:paraId="6303389B" w14:textId="77777777" w:rsidR="00BF6A43" w:rsidRDefault="00BF6A43" w:rsidP="002367BA">
            <w:pPr>
              <w:cnfStyle w:val="000000100000" w:firstRow="0" w:lastRow="0" w:firstColumn="0" w:lastColumn="0" w:oddVBand="0" w:evenVBand="0" w:oddHBand="1" w:evenHBand="0" w:firstRowFirstColumn="0" w:firstRowLastColumn="0" w:lastRowFirstColumn="0" w:lastRowLastColumn="0"/>
              <w:rPr>
                <w:ins w:id="495" w:author="Sarju Garg" w:date="2021-05-12T12:03:00Z"/>
              </w:rPr>
            </w:pPr>
          </w:p>
        </w:tc>
      </w:tr>
      <w:tr w:rsidR="00BF6A43" w14:paraId="0237AA15" w14:textId="77777777" w:rsidTr="00BF6A43">
        <w:trPr>
          <w:ins w:id="496" w:author="Sarju Garg" w:date="2021-05-12T12:04:00Z"/>
        </w:trPr>
        <w:tc>
          <w:tcPr>
            <w:cnfStyle w:val="001000000000" w:firstRow="0" w:lastRow="0" w:firstColumn="1" w:lastColumn="0" w:oddVBand="0" w:evenVBand="0" w:oddHBand="0" w:evenHBand="0" w:firstRowFirstColumn="0" w:firstRowLastColumn="0" w:lastRowFirstColumn="0" w:lastRowLastColumn="0"/>
            <w:tcW w:w="959" w:type="dxa"/>
            <w:tcPrChange w:id="497" w:author="Sarju Garg" w:date="2021-05-12T12:06:00Z">
              <w:tcPr>
                <w:tcW w:w="959" w:type="dxa"/>
              </w:tcPr>
            </w:tcPrChange>
          </w:tcPr>
          <w:p w14:paraId="581936F2" w14:textId="2C84AB84" w:rsidR="00BF6A43" w:rsidRDefault="00BF6A43" w:rsidP="002367BA">
            <w:pPr>
              <w:rPr>
                <w:ins w:id="498" w:author="Sarju Garg" w:date="2021-05-12T12:04:00Z"/>
              </w:rPr>
            </w:pPr>
            <w:ins w:id="499" w:author="Sarju Garg" w:date="2021-05-12T12:04:00Z">
              <w:r>
                <w:t>2</w:t>
              </w:r>
            </w:ins>
          </w:p>
        </w:tc>
        <w:tc>
          <w:tcPr>
            <w:tcW w:w="1984" w:type="dxa"/>
            <w:tcPrChange w:id="500" w:author="Sarju Garg" w:date="2021-05-12T12:06:00Z">
              <w:tcPr>
                <w:tcW w:w="1984" w:type="dxa"/>
              </w:tcPr>
            </w:tcPrChange>
          </w:tcPr>
          <w:p w14:paraId="5A5DCCA1" w14:textId="4414659A" w:rsidR="00BF6A43" w:rsidRDefault="00BF6A43" w:rsidP="002367BA">
            <w:pPr>
              <w:cnfStyle w:val="000000000000" w:firstRow="0" w:lastRow="0" w:firstColumn="0" w:lastColumn="0" w:oddVBand="0" w:evenVBand="0" w:oddHBand="0" w:evenHBand="0" w:firstRowFirstColumn="0" w:firstRowLastColumn="0" w:lastRowFirstColumn="0" w:lastRowLastColumn="0"/>
              <w:rPr>
                <w:ins w:id="501" w:author="Sarju Garg" w:date="2021-05-12T12:04:00Z"/>
              </w:rPr>
            </w:pPr>
            <w:ins w:id="502" w:author="Sarju Garg" w:date="2021-05-12T12:06:00Z">
              <w:r>
                <w:t>Page Size</w:t>
              </w:r>
            </w:ins>
          </w:p>
        </w:tc>
        <w:tc>
          <w:tcPr>
            <w:tcW w:w="3261" w:type="dxa"/>
            <w:tcPrChange w:id="503" w:author="Sarju Garg" w:date="2021-05-12T12:06:00Z">
              <w:tcPr>
                <w:tcW w:w="2835" w:type="dxa"/>
                <w:gridSpan w:val="3"/>
              </w:tcPr>
            </w:tcPrChange>
          </w:tcPr>
          <w:p w14:paraId="5B8027A2" w14:textId="5D8A95A4" w:rsidR="00BF6A43" w:rsidRDefault="00BF6A43" w:rsidP="002367BA">
            <w:pPr>
              <w:cnfStyle w:val="000000000000" w:firstRow="0" w:lastRow="0" w:firstColumn="0" w:lastColumn="0" w:oddVBand="0" w:evenVBand="0" w:oddHBand="0" w:evenHBand="0" w:firstRowFirstColumn="0" w:firstRowLastColumn="0" w:lastRowFirstColumn="0" w:lastRowLastColumn="0"/>
              <w:rPr>
                <w:ins w:id="504" w:author="Sarju Garg" w:date="2021-05-12T12:04:00Z"/>
              </w:rPr>
            </w:pPr>
            <w:ins w:id="505" w:author="Sarju Garg" w:date="2021-05-12T12:06:00Z">
              <w:r>
                <w:t>Maximum page size</w:t>
              </w:r>
            </w:ins>
          </w:p>
        </w:tc>
        <w:tc>
          <w:tcPr>
            <w:tcW w:w="1312" w:type="dxa"/>
            <w:tcPrChange w:id="506" w:author="Sarju Garg" w:date="2021-05-12T12:06:00Z">
              <w:tcPr>
                <w:tcW w:w="1738" w:type="dxa"/>
                <w:gridSpan w:val="2"/>
              </w:tcPr>
            </w:tcPrChange>
          </w:tcPr>
          <w:p w14:paraId="5E7D6850" w14:textId="0627563E" w:rsidR="00BF6A43" w:rsidRDefault="00BF6A43" w:rsidP="002367BA">
            <w:pPr>
              <w:cnfStyle w:val="000000000000" w:firstRow="0" w:lastRow="0" w:firstColumn="0" w:lastColumn="0" w:oddVBand="0" w:evenVBand="0" w:oddHBand="0" w:evenHBand="0" w:firstRowFirstColumn="0" w:firstRowLastColumn="0" w:lastRowFirstColumn="0" w:lastRowLastColumn="0"/>
              <w:rPr>
                <w:ins w:id="507" w:author="Sarju Garg" w:date="2021-05-12T12:04:00Z"/>
              </w:rPr>
            </w:pPr>
            <w:ins w:id="508" w:author="Sarju Garg" w:date="2021-05-12T12:06:00Z">
              <w:r>
                <w:t>100</w:t>
              </w:r>
            </w:ins>
          </w:p>
        </w:tc>
        <w:tc>
          <w:tcPr>
            <w:tcW w:w="1880" w:type="dxa"/>
            <w:tcPrChange w:id="509" w:author="Sarju Garg" w:date="2021-05-12T12:06:00Z">
              <w:tcPr>
                <w:tcW w:w="1880" w:type="dxa"/>
              </w:tcPr>
            </w:tcPrChange>
          </w:tcPr>
          <w:p w14:paraId="0C17A593" w14:textId="77777777" w:rsidR="00BF6A43" w:rsidRDefault="00BF6A43" w:rsidP="002367BA">
            <w:pPr>
              <w:cnfStyle w:val="000000000000" w:firstRow="0" w:lastRow="0" w:firstColumn="0" w:lastColumn="0" w:oddVBand="0" w:evenVBand="0" w:oddHBand="0" w:evenHBand="0" w:firstRowFirstColumn="0" w:firstRowLastColumn="0" w:lastRowFirstColumn="0" w:lastRowLastColumn="0"/>
              <w:rPr>
                <w:ins w:id="510" w:author="Sarju Garg" w:date="2021-05-12T12:04:00Z"/>
              </w:rPr>
            </w:pPr>
          </w:p>
        </w:tc>
      </w:tr>
      <w:tr w:rsidR="00BF6A43" w14:paraId="76AA3A8A" w14:textId="77777777" w:rsidTr="00BF6A43">
        <w:trPr>
          <w:cnfStyle w:val="000000100000" w:firstRow="0" w:lastRow="0" w:firstColumn="0" w:lastColumn="0" w:oddVBand="0" w:evenVBand="0" w:oddHBand="1" w:evenHBand="0" w:firstRowFirstColumn="0" w:firstRowLastColumn="0" w:lastRowFirstColumn="0" w:lastRowLastColumn="0"/>
          <w:ins w:id="511" w:author="Sarju Garg" w:date="2021-05-12T12:06:00Z"/>
        </w:trPr>
        <w:tc>
          <w:tcPr>
            <w:cnfStyle w:val="001000000000" w:firstRow="0" w:lastRow="0" w:firstColumn="1" w:lastColumn="0" w:oddVBand="0" w:evenVBand="0" w:oddHBand="0" w:evenHBand="0" w:firstRowFirstColumn="0" w:firstRowLastColumn="0" w:lastRowFirstColumn="0" w:lastRowLastColumn="0"/>
            <w:tcW w:w="959" w:type="dxa"/>
          </w:tcPr>
          <w:p w14:paraId="4E761AD0" w14:textId="7B94AC40" w:rsidR="00BF6A43" w:rsidRDefault="00BF6A43" w:rsidP="002367BA">
            <w:pPr>
              <w:rPr>
                <w:ins w:id="512" w:author="Sarju Garg" w:date="2021-05-12T12:06:00Z"/>
              </w:rPr>
            </w:pPr>
            <w:ins w:id="513" w:author="Sarju Garg" w:date="2021-05-12T12:06:00Z">
              <w:r>
                <w:t>3</w:t>
              </w:r>
            </w:ins>
          </w:p>
        </w:tc>
        <w:tc>
          <w:tcPr>
            <w:tcW w:w="1984" w:type="dxa"/>
          </w:tcPr>
          <w:p w14:paraId="23EF72AF" w14:textId="11A117A7" w:rsidR="00BF6A43" w:rsidRDefault="00BF6A43" w:rsidP="002367BA">
            <w:pPr>
              <w:cnfStyle w:val="000000100000" w:firstRow="0" w:lastRow="0" w:firstColumn="0" w:lastColumn="0" w:oddVBand="0" w:evenVBand="0" w:oddHBand="1" w:evenHBand="0" w:firstRowFirstColumn="0" w:firstRowLastColumn="0" w:lastRowFirstColumn="0" w:lastRowLastColumn="0"/>
              <w:rPr>
                <w:ins w:id="514" w:author="Sarju Garg" w:date="2021-05-12T12:06:00Z"/>
              </w:rPr>
            </w:pPr>
            <w:ins w:id="515" w:author="Sarju Garg" w:date="2021-05-12T12:06:00Z">
              <w:r>
                <w:t>DB Connect Timeout</w:t>
              </w:r>
            </w:ins>
          </w:p>
        </w:tc>
        <w:tc>
          <w:tcPr>
            <w:tcW w:w="3261" w:type="dxa"/>
          </w:tcPr>
          <w:p w14:paraId="340F643D" w14:textId="407D4DE5" w:rsidR="00BF6A43" w:rsidRDefault="00BF6A43" w:rsidP="002367BA">
            <w:pPr>
              <w:cnfStyle w:val="000000100000" w:firstRow="0" w:lastRow="0" w:firstColumn="0" w:lastColumn="0" w:oddVBand="0" w:evenVBand="0" w:oddHBand="1" w:evenHBand="0" w:firstRowFirstColumn="0" w:firstRowLastColumn="0" w:lastRowFirstColumn="0" w:lastRowLastColumn="0"/>
              <w:rPr>
                <w:ins w:id="516" w:author="Sarju Garg" w:date="2021-05-12T12:06:00Z"/>
              </w:rPr>
            </w:pPr>
            <w:ins w:id="517" w:author="Sarju Garg" w:date="2021-05-12T12:06:00Z">
              <w:r>
                <w:t>Maximum time in seconds to wait for DB connection</w:t>
              </w:r>
            </w:ins>
          </w:p>
        </w:tc>
        <w:tc>
          <w:tcPr>
            <w:tcW w:w="1312" w:type="dxa"/>
          </w:tcPr>
          <w:p w14:paraId="4D8548A2" w14:textId="22221F89" w:rsidR="00BF6A43" w:rsidRDefault="00BF6A43" w:rsidP="002367BA">
            <w:pPr>
              <w:cnfStyle w:val="000000100000" w:firstRow="0" w:lastRow="0" w:firstColumn="0" w:lastColumn="0" w:oddVBand="0" w:evenVBand="0" w:oddHBand="1" w:evenHBand="0" w:firstRowFirstColumn="0" w:firstRowLastColumn="0" w:lastRowFirstColumn="0" w:lastRowLastColumn="0"/>
              <w:rPr>
                <w:ins w:id="518" w:author="Sarju Garg" w:date="2021-05-12T12:06:00Z"/>
              </w:rPr>
            </w:pPr>
            <w:ins w:id="519" w:author="Sarju Garg" w:date="2021-05-12T12:07:00Z">
              <w:r>
                <w:t>5</w:t>
              </w:r>
            </w:ins>
          </w:p>
        </w:tc>
        <w:tc>
          <w:tcPr>
            <w:tcW w:w="1880" w:type="dxa"/>
          </w:tcPr>
          <w:p w14:paraId="0D404BD7" w14:textId="77777777" w:rsidR="00BF6A43" w:rsidRDefault="00BF6A43" w:rsidP="002367BA">
            <w:pPr>
              <w:cnfStyle w:val="000000100000" w:firstRow="0" w:lastRow="0" w:firstColumn="0" w:lastColumn="0" w:oddVBand="0" w:evenVBand="0" w:oddHBand="1" w:evenHBand="0" w:firstRowFirstColumn="0" w:firstRowLastColumn="0" w:lastRowFirstColumn="0" w:lastRowLastColumn="0"/>
              <w:rPr>
                <w:ins w:id="520" w:author="Sarju Garg" w:date="2021-05-12T12:06:00Z"/>
              </w:rPr>
            </w:pPr>
          </w:p>
        </w:tc>
      </w:tr>
      <w:tr w:rsidR="00BF6A43" w14:paraId="211F5A27" w14:textId="77777777" w:rsidTr="00BF6A43">
        <w:trPr>
          <w:ins w:id="521" w:author="Sarju Garg" w:date="2021-05-12T12:06:00Z"/>
        </w:trPr>
        <w:tc>
          <w:tcPr>
            <w:cnfStyle w:val="001000000000" w:firstRow="0" w:lastRow="0" w:firstColumn="1" w:lastColumn="0" w:oddVBand="0" w:evenVBand="0" w:oddHBand="0" w:evenHBand="0" w:firstRowFirstColumn="0" w:firstRowLastColumn="0" w:lastRowFirstColumn="0" w:lastRowLastColumn="0"/>
            <w:tcW w:w="959" w:type="dxa"/>
          </w:tcPr>
          <w:p w14:paraId="796F846C" w14:textId="4AD248E2" w:rsidR="00BF6A43" w:rsidRDefault="00BF6A43" w:rsidP="002367BA">
            <w:pPr>
              <w:rPr>
                <w:ins w:id="522" w:author="Sarju Garg" w:date="2021-05-12T12:06:00Z"/>
              </w:rPr>
            </w:pPr>
            <w:ins w:id="523" w:author="Sarju Garg" w:date="2021-05-12T12:06:00Z">
              <w:r>
                <w:t>4</w:t>
              </w:r>
            </w:ins>
          </w:p>
        </w:tc>
        <w:tc>
          <w:tcPr>
            <w:tcW w:w="1984" w:type="dxa"/>
          </w:tcPr>
          <w:p w14:paraId="463824B6" w14:textId="0042E138" w:rsidR="00BF6A43" w:rsidRDefault="00BF6A43" w:rsidP="002367BA">
            <w:pPr>
              <w:cnfStyle w:val="000000000000" w:firstRow="0" w:lastRow="0" w:firstColumn="0" w:lastColumn="0" w:oddVBand="0" w:evenVBand="0" w:oddHBand="0" w:evenHBand="0" w:firstRowFirstColumn="0" w:firstRowLastColumn="0" w:lastRowFirstColumn="0" w:lastRowLastColumn="0"/>
              <w:rPr>
                <w:ins w:id="524" w:author="Sarju Garg" w:date="2021-05-12T12:06:00Z"/>
              </w:rPr>
            </w:pPr>
            <w:ins w:id="525" w:author="Sarju Garg" w:date="2021-05-12T12:06:00Z">
              <w:r>
                <w:t>DB Read timeout</w:t>
              </w:r>
            </w:ins>
          </w:p>
        </w:tc>
        <w:tc>
          <w:tcPr>
            <w:tcW w:w="3261" w:type="dxa"/>
          </w:tcPr>
          <w:p w14:paraId="72E52F28" w14:textId="7DBCE3B4" w:rsidR="00BF6A43" w:rsidRDefault="00BF6A43" w:rsidP="00BF6A43">
            <w:pPr>
              <w:cnfStyle w:val="000000000000" w:firstRow="0" w:lastRow="0" w:firstColumn="0" w:lastColumn="0" w:oddVBand="0" w:evenVBand="0" w:oddHBand="0" w:evenHBand="0" w:firstRowFirstColumn="0" w:firstRowLastColumn="0" w:lastRowFirstColumn="0" w:lastRowLastColumn="0"/>
              <w:rPr>
                <w:ins w:id="526" w:author="Sarju Garg" w:date="2021-05-12T12:06:00Z"/>
              </w:rPr>
            </w:pPr>
            <w:ins w:id="527" w:author="Sarju Garg" w:date="2021-05-12T12:07:00Z">
              <w:r>
                <w:t>Maximum time in seconds to response for DB request</w:t>
              </w:r>
            </w:ins>
          </w:p>
        </w:tc>
        <w:tc>
          <w:tcPr>
            <w:tcW w:w="1312" w:type="dxa"/>
          </w:tcPr>
          <w:p w14:paraId="5D4F17F3" w14:textId="52785C70" w:rsidR="00BF6A43" w:rsidRDefault="00BF6A43" w:rsidP="002367BA">
            <w:pPr>
              <w:cnfStyle w:val="000000000000" w:firstRow="0" w:lastRow="0" w:firstColumn="0" w:lastColumn="0" w:oddVBand="0" w:evenVBand="0" w:oddHBand="0" w:evenHBand="0" w:firstRowFirstColumn="0" w:firstRowLastColumn="0" w:lastRowFirstColumn="0" w:lastRowLastColumn="0"/>
              <w:rPr>
                <w:ins w:id="528" w:author="Sarju Garg" w:date="2021-05-12T12:06:00Z"/>
              </w:rPr>
            </w:pPr>
            <w:ins w:id="529" w:author="Sarju Garg" w:date="2021-05-12T12:07:00Z">
              <w:r>
                <w:t>60</w:t>
              </w:r>
            </w:ins>
          </w:p>
        </w:tc>
        <w:tc>
          <w:tcPr>
            <w:tcW w:w="1880" w:type="dxa"/>
          </w:tcPr>
          <w:p w14:paraId="3E56C063" w14:textId="77777777" w:rsidR="00BF6A43" w:rsidRDefault="00BF6A43" w:rsidP="002367BA">
            <w:pPr>
              <w:cnfStyle w:val="000000000000" w:firstRow="0" w:lastRow="0" w:firstColumn="0" w:lastColumn="0" w:oddVBand="0" w:evenVBand="0" w:oddHBand="0" w:evenHBand="0" w:firstRowFirstColumn="0" w:firstRowLastColumn="0" w:lastRowFirstColumn="0" w:lastRowLastColumn="0"/>
              <w:rPr>
                <w:ins w:id="530" w:author="Sarju Garg" w:date="2021-05-12T12:06:00Z"/>
              </w:rPr>
            </w:pPr>
          </w:p>
        </w:tc>
      </w:tr>
    </w:tbl>
    <w:p w14:paraId="123735EA" w14:textId="77777777" w:rsidR="00BF6A43" w:rsidRPr="00E66BEF" w:rsidRDefault="00BF6A43">
      <w:pPr>
        <w:rPr>
          <w:ins w:id="531" w:author="Sarju Garg" w:date="2021-05-12T08:03:00Z"/>
        </w:rPr>
        <w:pPrChange w:id="532" w:author="Sarju Garg" w:date="2021-05-12T08:44:00Z">
          <w:pPr>
            <w:pStyle w:val="Heading1"/>
          </w:pPr>
        </w:pPrChange>
      </w:pPr>
    </w:p>
    <w:p w14:paraId="2E0ED3A8" w14:textId="70A78E79" w:rsidR="007B4207" w:rsidRDefault="00D176EA" w:rsidP="00D176EA">
      <w:pPr>
        <w:pStyle w:val="Heading1"/>
      </w:pPr>
      <w:r>
        <w:t>Annex A</w:t>
      </w:r>
      <w:bookmarkEnd w:id="155"/>
    </w:p>
    <w:p w14:paraId="26B7B500" w14:textId="51F3D520" w:rsidR="00D176EA" w:rsidRDefault="00D176EA" w:rsidP="008A3A85">
      <w:pPr>
        <w:rPr>
          <w:lang w:val="en-US"/>
        </w:rPr>
      </w:pPr>
      <w:r>
        <w:rPr>
          <w:lang w:val="en-US"/>
        </w:rPr>
        <w:t>List of tables are shown here with the key parameter highlighted.</w:t>
      </w:r>
    </w:p>
    <w:p w14:paraId="25A4AC47" w14:textId="77777777" w:rsidR="00D176EA" w:rsidRDefault="00D176EA" w:rsidP="008A3A85">
      <w:pPr>
        <w:rPr>
          <w:lang w:val="en-US"/>
        </w:rPr>
      </w:pPr>
    </w:p>
    <w:p w14:paraId="38D15EA8" w14:textId="532926E0" w:rsidR="008500A2" w:rsidRDefault="008500A2" w:rsidP="008500A2">
      <w:pPr>
        <w:pStyle w:val="Heading2"/>
      </w:pPr>
      <w:bookmarkStart w:id="533" w:name="_Toc481419482"/>
      <w:r>
        <w:t>Contact Fund Table</w:t>
      </w:r>
      <w:bookmarkEnd w:id="533"/>
    </w:p>
    <w:p w14:paraId="62731541"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CREATE TABLE public.contact_fund (</w:t>
      </w:r>
    </w:p>
    <w:p w14:paraId="7403402B"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w:t>
      </w:r>
      <w:r w:rsidRPr="00067D23">
        <w:rPr>
          <w:rFonts w:asciiTheme="majorHAnsi" w:hAnsiTheme="majorHAnsi"/>
          <w:sz w:val="16"/>
          <w:szCs w:val="16"/>
          <w:highlight w:val="green"/>
        </w:rPr>
        <w:t>contact_id integer NOT NULL,</w:t>
      </w:r>
    </w:p>
    <w:p w14:paraId="3BC19E7E"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contact_type_id integer NOT NULL,</w:t>
      </w:r>
    </w:p>
    <w:p w14:paraId="0DEA1EC5"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w:t>
      </w:r>
      <w:r w:rsidRPr="00067D23">
        <w:rPr>
          <w:rFonts w:asciiTheme="majorHAnsi" w:hAnsiTheme="majorHAnsi"/>
          <w:sz w:val="16"/>
          <w:szCs w:val="16"/>
          <w:highlight w:val="green"/>
        </w:rPr>
        <w:t>establisher character(1) DEFAULT 'N'::bpchar NOT NULL,</w:t>
      </w:r>
    </w:p>
    <w:p w14:paraId="69AB1A9F"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w:t>
      </w:r>
      <w:r w:rsidRPr="00067D23">
        <w:rPr>
          <w:rFonts w:asciiTheme="majorHAnsi" w:hAnsiTheme="majorHAnsi"/>
          <w:sz w:val="16"/>
          <w:szCs w:val="16"/>
          <w:highlight w:val="green"/>
        </w:rPr>
        <w:t>fund_id character varying(256) NOT NULL,</w:t>
      </w:r>
    </w:p>
    <w:p w14:paraId="6429224C"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mail_statement character(1) DEFAULT 'Y'::bpchar NOT NULL,</w:t>
      </w:r>
    </w:p>
    <w:p w14:paraId="1915A3F7"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make_grant_recommendation character(1) DEFAULT 'Y'::bpchar NOT NULL,</w:t>
      </w:r>
    </w:p>
    <w:p w14:paraId="6E3FF2D9"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viewable character(1) DEFAULT 'Y'::bpchar NOT NULL,</w:t>
      </w:r>
    </w:p>
    <w:p w14:paraId="265470E9"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CONSTRAINT contact_fund_establisher_check CHECK (((establisher = 'Y'::bpchar) OR (establisher = 'N'::bpchar))),</w:t>
      </w:r>
    </w:p>
    <w:p w14:paraId="107C5AB6"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CONSTRAINT contact_fund_mail_statement_check CHECK (((mail_statement = 'Y'::bpchar) OR (mail_statement = 'N'::bpchar))),</w:t>
      </w:r>
    </w:p>
    <w:p w14:paraId="0DB0B736"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CONSTRAINT contact_fund_make_grant_recommendation_check CHECK (((make_grant_recommendation = 'Y'::bpchar) OR (make_grant_recommendation = 'N'::bpchar))),</w:t>
      </w:r>
    </w:p>
    <w:p w14:paraId="4F7143D8"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CONSTRAINT contact_fund_viewable_check CHECK (((viewable = 'Y'::bpchar) OR (viewable = 'N'::bpchar)))</w:t>
      </w:r>
    </w:p>
    <w:p w14:paraId="47449C45"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w:t>
      </w:r>
    </w:p>
    <w:p w14:paraId="2E2BE500" w14:textId="77777777" w:rsidR="00D176EA" w:rsidRPr="001B2950" w:rsidRDefault="00D176EA" w:rsidP="00D176EA">
      <w:pPr>
        <w:rPr>
          <w:rFonts w:asciiTheme="majorHAnsi" w:hAnsiTheme="majorHAnsi"/>
          <w:sz w:val="16"/>
          <w:szCs w:val="16"/>
        </w:rPr>
      </w:pPr>
    </w:p>
    <w:p w14:paraId="64FCF3FC" w14:textId="6CC54307" w:rsidR="00D176EA" w:rsidRPr="001B2950" w:rsidRDefault="008500A2" w:rsidP="008500A2">
      <w:pPr>
        <w:pStyle w:val="Heading2"/>
      </w:pPr>
      <w:bookmarkStart w:id="534" w:name="_Toc481419483"/>
      <w:r>
        <w:t>Fund Recommendation Table</w:t>
      </w:r>
      <w:bookmarkEnd w:id="534"/>
    </w:p>
    <w:p w14:paraId="5728F338"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CREATE TABLE public.fund_recommendation (</w:t>
      </w:r>
    </w:p>
    <w:p w14:paraId="5907A207"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lastRenderedPageBreak/>
        <w:t xml:space="preserve">    fund_recommendation_id integer DEFAULT nextval(('fund_recommendationid'::text)::regclass) NOT NULL,</w:t>
      </w:r>
    </w:p>
    <w:p w14:paraId="14DFDBF5"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w:t>
      </w:r>
      <w:r w:rsidRPr="005B1534">
        <w:rPr>
          <w:rFonts w:asciiTheme="majorHAnsi" w:hAnsiTheme="majorHAnsi"/>
          <w:sz w:val="16"/>
          <w:szCs w:val="16"/>
          <w:highlight w:val="green"/>
        </w:rPr>
        <w:t>amount double precision,</w:t>
      </w:r>
    </w:p>
    <w:p w14:paraId="6B0611AE"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anonymous character(1) DEFAULT 'Y'::bpchar NOT NULL,</w:t>
      </w:r>
    </w:p>
    <w:p w14:paraId="62E12B95"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w:t>
      </w:r>
      <w:r w:rsidRPr="005B1534">
        <w:rPr>
          <w:rFonts w:asciiTheme="majorHAnsi" w:hAnsiTheme="majorHAnsi"/>
          <w:sz w:val="16"/>
          <w:szCs w:val="16"/>
          <w:highlight w:val="green"/>
        </w:rPr>
        <w:t>contact_id integer,</w:t>
      </w:r>
    </w:p>
    <w:p w14:paraId="7351D834"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contact_name character varying(128),</w:t>
      </w:r>
    </w:p>
    <w:p w14:paraId="25E0445E"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contact_phone character varying(32),</w:t>
      </w:r>
    </w:p>
    <w:p w14:paraId="27AB9F32"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contact_title character varying(128),</w:t>
      </w:r>
    </w:p>
    <w:p w14:paraId="7E06FADB"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w:t>
      </w:r>
      <w:r w:rsidRPr="005B1534">
        <w:rPr>
          <w:rFonts w:asciiTheme="majorHAnsi" w:hAnsiTheme="majorHAnsi"/>
          <w:sz w:val="16"/>
          <w:szCs w:val="16"/>
          <w:highlight w:val="green"/>
        </w:rPr>
        <w:t>date_submitted timestamp without time zone DEFAULT now() NOT NULL,</w:t>
      </w:r>
    </w:p>
    <w:p w14:paraId="6CD29E83"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w:t>
      </w:r>
      <w:r w:rsidRPr="005B1534">
        <w:rPr>
          <w:rFonts w:asciiTheme="majorHAnsi" w:hAnsiTheme="majorHAnsi"/>
          <w:sz w:val="16"/>
          <w:szCs w:val="16"/>
          <w:highlight w:val="green"/>
        </w:rPr>
        <w:t>fund_id character varying(256) NOT NULL,</w:t>
      </w:r>
    </w:p>
    <w:p w14:paraId="67180AA3"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grant_num text,</w:t>
      </w:r>
    </w:p>
    <w:p w14:paraId="205D0395"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grant_purpose text,</w:t>
      </w:r>
    </w:p>
    <w:p w14:paraId="2B5F21FA"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notes text,</w:t>
      </w:r>
    </w:p>
    <w:p w14:paraId="7BA74C28"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w:t>
      </w:r>
      <w:r w:rsidRPr="005B1534">
        <w:rPr>
          <w:rFonts w:asciiTheme="majorHAnsi" w:hAnsiTheme="majorHAnsi"/>
          <w:sz w:val="16"/>
          <w:szCs w:val="16"/>
          <w:highlight w:val="green"/>
        </w:rPr>
        <w:t>organization_id integer,</w:t>
      </w:r>
    </w:p>
    <w:p w14:paraId="5C21A0A7"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org_address1 character varying(128),</w:t>
      </w:r>
    </w:p>
    <w:p w14:paraId="111D05E8"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org_address2 character varying(128),</w:t>
      </w:r>
    </w:p>
    <w:p w14:paraId="21784397"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w:t>
      </w:r>
      <w:r w:rsidRPr="003B471D">
        <w:rPr>
          <w:rFonts w:asciiTheme="majorHAnsi" w:hAnsiTheme="majorHAnsi"/>
          <w:sz w:val="16"/>
          <w:szCs w:val="16"/>
          <w:highlight w:val="green"/>
        </w:rPr>
        <w:t>org_city character varying(128),</w:t>
      </w:r>
    </w:p>
    <w:p w14:paraId="1DC5B513"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org_name character varying(128),</w:t>
      </w:r>
    </w:p>
    <w:p w14:paraId="44C05CBD"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org_need_app_id integer,</w:t>
      </w:r>
    </w:p>
    <w:p w14:paraId="22B29967" w14:textId="77777777" w:rsidR="00D176EA" w:rsidRPr="003B471D" w:rsidRDefault="00D176EA" w:rsidP="00D176EA">
      <w:pPr>
        <w:rPr>
          <w:rFonts w:asciiTheme="majorHAnsi" w:hAnsiTheme="majorHAnsi"/>
          <w:sz w:val="16"/>
          <w:szCs w:val="16"/>
          <w:highlight w:val="green"/>
        </w:rPr>
      </w:pPr>
      <w:r w:rsidRPr="001B2950">
        <w:rPr>
          <w:rFonts w:asciiTheme="majorHAnsi" w:hAnsiTheme="majorHAnsi"/>
          <w:sz w:val="16"/>
          <w:szCs w:val="16"/>
        </w:rPr>
        <w:t xml:space="preserve">    </w:t>
      </w:r>
      <w:r w:rsidRPr="003B471D">
        <w:rPr>
          <w:rFonts w:asciiTheme="majorHAnsi" w:hAnsiTheme="majorHAnsi"/>
          <w:sz w:val="16"/>
          <w:szCs w:val="16"/>
          <w:highlight w:val="green"/>
        </w:rPr>
        <w:t>org_state character varying(128),</w:t>
      </w:r>
    </w:p>
    <w:p w14:paraId="38B3B69F" w14:textId="77777777" w:rsidR="00D176EA" w:rsidRPr="001B2950" w:rsidRDefault="00D176EA" w:rsidP="00D176EA">
      <w:pPr>
        <w:rPr>
          <w:rFonts w:asciiTheme="majorHAnsi" w:hAnsiTheme="majorHAnsi"/>
          <w:sz w:val="16"/>
          <w:szCs w:val="16"/>
        </w:rPr>
      </w:pPr>
      <w:r w:rsidRPr="003B471D">
        <w:rPr>
          <w:rFonts w:asciiTheme="majorHAnsi" w:hAnsiTheme="majorHAnsi"/>
          <w:sz w:val="16"/>
          <w:szCs w:val="16"/>
          <w:highlight w:val="green"/>
        </w:rPr>
        <w:t xml:space="preserve">    org_zip character varying(10),</w:t>
      </w:r>
    </w:p>
    <w:p w14:paraId="6171C00F"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payment_schedule text,</w:t>
      </w:r>
    </w:p>
    <w:p w14:paraId="63E1F888"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is_approved character(1) DEFAULT 'N'::bpchar,</w:t>
      </w:r>
    </w:p>
    <w:p w14:paraId="6F0867A0"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w:t>
      </w:r>
      <w:r w:rsidRPr="005B1534">
        <w:rPr>
          <w:rFonts w:asciiTheme="majorHAnsi" w:hAnsiTheme="majorHAnsi"/>
          <w:sz w:val="16"/>
          <w:szCs w:val="16"/>
          <w:highlight w:val="green"/>
        </w:rPr>
        <w:t>status text,</w:t>
      </w:r>
    </w:p>
    <w:p w14:paraId="307C4662"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last_updated timestamp without time zone DEFAULT now() NOT NULL,</w:t>
      </w:r>
    </w:p>
    <w:p w14:paraId="2AA4EEC0"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_remote_id text,</w:t>
      </w:r>
    </w:p>
    <w:p w14:paraId="14680ABA"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primary_contact_id integer,</w:t>
      </w:r>
    </w:p>
    <w:p w14:paraId="76704647"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w:t>
      </w:r>
      <w:r w:rsidRPr="00067D23">
        <w:rPr>
          <w:rFonts w:asciiTheme="majorHAnsi" w:hAnsiTheme="majorHAnsi"/>
          <w:sz w:val="16"/>
          <w:szCs w:val="16"/>
          <w:highlight w:val="green"/>
        </w:rPr>
        <w:t>approved_date timestamp without time zone,</w:t>
      </w:r>
    </w:p>
    <w:p w14:paraId="4C450149"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batch_no text,</w:t>
      </w:r>
    </w:p>
    <w:p w14:paraId="0E4F3227"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default_grant_date date,</w:t>
      </w:r>
    </w:p>
    <w:p w14:paraId="0F43B379"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default_board_date date,</w:t>
      </w:r>
    </w:p>
    <w:p w14:paraId="3348F05D"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default_payment_date date,</w:t>
      </w:r>
    </w:p>
    <w:p w14:paraId="1039FD99"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default_action text,</w:t>
      </w:r>
    </w:p>
    <w:p w14:paraId="1BC299F2"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default_payment_type text,</w:t>
      </w:r>
    </w:p>
    <w:p w14:paraId="139897B5"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default_grant_status text,</w:t>
      </w:r>
    </w:p>
    <w:p w14:paraId="6000B678"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org_ein character varying(10),</w:t>
      </w:r>
    </w:p>
    <w:p w14:paraId="166510E2"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lastRenderedPageBreak/>
        <w:t xml:space="preserve">    org_email character varying(256),</w:t>
      </w:r>
    </w:p>
    <w:p w14:paraId="3E45682C"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org_country character varying(32),</w:t>
      </w:r>
    </w:p>
    <w:p w14:paraId="07BA3110" w14:textId="77777777" w:rsidR="00D176EA" w:rsidRPr="001B2950" w:rsidRDefault="00D176EA" w:rsidP="00D176EA">
      <w:pPr>
        <w:rPr>
          <w:rFonts w:asciiTheme="majorHAnsi" w:hAnsiTheme="majorHAnsi"/>
          <w:sz w:val="16"/>
          <w:szCs w:val="16"/>
        </w:rPr>
      </w:pPr>
      <w:r w:rsidRPr="001B2950">
        <w:rPr>
          <w:rFonts w:asciiTheme="majorHAnsi" w:hAnsiTheme="majorHAnsi"/>
          <w:sz w:val="16"/>
          <w:szCs w:val="16"/>
        </w:rPr>
        <w:t xml:space="preserve">    CONSTRAINT fund_recommendation_anonymous_check CHECK (((anonymous = 'Y'::bpchar) OR (anonymous = 'N'::bpchar)))</w:t>
      </w:r>
    </w:p>
    <w:p w14:paraId="0CF8D475" w14:textId="77777777" w:rsidR="00D176EA" w:rsidRDefault="00D176EA" w:rsidP="00D176EA">
      <w:pPr>
        <w:rPr>
          <w:rFonts w:asciiTheme="majorHAnsi" w:hAnsiTheme="majorHAnsi"/>
          <w:sz w:val="16"/>
          <w:szCs w:val="16"/>
        </w:rPr>
      </w:pPr>
      <w:r w:rsidRPr="001B2950">
        <w:rPr>
          <w:rFonts w:asciiTheme="majorHAnsi" w:hAnsiTheme="majorHAnsi"/>
          <w:sz w:val="16"/>
          <w:szCs w:val="16"/>
        </w:rPr>
        <w:t>);</w:t>
      </w:r>
    </w:p>
    <w:p w14:paraId="66A953B5" w14:textId="08FD43D0" w:rsidR="008500A2" w:rsidRDefault="008500A2" w:rsidP="008500A2">
      <w:pPr>
        <w:pStyle w:val="Heading2"/>
      </w:pPr>
      <w:bookmarkStart w:id="535" w:name="_Toc481419484"/>
      <w:r>
        <w:t>Organization Table</w:t>
      </w:r>
      <w:bookmarkEnd w:id="535"/>
    </w:p>
    <w:p w14:paraId="2CEB7C87"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CREATE TABLE public.organization (</w:t>
      </w:r>
    </w:p>
    <w:p w14:paraId="61150E4C"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w:t>
      </w:r>
      <w:r w:rsidRPr="00DC2B04">
        <w:rPr>
          <w:rFonts w:ascii="Segoe UI" w:eastAsia="Times New Roman" w:hAnsi="Segoe UI" w:cs="Segoe UI"/>
          <w:color w:val="000000"/>
          <w:sz w:val="21"/>
          <w:szCs w:val="21"/>
          <w:highlight w:val="green"/>
        </w:rPr>
        <w:t>organization_id integer DEFAULT nextval(('organizationid'::text)::regclass) NOT NULL,</w:t>
      </w:r>
    </w:p>
    <w:p w14:paraId="7FD26FD8"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_remote_id text,</w:t>
      </w:r>
    </w:p>
    <w:p w14:paraId="4719A36F"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alt_name text,</w:t>
      </w:r>
    </w:p>
    <w:p w14:paraId="3D9FBDCE"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annual_operating_revenue double precision,</w:t>
      </w:r>
    </w:p>
    <w:p w14:paraId="34415191"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board text,</w:t>
      </w:r>
    </w:p>
    <w:p w14:paraId="48E2F753"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board_last_update timestamp without time zone DEFAULT now(),</w:t>
      </w:r>
    </w:p>
    <w:p w14:paraId="46370837"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certification character(1) DEFAULT 'N'::bpchar,</w:t>
      </w:r>
    </w:p>
    <w:p w14:paraId="4842F062"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w:t>
      </w:r>
      <w:r w:rsidRPr="00DC2B04">
        <w:rPr>
          <w:rFonts w:ascii="Segoe UI" w:eastAsia="Times New Roman" w:hAnsi="Segoe UI" w:cs="Segoe UI"/>
          <w:color w:val="000000"/>
          <w:sz w:val="21"/>
          <w:szCs w:val="21"/>
          <w:highlight w:val="green"/>
        </w:rPr>
        <w:t>created_on timestamp without time zone DEFAULT now(),</w:t>
      </w:r>
      <w:r>
        <w:rPr>
          <w:rFonts w:ascii="Segoe UI" w:eastAsia="Times New Roman" w:hAnsi="Segoe UI" w:cs="Segoe UI"/>
          <w:color w:val="000000"/>
          <w:sz w:val="21"/>
          <w:szCs w:val="21"/>
        </w:rPr>
        <w:t xml:space="preserve"> - CreatedOn</w:t>
      </w:r>
    </w:p>
    <w:p w14:paraId="4B0CC79A"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date_reviewed timestamp without time zone,</w:t>
      </w:r>
    </w:p>
    <w:p w14:paraId="44523D48"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db_stat integer DEFAULT 0,</w:t>
      </w:r>
    </w:p>
    <w:p w14:paraId="2205C0EF"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w:t>
      </w:r>
      <w:r w:rsidRPr="00DC2B04">
        <w:rPr>
          <w:rFonts w:ascii="Segoe UI" w:eastAsia="Times New Roman" w:hAnsi="Segoe UI" w:cs="Segoe UI"/>
          <w:color w:val="000000"/>
          <w:sz w:val="21"/>
          <w:szCs w:val="21"/>
          <w:highlight w:val="green"/>
        </w:rPr>
        <w:t>ein character varying(32),</w:t>
      </w:r>
      <w:r>
        <w:rPr>
          <w:rFonts w:ascii="Segoe UI" w:eastAsia="Times New Roman" w:hAnsi="Segoe UI" w:cs="Segoe UI"/>
          <w:color w:val="000000"/>
          <w:sz w:val="21"/>
          <w:szCs w:val="21"/>
        </w:rPr>
        <w:t xml:space="preserve"> - EIN</w:t>
      </w:r>
    </w:p>
    <w:p w14:paraId="51C75921"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endowement character varying(56),</w:t>
      </w:r>
    </w:p>
    <w:p w14:paraId="67B32BB1"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fims_id character varying(64),</w:t>
      </w:r>
    </w:p>
    <w:p w14:paraId="5FA003EF"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financials_audited boolean DEFAULT false NOT NULL,</w:t>
      </w:r>
    </w:p>
    <w:p w14:paraId="18C3D17A"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fiscal_agent_id integer,</w:t>
      </w:r>
    </w:p>
    <w:p w14:paraId="2B47ED25"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funding_opp text,</w:t>
      </w:r>
    </w:p>
    <w:p w14:paraId="01616449"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grantee_type_1 text,</w:t>
      </w:r>
    </w:p>
    <w:p w14:paraId="1050EEB5"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grantee_type_2 text,</w:t>
      </w:r>
    </w:p>
    <w:p w14:paraId="0BE2535A"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grantee_type_3 text,</w:t>
      </w:r>
    </w:p>
    <w:p w14:paraId="04A44827"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w:t>
      </w:r>
      <w:r w:rsidRPr="00DC2B04">
        <w:rPr>
          <w:rFonts w:ascii="Segoe UI" w:eastAsia="Times New Roman" w:hAnsi="Segoe UI" w:cs="Segoe UI"/>
          <w:color w:val="000000"/>
          <w:sz w:val="21"/>
          <w:szCs w:val="21"/>
          <w:highlight w:val="green"/>
        </w:rPr>
        <w:t>guidestar_link character varying(256),</w:t>
      </w:r>
      <w:r>
        <w:rPr>
          <w:rFonts w:ascii="Segoe UI" w:eastAsia="Times New Roman" w:hAnsi="Segoe UI" w:cs="Segoe UI"/>
          <w:color w:val="000000"/>
          <w:sz w:val="21"/>
          <w:szCs w:val="21"/>
        </w:rPr>
        <w:t>GuidestarLink</w:t>
      </w:r>
    </w:p>
    <w:p w14:paraId="2D70AE96"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history text,</w:t>
      </w:r>
    </w:p>
    <w:p w14:paraId="56E68B57"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w:t>
      </w:r>
      <w:r w:rsidRPr="00DC2B04">
        <w:rPr>
          <w:rFonts w:ascii="Segoe UI" w:eastAsia="Times New Roman" w:hAnsi="Segoe UI" w:cs="Segoe UI"/>
          <w:color w:val="000000"/>
          <w:sz w:val="21"/>
          <w:szCs w:val="21"/>
          <w:highlight w:val="green"/>
        </w:rPr>
        <w:t>irs_name text,</w:t>
      </w:r>
      <w:r>
        <w:rPr>
          <w:rFonts w:ascii="Segoe UI" w:eastAsia="Times New Roman" w:hAnsi="Segoe UI" w:cs="Segoe UI"/>
          <w:color w:val="000000"/>
          <w:sz w:val="21"/>
          <w:szCs w:val="21"/>
        </w:rPr>
        <w:t xml:space="preserve"> IRSName</w:t>
      </w:r>
    </w:p>
    <w:p w14:paraId="657C7ECE"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is_profile_complete character(1) DEFAULT 'N'::bpchar,</w:t>
      </w:r>
    </w:p>
    <w:p w14:paraId="74198019"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lastRenderedPageBreak/>
        <w:t xml:space="preserve">    </w:t>
      </w:r>
      <w:r w:rsidRPr="00DC2B04">
        <w:rPr>
          <w:rFonts w:ascii="Segoe UI" w:eastAsia="Times New Roman" w:hAnsi="Segoe UI" w:cs="Segoe UI"/>
          <w:color w:val="000000"/>
          <w:sz w:val="21"/>
          <w:szCs w:val="21"/>
          <w:highlight w:val="green"/>
        </w:rPr>
        <w:t>last_updated timestamp without time zone DEFAULT now() NOT NULL,</w:t>
      </w:r>
      <w:r>
        <w:rPr>
          <w:rFonts w:ascii="Segoe UI" w:eastAsia="Times New Roman" w:hAnsi="Segoe UI" w:cs="Segoe UI"/>
          <w:color w:val="000000"/>
          <w:sz w:val="21"/>
          <w:szCs w:val="21"/>
        </w:rPr>
        <w:t xml:space="preserve"> - LastUpdated</w:t>
      </w:r>
    </w:p>
    <w:p w14:paraId="11542211"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last_updated_by integer,</w:t>
      </w:r>
    </w:p>
    <w:p w14:paraId="63AB97B4"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logo_url character varying(256),</w:t>
      </w:r>
    </w:p>
    <w:p w14:paraId="48E7B0B4"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max_interests integer DEFAULT 10 NOT NULL,</w:t>
      </w:r>
    </w:p>
    <w:p w14:paraId="7B72BAD6"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min_donation double precision DEFAULT 100,</w:t>
      </w:r>
    </w:p>
    <w:p w14:paraId="7B768E96"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w:t>
      </w:r>
      <w:r w:rsidRPr="007E6847">
        <w:rPr>
          <w:rFonts w:ascii="Segoe UI" w:eastAsia="Times New Roman" w:hAnsi="Segoe UI" w:cs="Segoe UI"/>
          <w:color w:val="000000"/>
          <w:sz w:val="21"/>
          <w:szCs w:val="21"/>
          <w:highlight w:val="green"/>
        </w:rPr>
        <w:t>mission text,</w:t>
      </w:r>
      <w:r>
        <w:rPr>
          <w:rFonts w:ascii="Segoe UI" w:eastAsia="Times New Roman" w:hAnsi="Segoe UI" w:cs="Segoe UI"/>
          <w:color w:val="000000"/>
          <w:sz w:val="21"/>
          <w:szCs w:val="21"/>
        </w:rPr>
        <w:t xml:space="preserve"> -Mission</w:t>
      </w:r>
    </w:p>
    <w:p w14:paraId="0E491199"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w:t>
      </w:r>
      <w:r w:rsidRPr="007E6847">
        <w:rPr>
          <w:rFonts w:ascii="Segoe UI" w:eastAsia="Times New Roman" w:hAnsi="Segoe UI" w:cs="Segoe UI"/>
          <w:color w:val="000000"/>
          <w:sz w:val="21"/>
          <w:szCs w:val="21"/>
          <w:highlight w:val="green"/>
        </w:rPr>
        <w:t>name text NOT NULL,</w:t>
      </w:r>
      <w:r>
        <w:rPr>
          <w:rFonts w:ascii="Segoe UI" w:eastAsia="Times New Roman" w:hAnsi="Segoe UI" w:cs="Segoe UI"/>
          <w:color w:val="000000"/>
          <w:sz w:val="21"/>
          <w:szCs w:val="21"/>
        </w:rPr>
        <w:t xml:space="preserve"> - Name</w:t>
      </w:r>
    </w:p>
    <w:p w14:paraId="2434CCDC"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parent_organization_id integer,</w:t>
      </w:r>
    </w:p>
    <w:p w14:paraId="18A3E931"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past_funding boolean,</w:t>
      </w:r>
    </w:p>
    <w:p w14:paraId="6335CB66"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pending_fund boolean,</w:t>
      </w:r>
    </w:p>
    <w:p w14:paraId="21C8F6A7"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photo_url character varying(256),</w:t>
      </w:r>
    </w:p>
    <w:p w14:paraId="35AB1C0A"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w:t>
      </w:r>
      <w:r w:rsidRPr="007E6847">
        <w:rPr>
          <w:rFonts w:ascii="Segoe UI" w:eastAsia="Times New Roman" w:hAnsi="Segoe UI" w:cs="Segoe UI"/>
          <w:color w:val="000000"/>
          <w:sz w:val="21"/>
          <w:szCs w:val="21"/>
          <w:highlight w:val="green"/>
        </w:rPr>
        <w:t>preferred_email character varying(256),</w:t>
      </w:r>
      <w:r>
        <w:rPr>
          <w:rFonts w:ascii="Segoe UI" w:eastAsia="Times New Roman" w:hAnsi="Segoe UI" w:cs="Segoe UI"/>
          <w:color w:val="000000"/>
          <w:sz w:val="21"/>
          <w:szCs w:val="21"/>
        </w:rPr>
        <w:t xml:space="preserve"> Email</w:t>
      </w:r>
    </w:p>
    <w:p w14:paraId="005F8E64"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priority integer,</w:t>
      </w:r>
    </w:p>
    <w:p w14:paraId="6CE6553D"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w:t>
      </w:r>
      <w:r w:rsidRPr="007E6847">
        <w:rPr>
          <w:rFonts w:ascii="Segoe UI" w:eastAsia="Times New Roman" w:hAnsi="Segoe UI" w:cs="Segoe UI"/>
          <w:color w:val="000000"/>
          <w:sz w:val="21"/>
          <w:szCs w:val="21"/>
          <w:highlight w:val="green"/>
        </w:rPr>
        <w:t>programs text,</w:t>
      </w:r>
      <w:r>
        <w:rPr>
          <w:rFonts w:ascii="Segoe UI" w:eastAsia="Times New Roman" w:hAnsi="Segoe UI" w:cs="Segoe UI"/>
          <w:color w:val="000000"/>
          <w:sz w:val="21"/>
          <w:szCs w:val="21"/>
        </w:rPr>
        <w:t xml:space="preserve"> Programs</w:t>
      </w:r>
    </w:p>
    <w:p w14:paraId="5B60E6DE"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rec_code character varying(56),</w:t>
      </w:r>
    </w:p>
    <w:p w14:paraId="2F85B57B"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reviewed character(1) DEFAULT 'N'::bpchar,</w:t>
      </w:r>
    </w:p>
    <w:p w14:paraId="378FF990"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staff_title character varying(256),</w:t>
      </w:r>
    </w:p>
    <w:p w14:paraId="2965E6E6"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w:t>
      </w:r>
      <w:r w:rsidRPr="007E6847">
        <w:rPr>
          <w:rFonts w:ascii="Segoe UI" w:eastAsia="Times New Roman" w:hAnsi="Segoe UI" w:cs="Segoe UI"/>
          <w:color w:val="000000"/>
          <w:sz w:val="21"/>
          <w:szCs w:val="21"/>
          <w:highlight w:val="green"/>
        </w:rPr>
        <w:t>status text,</w:t>
      </w:r>
      <w:r>
        <w:rPr>
          <w:rFonts w:ascii="Segoe UI" w:eastAsia="Times New Roman" w:hAnsi="Segoe UI" w:cs="Segoe UI"/>
          <w:color w:val="000000"/>
          <w:sz w:val="21"/>
          <w:szCs w:val="21"/>
        </w:rPr>
        <w:t>- Status</w:t>
      </w:r>
    </w:p>
    <w:p w14:paraId="4557DA60"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sync character(1),</w:t>
      </w:r>
    </w:p>
    <w:p w14:paraId="56616007"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visible character(1) DEFAULT 'N'::bpchar NOT NULL,</w:t>
      </w:r>
    </w:p>
    <w:p w14:paraId="70ADCD7F"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volunteerism text,</w:t>
      </w:r>
    </w:p>
    <w:p w14:paraId="56B182FD"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w:t>
      </w:r>
      <w:r w:rsidRPr="007E6847">
        <w:rPr>
          <w:rFonts w:ascii="Segoe UI" w:eastAsia="Times New Roman" w:hAnsi="Segoe UI" w:cs="Segoe UI"/>
          <w:color w:val="000000"/>
          <w:sz w:val="21"/>
          <w:szCs w:val="21"/>
          <w:highlight w:val="green"/>
        </w:rPr>
        <w:t>web_site character varying(256),</w:t>
      </w:r>
      <w:r>
        <w:rPr>
          <w:rFonts w:ascii="Segoe UI" w:eastAsia="Times New Roman" w:hAnsi="Segoe UI" w:cs="Segoe UI"/>
          <w:color w:val="000000"/>
          <w:sz w:val="21"/>
          <w:szCs w:val="21"/>
        </w:rPr>
        <w:t xml:space="preserve"> WebSite</w:t>
      </w:r>
    </w:p>
    <w:p w14:paraId="72FAF581"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work_log text,</w:t>
      </w:r>
    </w:p>
    <w:p w14:paraId="20A94EA6"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w:t>
      </w:r>
      <w:r w:rsidRPr="007E6847">
        <w:rPr>
          <w:rFonts w:ascii="Segoe UI" w:eastAsia="Times New Roman" w:hAnsi="Segoe UI" w:cs="Segoe UI"/>
          <w:color w:val="000000"/>
          <w:sz w:val="21"/>
          <w:szCs w:val="21"/>
          <w:highlight w:val="green"/>
        </w:rPr>
        <w:t>year_established date,</w:t>
      </w:r>
      <w:r>
        <w:rPr>
          <w:rFonts w:ascii="Segoe UI" w:eastAsia="Times New Roman" w:hAnsi="Segoe UI" w:cs="Segoe UI"/>
          <w:color w:val="000000"/>
          <w:sz w:val="21"/>
          <w:szCs w:val="21"/>
        </w:rPr>
        <w:t xml:space="preserve"> YearEstablished</w:t>
      </w:r>
    </w:p>
    <w:p w14:paraId="1A3B08A7"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w:t>
      </w:r>
      <w:r w:rsidRPr="007E6847">
        <w:rPr>
          <w:rFonts w:ascii="Segoe UI" w:eastAsia="Times New Roman" w:hAnsi="Segoe UI" w:cs="Segoe UI"/>
          <w:color w:val="000000"/>
          <w:sz w:val="21"/>
          <w:szCs w:val="21"/>
          <w:highlight w:val="green"/>
        </w:rPr>
        <w:t>allow_recommendation character(1) DEFAULT 'N'::bpchar,</w:t>
      </w:r>
      <w:r>
        <w:rPr>
          <w:rFonts w:ascii="Segoe UI" w:eastAsia="Times New Roman" w:hAnsi="Segoe UI" w:cs="Segoe UI"/>
          <w:color w:val="000000"/>
          <w:sz w:val="21"/>
          <w:szCs w:val="21"/>
        </w:rPr>
        <w:t xml:space="preserve"> AllowRecommendation</w:t>
      </w:r>
    </w:p>
    <w:p w14:paraId="65C7BA0B"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profile_notification character(1) DEFAULT 'Y'::bpchar,</w:t>
      </w:r>
    </w:p>
    <w:p w14:paraId="3A392DDC"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w:t>
      </w:r>
      <w:r w:rsidRPr="007E6847">
        <w:rPr>
          <w:rFonts w:ascii="Segoe UI" w:eastAsia="Times New Roman" w:hAnsi="Segoe UI" w:cs="Segoe UI"/>
          <w:color w:val="000000"/>
          <w:sz w:val="21"/>
          <w:szCs w:val="21"/>
          <w:highlight w:val="green"/>
        </w:rPr>
        <w:t>org_type text,</w:t>
      </w:r>
      <w:r>
        <w:rPr>
          <w:rFonts w:ascii="Segoe UI" w:eastAsia="Times New Roman" w:hAnsi="Segoe UI" w:cs="Segoe UI"/>
          <w:color w:val="000000"/>
          <w:sz w:val="21"/>
          <w:szCs w:val="21"/>
        </w:rPr>
        <w:t xml:space="preserve"> OrgType</w:t>
      </w:r>
    </w:p>
    <w:p w14:paraId="3EA1200C"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sync_approval character varying(20),</w:t>
      </w:r>
    </w:p>
    <w:p w14:paraId="46573F01"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CONSTRAINT organization_certification_check CHECK (((certification = 'Y'::bpchar) OR (certification = 'N'::bpchar))),</w:t>
      </w:r>
    </w:p>
    <w:p w14:paraId="1C18F09E"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lastRenderedPageBreak/>
        <w:t xml:space="preserve">    CONSTRAINT organization_reviewed_check CHECK (((reviewed = 'Y'::bpchar) OR (reviewed = 'N'::bpchar))),</w:t>
      </w:r>
    </w:p>
    <w:p w14:paraId="03D39C6B"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CONSTRAINT organization_visible_check CHECK (((visible = 'Y'::bpchar) OR (visible = 'N'::bpchar)))</w:t>
      </w:r>
    </w:p>
    <w:p w14:paraId="68245F21" w14:textId="77777777" w:rsidR="00DA6B78" w:rsidRPr="00DC2B04" w:rsidRDefault="00DA6B78" w:rsidP="00DA6B78">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w:t>
      </w:r>
    </w:p>
    <w:p w14:paraId="56625FE9" w14:textId="77777777" w:rsidR="00DA6B78" w:rsidRDefault="00DA6B78" w:rsidP="00DA6B78">
      <w:pPr>
        <w:rPr>
          <w:rFonts w:ascii="Segoe UI" w:eastAsia="Times New Roman" w:hAnsi="Segoe UI" w:cs="Segoe UI"/>
          <w:color w:val="000000"/>
          <w:sz w:val="21"/>
          <w:szCs w:val="21"/>
        </w:rPr>
      </w:pPr>
    </w:p>
    <w:p w14:paraId="7B19EECF" w14:textId="77777777" w:rsidR="00DA6B78" w:rsidRPr="00DA6B78" w:rsidRDefault="00DA6B78" w:rsidP="00DA6B78"/>
    <w:p w14:paraId="670B5434" w14:textId="771F3C1B" w:rsidR="00D176EA" w:rsidRDefault="008500A2" w:rsidP="008500A2">
      <w:pPr>
        <w:pStyle w:val="Heading2"/>
      </w:pPr>
      <w:bookmarkStart w:id="536" w:name="_Toc481419485"/>
      <w:r>
        <w:t>Contact Table</w:t>
      </w:r>
      <w:bookmarkEnd w:id="536"/>
    </w:p>
    <w:p w14:paraId="6C3CC3A6"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CREATE TABLE public.contact (</w:t>
      </w:r>
    </w:p>
    <w:p w14:paraId="722AA1C6"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contact_id integer DEFAULT nextval(('contactid'::text)::regclass) NOT NULL,</w:t>
      </w:r>
    </w:p>
    <w:p w14:paraId="688D2D7A"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_remote_id text,</w:t>
      </w:r>
    </w:p>
    <w:p w14:paraId="0B16879A"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assistant_id integer,</w:t>
      </w:r>
    </w:p>
    <w:p w14:paraId="7A5CD018"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auth_user_id integer,</w:t>
      </w:r>
    </w:p>
    <w:p w14:paraId="55A82EEA"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being_reviewed character(1) DEFAULT 'N'::bpchar,</w:t>
      </w:r>
    </w:p>
    <w:p w14:paraId="301CAD23"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w:t>
      </w:r>
      <w:r w:rsidRPr="00DD4072">
        <w:rPr>
          <w:rFonts w:ascii="Segoe UI" w:eastAsia="Times New Roman" w:hAnsi="Segoe UI" w:cs="Segoe UI"/>
          <w:color w:val="000000"/>
          <w:sz w:val="21"/>
          <w:szCs w:val="21"/>
          <w:highlight w:val="green"/>
        </w:rPr>
        <w:t xml:space="preserve">budget_match_amount character varying(30), - </w:t>
      </w:r>
      <w:r>
        <w:rPr>
          <w:rFonts w:ascii="Segoe UI" w:eastAsia="Times New Roman" w:hAnsi="Segoe UI" w:cs="Segoe UI"/>
          <w:color w:val="000000"/>
          <w:sz w:val="21"/>
          <w:szCs w:val="21"/>
        </w:rPr>
        <w:t>- BudgetMatchAmount</w:t>
      </w:r>
    </w:p>
    <w:p w14:paraId="572AE14B"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budget_match_operator character(1),</w:t>
      </w:r>
      <w:r>
        <w:rPr>
          <w:rFonts w:ascii="Segoe UI" w:eastAsia="Times New Roman" w:hAnsi="Segoe UI" w:cs="Segoe UI"/>
          <w:color w:val="000000"/>
          <w:sz w:val="21"/>
          <w:szCs w:val="21"/>
        </w:rPr>
        <w:t xml:space="preserve"> -</w:t>
      </w:r>
    </w:p>
    <w:p w14:paraId="2311E253"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w:t>
      </w:r>
      <w:r w:rsidRPr="00DD4072">
        <w:rPr>
          <w:rFonts w:ascii="Segoe UI" w:eastAsia="Times New Roman" w:hAnsi="Segoe UI" w:cs="Segoe UI"/>
          <w:color w:val="000000"/>
          <w:sz w:val="21"/>
          <w:szCs w:val="21"/>
          <w:highlight w:val="green"/>
        </w:rPr>
        <w:t>company_name text, - COMPANY NAME</w:t>
      </w:r>
      <w:r>
        <w:rPr>
          <w:rFonts w:ascii="Segoe UI" w:eastAsia="Times New Roman" w:hAnsi="Segoe UI" w:cs="Segoe UI"/>
          <w:color w:val="000000"/>
          <w:sz w:val="21"/>
          <w:szCs w:val="21"/>
        </w:rPr>
        <w:t xml:space="preserve"> – CompanyName</w:t>
      </w:r>
    </w:p>
    <w:p w14:paraId="00244919"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w:t>
      </w:r>
      <w:r w:rsidRPr="00DD4072">
        <w:rPr>
          <w:rFonts w:ascii="Segoe UI" w:eastAsia="Times New Roman" w:hAnsi="Segoe UI" w:cs="Segoe UI"/>
          <w:color w:val="000000"/>
          <w:sz w:val="21"/>
          <w:szCs w:val="21"/>
          <w:highlight w:val="green"/>
        </w:rPr>
        <w:t xml:space="preserve">created_on timestamp without time zone DEFAULT now() NOT NULL, - </w:t>
      </w:r>
      <w:r>
        <w:rPr>
          <w:rFonts w:ascii="Segoe UI" w:eastAsia="Times New Roman" w:hAnsi="Segoe UI" w:cs="Segoe UI"/>
          <w:color w:val="000000"/>
          <w:sz w:val="21"/>
          <w:szCs w:val="21"/>
        </w:rPr>
        <w:t>-CreatedOn</w:t>
      </w:r>
    </w:p>
    <w:p w14:paraId="0B14E760"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w:t>
      </w:r>
      <w:r w:rsidRPr="00DD4072">
        <w:rPr>
          <w:rFonts w:ascii="Segoe UI" w:eastAsia="Times New Roman" w:hAnsi="Segoe UI" w:cs="Segoe UI"/>
          <w:color w:val="000000"/>
          <w:sz w:val="21"/>
          <w:szCs w:val="21"/>
          <w:highlight w:val="green"/>
        </w:rPr>
        <w:t>deceased character(1) DEFAULT 'N'::bpchar,</w:t>
      </w:r>
      <w:r>
        <w:rPr>
          <w:rFonts w:ascii="Segoe UI" w:eastAsia="Times New Roman" w:hAnsi="Segoe UI" w:cs="Segoe UI"/>
          <w:color w:val="000000"/>
          <w:sz w:val="21"/>
          <w:szCs w:val="21"/>
        </w:rPr>
        <w:t xml:space="preserve"> Deceased</w:t>
      </w:r>
    </w:p>
    <w:p w14:paraId="3BFD168F"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w:t>
      </w:r>
      <w:r w:rsidRPr="00DD4072">
        <w:rPr>
          <w:rFonts w:ascii="Segoe UI" w:eastAsia="Times New Roman" w:hAnsi="Segoe UI" w:cs="Segoe UI"/>
          <w:color w:val="000000"/>
          <w:sz w:val="21"/>
          <w:szCs w:val="21"/>
          <w:highlight w:val="green"/>
        </w:rPr>
        <w:t xml:space="preserve">dob date, - </w:t>
      </w:r>
      <w:r>
        <w:rPr>
          <w:rFonts w:ascii="Segoe UI" w:eastAsia="Times New Roman" w:hAnsi="Segoe UI" w:cs="Segoe UI"/>
          <w:color w:val="000000"/>
          <w:sz w:val="21"/>
          <w:szCs w:val="21"/>
          <w:highlight w:val="green"/>
        </w:rPr>
        <w:t>- D</w:t>
      </w:r>
      <w:r w:rsidRPr="00DD4072">
        <w:rPr>
          <w:rFonts w:ascii="Segoe UI" w:eastAsia="Times New Roman" w:hAnsi="Segoe UI" w:cs="Segoe UI"/>
          <w:color w:val="000000"/>
          <w:sz w:val="21"/>
          <w:szCs w:val="21"/>
          <w:highlight w:val="green"/>
        </w:rPr>
        <w:t>ateOfBirth</w:t>
      </w:r>
    </w:p>
    <w:p w14:paraId="77573524"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dod date,</w:t>
      </w:r>
    </w:p>
    <w:p w14:paraId="679EA8C0"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end_match date,</w:t>
      </w:r>
    </w:p>
    <w:p w14:paraId="4CBCC58F"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ethnicity text,</w:t>
      </w:r>
    </w:p>
    <w:p w14:paraId="00F3E9CD"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fims_id character varying(256),</w:t>
      </w:r>
    </w:p>
    <w:p w14:paraId="285D11B3"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w:t>
      </w:r>
      <w:r w:rsidRPr="00DD4072">
        <w:rPr>
          <w:rFonts w:ascii="Segoe UI" w:eastAsia="Times New Roman" w:hAnsi="Segoe UI" w:cs="Segoe UI"/>
          <w:color w:val="000000"/>
          <w:sz w:val="21"/>
          <w:szCs w:val="21"/>
          <w:highlight w:val="green"/>
        </w:rPr>
        <w:t>first_name text NOT NULL,</w:t>
      </w:r>
      <w:r>
        <w:rPr>
          <w:rFonts w:ascii="Segoe UI" w:eastAsia="Times New Roman" w:hAnsi="Segoe UI" w:cs="Segoe UI"/>
          <w:color w:val="000000"/>
          <w:sz w:val="21"/>
          <w:szCs w:val="21"/>
          <w:highlight w:val="green"/>
        </w:rPr>
        <w:t xml:space="preserve"> - F</w:t>
      </w:r>
      <w:r w:rsidRPr="00DD4072">
        <w:rPr>
          <w:rFonts w:ascii="Segoe UI" w:eastAsia="Times New Roman" w:hAnsi="Segoe UI" w:cs="Segoe UI"/>
          <w:color w:val="000000"/>
          <w:sz w:val="21"/>
          <w:szCs w:val="21"/>
          <w:highlight w:val="green"/>
        </w:rPr>
        <w:t>irstName</w:t>
      </w:r>
    </w:p>
    <w:p w14:paraId="157CCAA9"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w:t>
      </w:r>
      <w:r w:rsidRPr="00DD4072">
        <w:rPr>
          <w:rFonts w:ascii="Segoe UI" w:eastAsia="Times New Roman" w:hAnsi="Segoe UI" w:cs="Segoe UI"/>
          <w:color w:val="000000"/>
          <w:sz w:val="21"/>
          <w:szCs w:val="21"/>
          <w:highlight w:val="green"/>
        </w:rPr>
        <w:t>gender character(1),</w:t>
      </w:r>
      <w:r>
        <w:rPr>
          <w:rFonts w:ascii="Segoe UI" w:eastAsia="Times New Roman" w:hAnsi="Segoe UI" w:cs="Segoe UI"/>
          <w:color w:val="000000"/>
          <w:sz w:val="21"/>
          <w:szCs w:val="21"/>
        </w:rPr>
        <w:t xml:space="preserve"> - Gender</w:t>
      </w:r>
    </w:p>
    <w:p w14:paraId="6F777113"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informal text,</w:t>
      </w:r>
    </w:p>
    <w:p w14:paraId="5439C685"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w:t>
      </w:r>
      <w:r w:rsidRPr="00DD4072">
        <w:rPr>
          <w:rFonts w:ascii="Segoe UI" w:eastAsia="Times New Roman" w:hAnsi="Segoe UI" w:cs="Segoe UI"/>
          <w:color w:val="000000"/>
          <w:sz w:val="21"/>
          <w:szCs w:val="21"/>
          <w:highlight w:val="green"/>
        </w:rPr>
        <w:t>last_name text NOT NULL,</w:t>
      </w:r>
      <w:r>
        <w:rPr>
          <w:rFonts w:ascii="Segoe UI" w:eastAsia="Times New Roman" w:hAnsi="Segoe UI" w:cs="Segoe UI"/>
          <w:color w:val="000000"/>
          <w:sz w:val="21"/>
          <w:szCs w:val="21"/>
        </w:rPr>
        <w:t xml:space="preserve"> - LastName</w:t>
      </w:r>
    </w:p>
    <w:p w14:paraId="4781D207"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w:t>
      </w:r>
      <w:r w:rsidRPr="00DD4072">
        <w:rPr>
          <w:rFonts w:ascii="Segoe UI" w:eastAsia="Times New Roman" w:hAnsi="Segoe UI" w:cs="Segoe UI"/>
          <w:color w:val="000000"/>
          <w:sz w:val="21"/>
          <w:szCs w:val="21"/>
          <w:highlight w:val="green"/>
        </w:rPr>
        <w:t>last_updated timestamp without time zone DEFAULT now() NOT NULL,</w:t>
      </w:r>
      <w:r>
        <w:rPr>
          <w:rFonts w:ascii="Segoe UI" w:eastAsia="Times New Roman" w:hAnsi="Segoe UI" w:cs="Segoe UI"/>
          <w:color w:val="000000"/>
          <w:sz w:val="21"/>
          <w:szCs w:val="21"/>
        </w:rPr>
        <w:t xml:space="preserve"> LastUpdated</w:t>
      </w:r>
    </w:p>
    <w:p w14:paraId="5A633E18"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last_updated_by integer,</w:t>
      </w:r>
    </w:p>
    <w:p w14:paraId="2C51F99C"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lastRenderedPageBreak/>
        <w:t xml:space="preserve">    </w:t>
      </w:r>
      <w:r>
        <w:rPr>
          <w:rFonts w:ascii="Segoe UI" w:eastAsia="Times New Roman" w:hAnsi="Segoe UI" w:cs="Segoe UI"/>
          <w:color w:val="000000"/>
          <w:sz w:val="21"/>
          <w:szCs w:val="21"/>
          <w:highlight w:val="green"/>
        </w:rPr>
        <w:t>middle_name text, - M</w:t>
      </w:r>
      <w:r w:rsidRPr="00DD4072">
        <w:rPr>
          <w:rFonts w:ascii="Segoe UI" w:eastAsia="Times New Roman" w:hAnsi="Segoe UI" w:cs="Segoe UI"/>
          <w:color w:val="000000"/>
          <w:sz w:val="21"/>
          <w:szCs w:val="21"/>
          <w:highlight w:val="green"/>
        </w:rPr>
        <w:t>iddleName</w:t>
      </w:r>
    </w:p>
    <w:p w14:paraId="5FE195CF"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nosync character(1) DEFAULT 'N'::bpchar,</w:t>
      </w:r>
    </w:p>
    <w:p w14:paraId="6C3D129E"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w:t>
      </w:r>
      <w:r w:rsidRPr="00DD4072">
        <w:rPr>
          <w:rFonts w:ascii="Segoe UI" w:eastAsia="Times New Roman" w:hAnsi="Segoe UI" w:cs="Segoe UI"/>
          <w:color w:val="000000"/>
          <w:sz w:val="21"/>
          <w:szCs w:val="21"/>
          <w:highlight w:val="green"/>
        </w:rPr>
        <w:t>notes text,</w:t>
      </w:r>
      <w:r>
        <w:rPr>
          <w:rFonts w:ascii="Segoe UI" w:eastAsia="Times New Roman" w:hAnsi="Segoe UI" w:cs="Segoe UI"/>
          <w:color w:val="000000"/>
          <w:sz w:val="21"/>
          <w:szCs w:val="21"/>
        </w:rPr>
        <w:t xml:space="preserve"> - Notes</w:t>
      </w:r>
    </w:p>
    <w:p w14:paraId="7E00313A"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other_person_type text,</w:t>
      </w:r>
    </w:p>
    <w:p w14:paraId="686D8BC2"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pan character(1) DEFAULT 'N'::bpchar NOT NULL,</w:t>
      </w:r>
    </w:p>
    <w:p w14:paraId="4D977DE6"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photo_url text,</w:t>
      </w:r>
    </w:p>
    <w:p w14:paraId="47C5B406"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prefix character varying(20),</w:t>
      </w:r>
    </w:p>
    <w:p w14:paraId="0698315C"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receive_email character(1) DEFAULT 'Y'::bpchar,</w:t>
      </w:r>
    </w:p>
    <w:p w14:paraId="17AA4E79"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religion text,</w:t>
      </w:r>
    </w:p>
    <w:p w14:paraId="7B912656"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w:t>
      </w:r>
      <w:r w:rsidRPr="00DD4072">
        <w:rPr>
          <w:rFonts w:ascii="Segoe UI" w:eastAsia="Times New Roman" w:hAnsi="Segoe UI" w:cs="Segoe UI"/>
          <w:color w:val="000000"/>
          <w:sz w:val="21"/>
          <w:szCs w:val="21"/>
          <w:highlight w:val="green"/>
        </w:rPr>
        <w:t>ssn character varying(11),</w:t>
      </w:r>
      <w:r>
        <w:rPr>
          <w:rFonts w:ascii="Segoe UI" w:eastAsia="Times New Roman" w:hAnsi="Segoe UI" w:cs="Segoe UI"/>
          <w:color w:val="000000"/>
          <w:sz w:val="21"/>
          <w:szCs w:val="21"/>
        </w:rPr>
        <w:t xml:space="preserve"> -SSN</w:t>
      </w:r>
    </w:p>
    <w:p w14:paraId="0A789BCB"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start_match date,</w:t>
      </w:r>
    </w:p>
    <w:p w14:paraId="4FFD799C" w14:textId="77777777" w:rsidR="008500A2" w:rsidRPr="00DD4072" w:rsidRDefault="008500A2" w:rsidP="008500A2">
      <w:pPr>
        <w:rPr>
          <w:rFonts w:ascii="Segoe UI" w:eastAsia="Times New Roman" w:hAnsi="Segoe UI" w:cs="Segoe UI"/>
          <w:color w:val="000000"/>
          <w:sz w:val="21"/>
          <w:szCs w:val="21"/>
          <w:highlight w:val="green"/>
        </w:rPr>
      </w:pPr>
      <w:r w:rsidRPr="00DD4072">
        <w:rPr>
          <w:rFonts w:ascii="Segoe UI" w:eastAsia="Times New Roman" w:hAnsi="Segoe UI" w:cs="Segoe UI"/>
          <w:color w:val="000000"/>
          <w:sz w:val="21"/>
          <w:szCs w:val="21"/>
        </w:rPr>
        <w:t xml:space="preserve">    </w:t>
      </w:r>
      <w:r w:rsidRPr="00DD4072">
        <w:rPr>
          <w:rFonts w:ascii="Segoe UI" w:eastAsia="Times New Roman" w:hAnsi="Segoe UI" w:cs="Segoe UI"/>
          <w:color w:val="000000"/>
          <w:sz w:val="21"/>
          <w:szCs w:val="21"/>
          <w:highlight w:val="green"/>
        </w:rPr>
        <w:t>suffix1 character varying(20),</w:t>
      </w:r>
      <w:r>
        <w:rPr>
          <w:rFonts w:ascii="Segoe UI" w:eastAsia="Times New Roman" w:hAnsi="Segoe UI" w:cs="Segoe UI"/>
          <w:color w:val="000000"/>
          <w:sz w:val="21"/>
          <w:szCs w:val="21"/>
          <w:highlight w:val="green"/>
        </w:rPr>
        <w:t xml:space="preserve"> Suffix1</w:t>
      </w:r>
    </w:p>
    <w:p w14:paraId="4A2F3EB9"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highlight w:val="green"/>
        </w:rPr>
        <w:t xml:space="preserve">    suffix2 character varying(20),</w:t>
      </w:r>
      <w:r>
        <w:rPr>
          <w:rFonts w:ascii="Segoe UI" w:eastAsia="Times New Roman" w:hAnsi="Segoe UI" w:cs="Segoe UI"/>
          <w:color w:val="000000"/>
          <w:sz w:val="21"/>
          <w:szCs w:val="21"/>
        </w:rPr>
        <w:t xml:space="preserve"> Suffix2</w:t>
      </w:r>
    </w:p>
    <w:p w14:paraId="11860C03"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title text,</w:t>
      </w:r>
    </w:p>
    <w:p w14:paraId="5E878988"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volunteerism character(1) DEFAULT 'N'::bpchar,</w:t>
      </w:r>
    </w:p>
    <w:p w14:paraId="10B41A53"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w:t>
      </w:r>
      <w:r w:rsidRPr="00DD4072">
        <w:rPr>
          <w:rFonts w:ascii="Segoe UI" w:eastAsia="Times New Roman" w:hAnsi="Segoe UI" w:cs="Segoe UI"/>
          <w:color w:val="000000"/>
          <w:sz w:val="21"/>
          <w:szCs w:val="21"/>
          <w:highlight w:val="green"/>
        </w:rPr>
        <w:t>web_site text,</w:t>
      </w:r>
      <w:r>
        <w:rPr>
          <w:rFonts w:ascii="Segoe UI" w:eastAsia="Times New Roman" w:hAnsi="Segoe UI" w:cs="Segoe UI"/>
          <w:color w:val="000000"/>
          <w:sz w:val="21"/>
          <w:szCs w:val="21"/>
        </w:rPr>
        <w:t xml:space="preserve"> Website</w:t>
      </w:r>
    </w:p>
    <w:p w14:paraId="6862958D"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sync_approval character varying(20),</w:t>
      </w:r>
    </w:p>
    <w:p w14:paraId="2910334B"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w:t>
      </w:r>
      <w:r w:rsidRPr="00DD4072">
        <w:rPr>
          <w:rFonts w:ascii="Segoe UI" w:eastAsia="Times New Roman" w:hAnsi="Segoe UI" w:cs="Segoe UI"/>
          <w:color w:val="000000"/>
          <w:sz w:val="21"/>
          <w:szCs w:val="21"/>
          <w:highlight w:val="green"/>
        </w:rPr>
        <w:t>registration_type text,</w:t>
      </w:r>
      <w:r>
        <w:rPr>
          <w:rFonts w:ascii="Segoe UI" w:eastAsia="Times New Roman" w:hAnsi="Segoe UI" w:cs="Segoe UI"/>
          <w:color w:val="000000"/>
          <w:sz w:val="21"/>
          <w:szCs w:val="21"/>
        </w:rPr>
        <w:t xml:space="preserve"> RegistrationType</w:t>
      </w:r>
    </w:p>
    <w:p w14:paraId="6D8C7B64" w14:textId="772D1C31"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w:t>
      </w:r>
      <w:r w:rsidRPr="00073268">
        <w:rPr>
          <w:rFonts w:ascii="Segoe UI" w:eastAsia="Times New Roman" w:hAnsi="Segoe UI" w:cs="Segoe UI"/>
          <w:color w:val="000000"/>
          <w:sz w:val="21"/>
          <w:szCs w:val="21"/>
          <w:highlight w:val="cyan"/>
        </w:rPr>
        <w:t>donor_approval_status character varying(100) DEFAULT 'Pending'::character varying,</w:t>
      </w:r>
      <w:r w:rsidR="00073268">
        <w:rPr>
          <w:rFonts w:ascii="Segoe UI" w:eastAsia="Times New Roman" w:hAnsi="Segoe UI" w:cs="Segoe UI"/>
          <w:color w:val="000000"/>
          <w:sz w:val="21"/>
          <w:szCs w:val="21"/>
        </w:rPr>
        <w:t xml:space="preserve"> DonorApprovalStatus</w:t>
      </w:r>
    </w:p>
    <w:p w14:paraId="41669F8B"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CONSTRAINT contact_being_reviewed_check CHECK (((being_reviewed = 'Y'::bpchar) OR (being_reviewed = 'N'::bpchar))),</w:t>
      </w:r>
    </w:p>
    <w:p w14:paraId="190366D9"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CONSTRAINT contact_budget_match_operator_check CHECK (((budget_match_operator = '&lt;'::bpchar) OR (budget_match_operator = '&gt;'::bpchar) OR (budget_match_operator = '='::bpchar))),</w:t>
      </w:r>
    </w:p>
    <w:p w14:paraId="328D5405"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CONSTRAINT contact_deceased_check CHECK (((deceased = 'Y'::bpchar) OR (deceased = 'N'::bpchar))),</w:t>
      </w:r>
    </w:p>
    <w:p w14:paraId="72DD1EB4"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CONSTRAINT contact_gender_check CHECK (((gender = 'M'::bpchar) OR (gender = 'F'::bpchar))),</w:t>
      </w:r>
    </w:p>
    <w:p w14:paraId="27EFC5E5"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CONSTRAINT contact_pan_check CHECK (((pan = 'Y'::bpchar) OR (pan = 'N'::bpchar))),</w:t>
      </w:r>
    </w:p>
    <w:p w14:paraId="3487A840"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CONSTRAINT contact_receive_email_check CHECK (((receive_email = 'Y'::bpchar) OR (receive_email = 'N'::bpchar))),</w:t>
      </w:r>
    </w:p>
    <w:p w14:paraId="534E72B8" w14:textId="77777777" w:rsidR="008500A2" w:rsidRPr="00DD407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 xml:space="preserve">    CONSTRAINT contact_volunteerism_check CHECK (((volunteerism = 'Y'::bpchar) OR (volunteerism = 'N'::bpchar)))</w:t>
      </w:r>
    </w:p>
    <w:p w14:paraId="0393E406" w14:textId="77777777" w:rsidR="008500A2" w:rsidRDefault="008500A2" w:rsidP="008500A2">
      <w:pPr>
        <w:rPr>
          <w:rFonts w:ascii="Segoe UI" w:eastAsia="Times New Roman" w:hAnsi="Segoe UI" w:cs="Segoe UI"/>
          <w:color w:val="000000"/>
          <w:sz w:val="21"/>
          <w:szCs w:val="21"/>
        </w:rPr>
      </w:pPr>
      <w:r w:rsidRPr="00DD4072">
        <w:rPr>
          <w:rFonts w:ascii="Segoe UI" w:eastAsia="Times New Roman" w:hAnsi="Segoe UI" w:cs="Segoe UI"/>
          <w:color w:val="000000"/>
          <w:sz w:val="21"/>
          <w:szCs w:val="21"/>
        </w:rPr>
        <w:t>);</w:t>
      </w:r>
    </w:p>
    <w:p w14:paraId="0A3129B1" w14:textId="0451C4D5" w:rsidR="00D176EA" w:rsidRDefault="008500A2" w:rsidP="008500A2">
      <w:pPr>
        <w:pStyle w:val="Heading2"/>
      </w:pPr>
      <w:bookmarkStart w:id="537" w:name="_Toc481419486"/>
      <w:r>
        <w:lastRenderedPageBreak/>
        <w:t>Organization contact Table</w:t>
      </w:r>
      <w:bookmarkEnd w:id="537"/>
    </w:p>
    <w:p w14:paraId="1B19212D"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CREATE TABLE public.organization_contact (</w:t>
      </w:r>
    </w:p>
    <w:p w14:paraId="2E1A85D4"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access_level integer DEFAULT 1 NOT NULL,</w:t>
      </w:r>
    </w:p>
    <w:p w14:paraId="4A8CDE9F"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w:t>
      </w:r>
      <w:r w:rsidRPr="00067D23">
        <w:rPr>
          <w:rFonts w:asciiTheme="majorHAnsi" w:hAnsiTheme="majorHAnsi"/>
          <w:sz w:val="16"/>
          <w:szCs w:val="16"/>
          <w:highlight w:val="green"/>
        </w:rPr>
        <w:t>contact_id integer NOT NULL</w:t>
      </w:r>
      <w:r w:rsidRPr="00067D23">
        <w:rPr>
          <w:rFonts w:asciiTheme="majorHAnsi" w:hAnsiTheme="majorHAnsi"/>
          <w:sz w:val="16"/>
          <w:szCs w:val="16"/>
        </w:rPr>
        <w:t>,</w:t>
      </w:r>
    </w:p>
    <w:p w14:paraId="194553FA"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contact_role character varying(64),</w:t>
      </w:r>
    </w:p>
    <w:p w14:paraId="13B36BF9"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department_id integer,</w:t>
      </w:r>
    </w:p>
    <w:p w14:paraId="6541F43D"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is_default character(1) DEFAULT 'N'::bpchar NOT NULL,</w:t>
      </w:r>
    </w:p>
    <w:p w14:paraId="2E43BEA0"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is_former_resp character(1) DEFAULT 'N'::bpchar,</w:t>
      </w:r>
    </w:p>
    <w:p w14:paraId="77F4BA44"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last_updated timestamp without time zone DEFAULT now() NOT NULL,</w:t>
      </w:r>
    </w:p>
    <w:p w14:paraId="029AC11C"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w:t>
      </w:r>
      <w:r w:rsidRPr="00067D23">
        <w:rPr>
          <w:rFonts w:asciiTheme="majorHAnsi" w:hAnsiTheme="majorHAnsi"/>
          <w:sz w:val="16"/>
          <w:szCs w:val="16"/>
          <w:highlight w:val="green"/>
        </w:rPr>
        <w:t>organization_id integer NOT NULL,</w:t>
      </w:r>
    </w:p>
    <w:p w14:paraId="05EF1323"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status text DEFAULT 'pending'::text NOT NULL,</w:t>
      </w:r>
    </w:p>
    <w:p w14:paraId="3FBDCF87"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_assoc_remote_id text,</w:t>
      </w:r>
    </w:p>
    <w:p w14:paraId="6FCF4626"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budget_upload character(1) DEFAULT 'N'::bpchar NOT NULL,</w:t>
      </w:r>
    </w:p>
    <w:p w14:paraId="7DC301BC"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CONSTRAINT organization_contact_access_level_check CHECK (((access_level = 1) OR (access_level = 2))),</w:t>
      </w:r>
    </w:p>
    <w:p w14:paraId="3D2672B9"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CONSTRAINT organization_contact_is_default_check CHECK (((is_default = 'Y'::bpchar) OR (is_default = 'N'::bpchar))),</w:t>
      </w:r>
    </w:p>
    <w:p w14:paraId="070BEC91"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CONSTRAINT organization_contact_status_check CHECK (((status = 'pending'::text) OR (status = 'approved'::text) OR (status = 'denied'::text)))</w:t>
      </w:r>
    </w:p>
    <w:p w14:paraId="6F7F237B" w14:textId="77777777" w:rsidR="00D176EA" w:rsidRDefault="00D176EA" w:rsidP="00D176EA">
      <w:pPr>
        <w:rPr>
          <w:rFonts w:asciiTheme="majorHAnsi" w:hAnsiTheme="majorHAnsi"/>
          <w:sz w:val="16"/>
          <w:szCs w:val="16"/>
        </w:rPr>
      </w:pPr>
      <w:r w:rsidRPr="00067D23">
        <w:rPr>
          <w:rFonts w:asciiTheme="majorHAnsi" w:hAnsiTheme="majorHAnsi"/>
          <w:sz w:val="16"/>
          <w:szCs w:val="16"/>
        </w:rPr>
        <w:t>);</w:t>
      </w:r>
    </w:p>
    <w:p w14:paraId="7B811759" w14:textId="4FF8DDF2" w:rsidR="00D176EA" w:rsidRDefault="008500A2" w:rsidP="008500A2">
      <w:pPr>
        <w:pStyle w:val="Heading2"/>
      </w:pPr>
      <w:bookmarkStart w:id="538" w:name="_Toc481419487"/>
      <w:r>
        <w:t>Activty Table</w:t>
      </w:r>
      <w:bookmarkEnd w:id="538"/>
    </w:p>
    <w:p w14:paraId="2269A04E"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CREATE TABLE public.activity (</w:t>
      </w:r>
    </w:p>
    <w:p w14:paraId="49378443"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activity_id integer DEFAULT nextval(('activityid'::text)::regclass) NOT NULL,</w:t>
      </w:r>
    </w:p>
    <w:p w14:paraId="71D9D375"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auth_user_id integer,</w:t>
      </w:r>
    </w:p>
    <w:p w14:paraId="4C921688"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contact_id integer,</w:t>
      </w:r>
    </w:p>
    <w:p w14:paraId="1B772FF5"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description text NOT NULL,</w:t>
      </w:r>
    </w:p>
    <w:p w14:paraId="46778798"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entered_on timestamp without time zone DEFAULT now() NOT NULL,</w:t>
      </w:r>
    </w:p>
    <w:p w14:paraId="7299B7E5"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ip_address character varying(18)</w:t>
      </w:r>
    </w:p>
    <w:p w14:paraId="0E30B8B1"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w:t>
      </w:r>
    </w:p>
    <w:p w14:paraId="7E2A125F" w14:textId="19675A18" w:rsidR="00D176EA" w:rsidRDefault="008500A2" w:rsidP="008500A2">
      <w:pPr>
        <w:pStyle w:val="Heading2"/>
      </w:pPr>
      <w:bookmarkStart w:id="539" w:name="_Toc481419488"/>
      <w:r>
        <w:t>Activity Log Table</w:t>
      </w:r>
      <w:bookmarkEnd w:id="539"/>
    </w:p>
    <w:p w14:paraId="2F0FCFEE"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CREATE TABLE public.activity_log (</w:t>
      </w:r>
    </w:p>
    <w:p w14:paraId="0CA8BC66"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id integer NOT NULL,</w:t>
      </w:r>
    </w:p>
    <w:p w14:paraId="40504DDA"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name character varying(64),</w:t>
      </w:r>
    </w:p>
    <w:p w14:paraId="63C771E5"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action character varying(64) NOT NULL,</w:t>
      </w:r>
    </w:p>
    <w:p w14:paraId="756945E4"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lastRenderedPageBreak/>
        <w:t xml:space="preserve">    url character varying(255),</w:t>
      </w:r>
    </w:p>
    <w:p w14:paraId="62AB24A7"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description character varying(255),</w:t>
      </w:r>
    </w:p>
    <w:p w14:paraId="5AA9F900"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target_string_id character varying(64),</w:t>
      </w:r>
    </w:p>
    <w:p w14:paraId="45C26924"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target_id integer,</w:t>
      </w:r>
    </w:p>
    <w:p w14:paraId="4E485262"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target_type character varying(64),</w:t>
      </w:r>
    </w:p>
    <w:p w14:paraId="478D5E4E"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data text,</w:t>
      </w:r>
    </w:p>
    <w:p w14:paraId="1567B4F9"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ip character varying(64),</w:t>
      </w:r>
    </w:p>
    <w:p w14:paraId="469677BE"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agent character varying(255),</w:t>
      </w:r>
    </w:p>
    <w:p w14:paraId="157C9236"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auth_user_id integer,</w:t>
      </w:r>
    </w:p>
    <w:p w14:paraId="6701E174"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created_on timestamp without time zone DEFAULT now() NOT NULL,</w:t>
      </w:r>
    </w:p>
    <w:p w14:paraId="4E33160D"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updated_on timestamp without time zone DEFAULT now() NOT NULL</w:t>
      </w:r>
    </w:p>
    <w:p w14:paraId="18E1D4AE" w14:textId="77777777" w:rsidR="00D176EA" w:rsidRDefault="00D176EA" w:rsidP="00D176EA">
      <w:pPr>
        <w:rPr>
          <w:rFonts w:asciiTheme="majorHAnsi" w:hAnsiTheme="majorHAnsi"/>
          <w:sz w:val="16"/>
          <w:szCs w:val="16"/>
        </w:rPr>
      </w:pPr>
      <w:r w:rsidRPr="00067D23">
        <w:rPr>
          <w:rFonts w:asciiTheme="majorHAnsi" w:hAnsiTheme="majorHAnsi"/>
          <w:sz w:val="16"/>
          <w:szCs w:val="16"/>
        </w:rPr>
        <w:t>);</w:t>
      </w:r>
    </w:p>
    <w:p w14:paraId="2AA8D687" w14:textId="2CF801A5" w:rsidR="00D176EA" w:rsidRDefault="008500A2" w:rsidP="008500A2">
      <w:pPr>
        <w:pStyle w:val="Heading2"/>
      </w:pPr>
      <w:bookmarkStart w:id="540" w:name="_Toc481419489"/>
      <w:r>
        <w:t>Auth User Table</w:t>
      </w:r>
      <w:bookmarkEnd w:id="540"/>
    </w:p>
    <w:p w14:paraId="2A3ABF2D"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CREATE TABLE public.auth_user (</w:t>
      </w:r>
    </w:p>
    <w:p w14:paraId="2AC4FBCA"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w:t>
      </w:r>
      <w:r w:rsidRPr="00067D23">
        <w:rPr>
          <w:rFonts w:asciiTheme="majorHAnsi" w:hAnsiTheme="majorHAnsi"/>
          <w:sz w:val="16"/>
          <w:szCs w:val="16"/>
          <w:highlight w:val="green"/>
        </w:rPr>
        <w:t>auth_user_id integer DEFAULT nextval(('auth_userid'::text)::regclass) NOT NULL,</w:t>
      </w:r>
    </w:p>
    <w:p w14:paraId="61FC3113"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active character(1) DEFAULT 'Y'::bpchar NOT NULL,</w:t>
      </w:r>
    </w:p>
    <w:p w14:paraId="22F384B0"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being_reviewed character(1) DEFAULT 'N'::bpchar NOT NULL,</w:t>
      </w:r>
    </w:p>
    <w:p w14:paraId="73362528"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created_on timestamp without time zone,</w:t>
      </w:r>
    </w:p>
    <w:p w14:paraId="7F3C6BD5"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modified_on timestamp without time zone,</w:t>
      </w:r>
    </w:p>
    <w:p w14:paraId="4C01D7C5"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w:t>
      </w:r>
      <w:r w:rsidRPr="00067D23">
        <w:rPr>
          <w:rFonts w:asciiTheme="majorHAnsi" w:hAnsiTheme="majorHAnsi"/>
          <w:sz w:val="16"/>
          <w:szCs w:val="16"/>
          <w:highlight w:val="green"/>
        </w:rPr>
        <w:t>password character varying(128) NOT NULL,</w:t>
      </w:r>
    </w:p>
    <w:p w14:paraId="7DBF711C"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transaction_password character varying(128),</w:t>
      </w:r>
    </w:p>
    <w:p w14:paraId="3463497E"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w:t>
      </w:r>
      <w:r w:rsidRPr="00067D23">
        <w:rPr>
          <w:rFonts w:asciiTheme="majorHAnsi" w:hAnsiTheme="majorHAnsi"/>
          <w:sz w:val="16"/>
          <w:szCs w:val="16"/>
          <w:highlight w:val="green"/>
        </w:rPr>
        <w:t>username character varying(128) NOT NULL,</w:t>
      </w:r>
    </w:p>
    <w:p w14:paraId="6007263C"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has_changed_password character(1) DEFAULT 'N'::bpchar NOT NULL,</w:t>
      </w:r>
    </w:p>
    <w:p w14:paraId="0D52C63C"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CONSTRAINT auth_user_active_check CHECK (((active = 'Y'::bpchar) OR (active = 'N'::bpchar))),</w:t>
      </w:r>
    </w:p>
    <w:p w14:paraId="3B8B97A1" w14:textId="77777777" w:rsidR="00D176EA" w:rsidRPr="00067D23" w:rsidRDefault="00D176EA" w:rsidP="00D176EA">
      <w:pPr>
        <w:rPr>
          <w:rFonts w:asciiTheme="majorHAnsi" w:hAnsiTheme="majorHAnsi"/>
          <w:sz w:val="16"/>
          <w:szCs w:val="16"/>
        </w:rPr>
      </w:pPr>
      <w:r w:rsidRPr="00067D23">
        <w:rPr>
          <w:rFonts w:asciiTheme="majorHAnsi" w:hAnsiTheme="majorHAnsi"/>
          <w:sz w:val="16"/>
          <w:szCs w:val="16"/>
        </w:rPr>
        <w:t xml:space="preserve">    CONSTRAINT auth_user_being_reviewed_check CHECK (((being_reviewed = 'Y'::bpchar) OR (being_reviewed = 'N'::bpchar)))</w:t>
      </w:r>
    </w:p>
    <w:p w14:paraId="7544DF4A" w14:textId="77777777" w:rsidR="00D176EA" w:rsidRDefault="00D176EA" w:rsidP="00D176EA">
      <w:pPr>
        <w:rPr>
          <w:rFonts w:asciiTheme="majorHAnsi" w:hAnsiTheme="majorHAnsi"/>
          <w:sz w:val="16"/>
          <w:szCs w:val="16"/>
        </w:rPr>
      </w:pPr>
      <w:r w:rsidRPr="00067D23">
        <w:rPr>
          <w:rFonts w:asciiTheme="majorHAnsi" w:hAnsiTheme="majorHAnsi"/>
          <w:sz w:val="16"/>
          <w:szCs w:val="16"/>
        </w:rPr>
        <w:t>);</w:t>
      </w:r>
    </w:p>
    <w:p w14:paraId="6E3717FC" w14:textId="4163CFE3" w:rsidR="00D176EA" w:rsidRDefault="008500A2" w:rsidP="008500A2">
      <w:pPr>
        <w:pStyle w:val="Heading2"/>
      </w:pPr>
      <w:bookmarkStart w:id="541" w:name="_Toc481419490"/>
      <w:r>
        <w:t>Fund Table</w:t>
      </w:r>
      <w:bookmarkEnd w:id="541"/>
    </w:p>
    <w:p w14:paraId="52A0135C"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CREATE TABLE public.fund (</w:t>
      </w:r>
    </w:p>
    <w:p w14:paraId="62139127"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w:t>
      </w:r>
      <w:r w:rsidRPr="00923ED8">
        <w:rPr>
          <w:rFonts w:asciiTheme="majorHAnsi" w:hAnsiTheme="majorHAnsi"/>
          <w:sz w:val="16"/>
          <w:szCs w:val="16"/>
          <w:highlight w:val="green"/>
        </w:rPr>
        <w:t>fund_id character varying(256) NOT NULL,</w:t>
      </w:r>
    </w:p>
    <w:p w14:paraId="23B4721E"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agree_uri character varying(256),</w:t>
      </w:r>
    </w:p>
    <w:p w14:paraId="5C8AA06B"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anonymous character(1) DEFAULT 'N'::bpchar NOT NULL,</w:t>
      </w:r>
    </w:p>
    <w:p w14:paraId="4D391990"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w:t>
      </w:r>
      <w:r w:rsidRPr="007C2A4F">
        <w:rPr>
          <w:rFonts w:asciiTheme="majorHAnsi" w:hAnsiTheme="majorHAnsi"/>
          <w:sz w:val="16"/>
          <w:szCs w:val="16"/>
          <w:highlight w:val="green"/>
        </w:rPr>
        <w:t>balance double precision,</w:t>
      </w:r>
    </w:p>
    <w:p w14:paraId="22968A59"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lastRenderedPageBreak/>
        <w:t xml:space="preserve">    begin_balance double precision,</w:t>
      </w:r>
    </w:p>
    <w:p w14:paraId="0446346E"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closed character(1) DEFAULT 'N'::bpchar NOT NULL,</w:t>
      </w:r>
    </w:p>
    <w:p w14:paraId="14560700"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date_established date,</w:t>
      </w:r>
    </w:p>
    <w:p w14:paraId="435756D4"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description text,</w:t>
      </w:r>
    </w:p>
    <w:p w14:paraId="08AAD5F7"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end_balance double precision,</w:t>
      </w:r>
    </w:p>
    <w:p w14:paraId="1CDF1B22"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fund_type text NOT NULL,</w:t>
      </w:r>
    </w:p>
    <w:p w14:paraId="362095E2"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grant_rec_type character varying(32) DEFAULT 'individual'::character varying NOT NULL,</w:t>
      </w:r>
    </w:p>
    <w:p w14:paraId="1B22D13A"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investment_month text,</w:t>
      </w:r>
    </w:p>
    <w:p w14:paraId="21C1548C"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investment_performance double precision,</w:t>
      </w:r>
    </w:p>
    <w:p w14:paraId="10D5345D"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is_locked character(1) DEFAULT 'N'::bpchar,</w:t>
      </w:r>
    </w:p>
    <w:p w14:paraId="5E467B6C"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last_updated timestamp without time zone DEFAULT now(),</w:t>
      </w:r>
    </w:p>
    <w:p w14:paraId="50F9BB72"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min_donation double precision,</w:t>
      </w:r>
    </w:p>
    <w:p w14:paraId="1798DCC2"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w:t>
      </w:r>
      <w:r w:rsidRPr="00923ED8">
        <w:rPr>
          <w:rFonts w:asciiTheme="majorHAnsi" w:hAnsiTheme="majorHAnsi"/>
          <w:sz w:val="16"/>
          <w:szCs w:val="16"/>
          <w:highlight w:val="green"/>
        </w:rPr>
        <w:t>name text NOT NULL,</w:t>
      </w:r>
    </w:p>
    <w:p w14:paraId="5E59B7DF"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pool_id text,</w:t>
      </w:r>
    </w:p>
    <w:p w14:paraId="32EFC519"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pool_name text,</w:t>
      </w:r>
    </w:p>
    <w:p w14:paraId="336916D1"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trustee text,</w:t>
      </w:r>
    </w:p>
    <w:p w14:paraId="619D1562"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trustee_id text,</w:t>
      </w:r>
    </w:p>
    <w:p w14:paraId="624A390D"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statement_style character varying(50),</w:t>
      </w:r>
    </w:p>
    <w:p w14:paraId="547B8981"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account_id character varying(50),</w:t>
      </w:r>
    </w:p>
    <w:p w14:paraId="2256F547"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statement_balance double precision,</w:t>
      </w:r>
    </w:p>
    <w:p w14:paraId="7D0C6F58"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fund_privacy character varying(20) DEFAULT 'private'::character varying,</w:t>
      </w:r>
    </w:p>
    <w:p w14:paraId="611878E7"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customer_quickref character varying(20),</w:t>
      </w:r>
    </w:p>
    <w:p w14:paraId="02E33287"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CONSTRAINT fund_anonymous_check CHECK (((anonymous = 'Y'::bpchar) OR (anonymous = 'N'::bpchar))),</w:t>
      </w:r>
    </w:p>
    <w:p w14:paraId="61161B24"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CONSTRAINT fund_closed_check CHECK (((closed = 'Y'::bpchar) OR (closed = 'N'::bpchar))),</w:t>
      </w:r>
    </w:p>
    <w:p w14:paraId="281C1377"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 xml:space="preserve">    CONSTRAINT fund_is_locked_check CHECK (((is_locked = 'Y'::bpchar) OR (is_locked = 'N'::bpchar)))</w:t>
      </w:r>
    </w:p>
    <w:p w14:paraId="58238F7A" w14:textId="77777777" w:rsidR="00D176EA" w:rsidRPr="00923ED8" w:rsidRDefault="00D176EA" w:rsidP="00D176EA">
      <w:pPr>
        <w:rPr>
          <w:rFonts w:asciiTheme="majorHAnsi" w:hAnsiTheme="majorHAnsi"/>
          <w:sz w:val="16"/>
          <w:szCs w:val="16"/>
        </w:rPr>
      </w:pPr>
      <w:r w:rsidRPr="00923ED8">
        <w:rPr>
          <w:rFonts w:asciiTheme="majorHAnsi" w:hAnsiTheme="majorHAnsi"/>
          <w:sz w:val="16"/>
          <w:szCs w:val="16"/>
        </w:rPr>
        <w:t>);</w:t>
      </w:r>
    </w:p>
    <w:p w14:paraId="177E76B0" w14:textId="5B9F723A" w:rsidR="008500A2" w:rsidRDefault="008500A2" w:rsidP="008500A2">
      <w:pPr>
        <w:pStyle w:val="Heading2"/>
        <w:rPr>
          <w:lang w:val="en-IN"/>
        </w:rPr>
      </w:pPr>
      <w:bookmarkStart w:id="542" w:name="_Toc481419491"/>
      <w:r>
        <w:t>Contact Type Contact Table</w:t>
      </w:r>
      <w:bookmarkEnd w:id="542"/>
    </w:p>
    <w:p w14:paraId="699BFC80" w14:textId="77777777" w:rsidR="008500A2" w:rsidRPr="00DC2B04" w:rsidRDefault="008500A2" w:rsidP="008500A2">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CREATE TABLE public.contact_type_contact (</w:t>
      </w:r>
    </w:p>
    <w:p w14:paraId="2032AE0B" w14:textId="77777777" w:rsidR="008500A2" w:rsidRPr="00DC2B04" w:rsidRDefault="008500A2" w:rsidP="008500A2">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contact_id integer NOT NULL,</w:t>
      </w:r>
    </w:p>
    <w:p w14:paraId="534B92EB" w14:textId="77777777" w:rsidR="008500A2" w:rsidRPr="00DC2B04" w:rsidRDefault="008500A2" w:rsidP="008500A2">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contact_type_id integer NOT NULL</w:t>
      </w:r>
    </w:p>
    <w:p w14:paraId="3E028ED9" w14:textId="1E2CD418" w:rsidR="008500A2" w:rsidRDefault="008500A2" w:rsidP="008500A2">
      <w:pPr>
        <w:rPr>
          <w:rFonts w:ascii="Segoe UI" w:eastAsia="Times New Roman" w:hAnsi="Segoe UI" w:cs="Segoe UI"/>
          <w:color w:val="000000"/>
          <w:sz w:val="21"/>
          <w:szCs w:val="21"/>
        </w:rPr>
      </w:pPr>
      <w:r>
        <w:rPr>
          <w:rFonts w:ascii="Segoe UI" w:eastAsia="Times New Roman" w:hAnsi="Segoe UI" w:cs="Segoe UI"/>
          <w:color w:val="000000"/>
          <w:sz w:val="21"/>
          <w:szCs w:val="21"/>
        </w:rPr>
        <w:t>);</w:t>
      </w:r>
    </w:p>
    <w:p w14:paraId="0EEDEFD1" w14:textId="77777777" w:rsidR="008500A2" w:rsidRDefault="008500A2" w:rsidP="008500A2">
      <w:pPr>
        <w:rPr>
          <w:rFonts w:ascii="Segoe UI" w:eastAsia="Times New Roman" w:hAnsi="Segoe UI" w:cs="Segoe UI"/>
          <w:color w:val="000000"/>
          <w:sz w:val="21"/>
          <w:szCs w:val="21"/>
        </w:rPr>
      </w:pPr>
    </w:p>
    <w:p w14:paraId="5915E91C" w14:textId="389CBC40" w:rsidR="008500A2" w:rsidRDefault="008500A2" w:rsidP="008500A2">
      <w:pPr>
        <w:pStyle w:val="Heading2"/>
        <w:rPr>
          <w:lang w:val="en-IN"/>
        </w:rPr>
      </w:pPr>
      <w:bookmarkStart w:id="543" w:name="_Toc481419492"/>
      <w:r>
        <w:lastRenderedPageBreak/>
        <w:t>Contact Type Table</w:t>
      </w:r>
      <w:bookmarkEnd w:id="543"/>
    </w:p>
    <w:p w14:paraId="032EFA4B" w14:textId="77777777" w:rsidR="008500A2" w:rsidRPr="00DC2B04" w:rsidRDefault="008500A2" w:rsidP="008500A2">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CREATE TABLE public.contact_type (</w:t>
      </w:r>
    </w:p>
    <w:p w14:paraId="3C44D275" w14:textId="77777777" w:rsidR="008500A2" w:rsidRPr="00DC2B04" w:rsidRDefault="008500A2" w:rsidP="008500A2">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contact_type_id integer DEFAULT nextval(('contact_typeid'::text)::regclass) NOT NULL,</w:t>
      </w:r>
    </w:p>
    <w:p w14:paraId="374AA9B9" w14:textId="77777777" w:rsidR="008500A2" w:rsidRPr="00DC2B04" w:rsidRDefault="008500A2" w:rsidP="008500A2">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 xml:space="preserve">    contact_type text</w:t>
      </w:r>
    </w:p>
    <w:p w14:paraId="465DF92B" w14:textId="77777777" w:rsidR="008500A2" w:rsidRDefault="008500A2" w:rsidP="008500A2">
      <w:pPr>
        <w:rPr>
          <w:rFonts w:ascii="Segoe UI" w:eastAsia="Times New Roman" w:hAnsi="Segoe UI" w:cs="Segoe UI"/>
          <w:color w:val="000000"/>
          <w:sz w:val="21"/>
          <w:szCs w:val="21"/>
        </w:rPr>
      </w:pPr>
      <w:r w:rsidRPr="00DC2B04">
        <w:rPr>
          <w:rFonts w:ascii="Segoe UI" w:eastAsia="Times New Roman" w:hAnsi="Segoe UI" w:cs="Segoe UI"/>
          <w:color w:val="000000"/>
          <w:sz w:val="21"/>
          <w:szCs w:val="21"/>
        </w:rPr>
        <w:t>);</w:t>
      </w:r>
    </w:p>
    <w:p w14:paraId="7E66E0F8" w14:textId="77777777" w:rsidR="005A0828" w:rsidRDefault="005A0828" w:rsidP="005A0828">
      <w:pPr>
        <w:rPr>
          <w:rFonts w:ascii="Segoe UI" w:eastAsia="Times New Roman" w:hAnsi="Segoe UI" w:cs="Segoe UI"/>
          <w:color w:val="000000"/>
          <w:sz w:val="21"/>
          <w:szCs w:val="21"/>
        </w:rPr>
      </w:pPr>
    </w:p>
    <w:p w14:paraId="29F58D8E" w14:textId="4C4448F7" w:rsidR="005A0828" w:rsidRDefault="005A0828" w:rsidP="005A0828">
      <w:pPr>
        <w:pStyle w:val="Heading2"/>
        <w:rPr>
          <w:lang w:val="en-IN"/>
        </w:rPr>
      </w:pPr>
      <w:bookmarkStart w:id="544" w:name="_Toc481419493"/>
      <w:r>
        <w:t>Org Interest Area Table</w:t>
      </w:r>
      <w:bookmarkEnd w:id="544"/>
    </w:p>
    <w:p w14:paraId="4BD18C78" w14:textId="77777777" w:rsidR="005A0828" w:rsidRPr="007E6847" w:rsidRDefault="005A0828" w:rsidP="005A0828">
      <w:pPr>
        <w:rPr>
          <w:rFonts w:ascii="Segoe UI" w:eastAsia="Times New Roman" w:hAnsi="Segoe UI" w:cs="Segoe UI"/>
          <w:color w:val="000000"/>
          <w:sz w:val="21"/>
          <w:szCs w:val="21"/>
        </w:rPr>
      </w:pPr>
      <w:r>
        <w:rPr>
          <w:rFonts w:ascii="Segoe UI" w:eastAsia="Times New Roman" w:hAnsi="Segoe UI" w:cs="Segoe UI"/>
          <w:color w:val="000000"/>
          <w:sz w:val="21"/>
          <w:szCs w:val="21"/>
        </w:rPr>
        <w:t>Nothing to be picked from this table.</w:t>
      </w:r>
    </w:p>
    <w:p w14:paraId="4106B388" w14:textId="77777777" w:rsidR="005A0828" w:rsidRPr="007E6847"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CREATE TABLE public.org_interest_area (</w:t>
      </w:r>
    </w:p>
    <w:p w14:paraId="39223D60" w14:textId="77777777" w:rsidR="005A0828" w:rsidRPr="007E6847"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 xml:space="preserve">    </w:t>
      </w:r>
      <w:r w:rsidRPr="007E6847">
        <w:rPr>
          <w:rFonts w:ascii="Segoe UI" w:eastAsia="Times New Roman" w:hAnsi="Segoe UI" w:cs="Segoe UI"/>
          <w:color w:val="000000"/>
          <w:sz w:val="21"/>
          <w:szCs w:val="21"/>
          <w:highlight w:val="green"/>
        </w:rPr>
        <w:t>interest_area_id text NOT NULL,</w:t>
      </w:r>
      <w:r>
        <w:rPr>
          <w:rFonts w:ascii="Segoe UI" w:eastAsia="Times New Roman" w:hAnsi="Segoe UI" w:cs="Segoe UI"/>
          <w:color w:val="000000"/>
          <w:sz w:val="21"/>
          <w:szCs w:val="21"/>
        </w:rPr>
        <w:t xml:space="preserve"> - </w:t>
      </w:r>
    </w:p>
    <w:p w14:paraId="719964F6" w14:textId="77777777" w:rsidR="005A0828" w:rsidRPr="007E6847"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 xml:space="preserve">    organization_id integer NOT NULL</w:t>
      </w:r>
    </w:p>
    <w:p w14:paraId="24C33073" w14:textId="77777777" w:rsidR="005A0828"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w:t>
      </w:r>
    </w:p>
    <w:p w14:paraId="6F2661A6" w14:textId="77777777" w:rsidR="005A0828" w:rsidRDefault="005A0828" w:rsidP="005A0828">
      <w:pPr>
        <w:rPr>
          <w:rFonts w:ascii="Segoe UI" w:eastAsia="Times New Roman" w:hAnsi="Segoe UI" w:cs="Segoe UI"/>
          <w:color w:val="000000"/>
          <w:sz w:val="21"/>
          <w:szCs w:val="21"/>
        </w:rPr>
      </w:pPr>
    </w:p>
    <w:p w14:paraId="07AB7429" w14:textId="5793F8FF" w:rsidR="005A0828" w:rsidRDefault="005A0828" w:rsidP="005A0828">
      <w:pPr>
        <w:pStyle w:val="Heading2"/>
        <w:rPr>
          <w:lang w:val="en-IN"/>
        </w:rPr>
      </w:pPr>
      <w:bookmarkStart w:id="545" w:name="_Toc481419494"/>
      <w:r>
        <w:t>Interest Area Table</w:t>
      </w:r>
      <w:bookmarkEnd w:id="545"/>
    </w:p>
    <w:p w14:paraId="2E7D0E26" w14:textId="77777777" w:rsidR="005A0828" w:rsidRDefault="005A0828" w:rsidP="005A0828">
      <w:pPr>
        <w:rPr>
          <w:rFonts w:ascii="Segoe UI" w:eastAsia="Times New Roman" w:hAnsi="Segoe UI" w:cs="Segoe UI"/>
          <w:color w:val="000000"/>
          <w:sz w:val="21"/>
          <w:szCs w:val="21"/>
        </w:rPr>
      </w:pPr>
      <w:r>
        <w:rPr>
          <w:rFonts w:ascii="Segoe UI" w:eastAsia="Times New Roman" w:hAnsi="Segoe UI" w:cs="Segoe UI"/>
          <w:color w:val="000000"/>
          <w:sz w:val="21"/>
          <w:szCs w:val="21"/>
        </w:rPr>
        <w:t>There can be multiple interest area per organization…</w:t>
      </w:r>
      <w:r w:rsidRPr="007E6847">
        <w:rPr>
          <w:rFonts w:ascii="Segoe UI" w:eastAsia="Times New Roman" w:hAnsi="Segoe UI" w:cs="Segoe UI"/>
          <w:color w:val="000000"/>
          <w:sz w:val="21"/>
          <w:szCs w:val="21"/>
          <w:highlight w:val="green"/>
        </w:rPr>
        <w:t>List output of interest_area and description</w:t>
      </w:r>
      <w:r>
        <w:rPr>
          <w:rFonts w:ascii="Segoe UI" w:eastAsia="Times New Roman" w:hAnsi="Segoe UI" w:cs="Segoe UI"/>
          <w:color w:val="000000"/>
          <w:sz w:val="21"/>
          <w:szCs w:val="21"/>
        </w:rPr>
        <w:t xml:space="preserve"> – InterestArea, Description</w:t>
      </w:r>
    </w:p>
    <w:p w14:paraId="0E949090" w14:textId="77777777" w:rsidR="005A0828" w:rsidRDefault="005A0828" w:rsidP="005A0828">
      <w:pPr>
        <w:rPr>
          <w:rFonts w:ascii="Segoe UI" w:eastAsia="Times New Roman" w:hAnsi="Segoe UI" w:cs="Segoe UI"/>
          <w:color w:val="000000"/>
          <w:sz w:val="21"/>
          <w:szCs w:val="21"/>
        </w:rPr>
      </w:pPr>
    </w:p>
    <w:p w14:paraId="747AA619" w14:textId="77777777" w:rsidR="005A0828" w:rsidRPr="007E6847"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CREATE TABLE public.interest_area (</w:t>
      </w:r>
    </w:p>
    <w:p w14:paraId="2042F95B" w14:textId="77777777" w:rsidR="005A0828" w:rsidRPr="007E6847"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 xml:space="preserve">    </w:t>
      </w:r>
      <w:r w:rsidRPr="007E6847">
        <w:rPr>
          <w:rFonts w:ascii="Segoe UI" w:eastAsia="Times New Roman" w:hAnsi="Segoe UI" w:cs="Segoe UI"/>
          <w:color w:val="000000"/>
          <w:sz w:val="21"/>
          <w:szCs w:val="21"/>
          <w:highlight w:val="green"/>
        </w:rPr>
        <w:t>interest_area_id text NOT NULL,</w:t>
      </w:r>
      <w:r>
        <w:rPr>
          <w:rFonts w:ascii="Segoe UI" w:eastAsia="Times New Roman" w:hAnsi="Segoe UI" w:cs="Segoe UI"/>
          <w:color w:val="000000"/>
          <w:sz w:val="21"/>
          <w:szCs w:val="21"/>
        </w:rPr>
        <w:t xml:space="preserve"> -</w:t>
      </w:r>
    </w:p>
    <w:p w14:paraId="4464DDAB" w14:textId="77777777" w:rsidR="005A0828" w:rsidRPr="007E6847"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 xml:space="preserve">    </w:t>
      </w:r>
      <w:r w:rsidRPr="007E6847">
        <w:rPr>
          <w:rFonts w:ascii="Segoe UI" w:eastAsia="Times New Roman" w:hAnsi="Segoe UI" w:cs="Segoe UI"/>
          <w:color w:val="000000"/>
          <w:sz w:val="21"/>
          <w:szCs w:val="21"/>
          <w:highlight w:val="green"/>
        </w:rPr>
        <w:t>description</w:t>
      </w:r>
      <w:r w:rsidRPr="007E6847">
        <w:rPr>
          <w:rFonts w:ascii="Segoe UI" w:eastAsia="Times New Roman" w:hAnsi="Segoe UI" w:cs="Segoe UI"/>
          <w:color w:val="000000"/>
          <w:sz w:val="21"/>
          <w:szCs w:val="21"/>
        </w:rPr>
        <w:t xml:space="preserve"> text,</w:t>
      </w:r>
      <w:r>
        <w:rPr>
          <w:rFonts w:ascii="Segoe UI" w:eastAsia="Times New Roman" w:hAnsi="Segoe UI" w:cs="Segoe UI"/>
          <w:color w:val="000000"/>
          <w:sz w:val="21"/>
          <w:szCs w:val="21"/>
        </w:rPr>
        <w:t xml:space="preserve"> - DESCRIPTION </w:t>
      </w:r>
    </w:p>
    <w:p w14:paraId="6C98B924" w14:textId="77777777" w:rsidR="005A0828" w:rsidRPr="007E6847"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 xml:space="preserve">    </w:t>
      </w:r>
      <w:r w:rsidRPr="007E6847">
        <w:rPr>
          <w:rFonts w:ascii="Segoe UI" w:eastAsia="Times New Roman" w:hAnsi="Segoe UI" w:cs="Segoe UI"/>
          <w:color w:val="000000"/>
          <w:sz w:val="21"/>
          <w:szCs w:val="21"/>
          <w:highlight w:val="green"/>
        </w:rPr>
        <w:t>interest_area text NOT NULL,</w:t>
      </w:r>
      <w:r>
        <w:rPr>
          <w:rFonts w:ascii="Segoe UI" w:eastAsia="Times New Roman" w:hAnsi="Segoe UI" w:cs="Segoe UI"/>
          <w:color w:val="000000"/>
          <w:sz w:val="21"/>
          <w:szCs w:val="21"/>
        </w:rPr>
        <w:t xml:space="preserve"> - InterestArea</w:t>
      </w:r>
    </w:p>
    <w:p w14:paraId="3A0399FB" w14:textId="77777777" w:rsidR="005A0828" w:rsidRPr="007E6847"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 xml:space="preserve">    parent_interest_area_id text</w:t>
      </w:r>
    </w:p>
    <w:p w14:paraId="37370E6C" w14:textId="77777777" w:rsidR="005A0828"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w:t>
      </w:r>
    </w:p>
    <w:p w14:paraId="56310FB6" w14:textId="77777777" w:rsidR="005A0828" w:rsidRDefault="005A0828" w:rsidP="005A0828">
      <w:pPr>
        <w:rPr>
          <w:rFonts w:ascii="Segoe UI" w:eastAsia="Times New Roman" w:hAnsi="Segoe UI" w:cs="Segoe UI"/>
          <w:color w:val="000000"/>
          <w:sz w:val="21"/>
          <w:szCs w:val="21"/>
        </w:rPr>
      </w:pPr>
    </w:p>
    <w:p w14:paraId="54BF3F44" w14:textId="47EB05AB" w:rsidR="005A0828" w:rsidRPr="007E6847" w:rsidRDefault="005A0828" w:rsidP="005A0828">
      <w:pPr>
        <w:pStyle w:val="Heading2"/>
        <w:rPr>
          <w:lang w:val="en-IN"/>
        </w:rPr>
      </w:pPr>
      <w:bookmarkStart w:id="546" w:name="_Toc481419495"/>
      <w:r>
        <w:t>Geographic Area Table</w:t>
      </w:r>
      <w:bookmarkEnd w:id="546"/>
    </w:p>
    <w:p w14:paraId="3334A816" w14:textId="77777777" w:rsidR="005A0828" w:rsidRPr="007E6847"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CREATE TABLE public.org_geographic_area (</w:t>
      </w:r>
    </w:p>
    <w:p w14:paraId="06212E36" w14:textId="77777777" w:rsidR="005A0828" w:rsidRPr="007E6847"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lastRenderedPageBreak/>
        <w:t xml:space="preserve">    geographic_area_id text NOT NULL,</w:t>
      </w:r>
    </w:p>
    <w:p w14:paraId="41F67568" w14:textId="77777777" w:rsidR="005A0828" w:rsidRPr="007E6847"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 xml:space="preserve">    organization_id integer NOT NULL</w:t>
      </w:r>
    </w:p>
    <w:p w14:paraId="2702DB91" w14:textId="77777777" w:rsidR="005A0828"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w:t>
      </w:r>
    </w:p>
    <w:p w14:paraId="33AE19C6" w14:textId="77777777" w:rsidR="005A0828" w:rsidRDefault="005A0828" w:rsidP="005A0828">
      <w:pPr>
        <w:rPr>
          <w:rFonts w:ascii="Segoe UI" w:eastAsia="Times New Roman" w:hAnsi="Segoe UI" w:cs="Segoe UI"/>
          <w:color w:val="000000"/>
          <w:sz w:val="21"/>
          <w:szCs w:val="21"/>
        </w:rPr>
      </w:pPr>
    </w:p>
    <w:p w14:paraId="391FA170" w14:textId="77777777" w:rsidR="005A0828" w:rsidRDefault="005A0828" w:rsidP="005A0828">
      <w:pPr>
        <w:rPr>
          <w:rFonts w:ascii="Segoe UI" w:eastAsia="Times New Roman" w:hAnsi="Segoe UI" w:cs="Segoe UI"/>
          <w:color w:val="000000"/>
          <w:sz w:val="21"/>
          <w:szCs w:val="21"/>
        </w:rPr>
      </w:pPr>
      <w:r w:rsidRPr="00E44433">
        <w:rPr>
          <w:rFonts w:ascii="Segoe UI" w:eastAsia="Times New Roman" w:hAnsi="Segoe UI" w:cs="Segoe UI"/>
          <w:color w:val="000000"/>
          <w:sz w:val="21"/>
          <w:szCs w:val="21"/>
          <w:highlight w:val="green"/>
        </w:rPr>
        <w:t>Organization can be in multiple geograhy area  - List of geographic area ID</w:t>
      </w:r>
      <w:r>
        <w:rPr>
          <w:rFonts w:ascii="Segoe UI" w:eastAsia="Times New Roman" w:hAnsi="Segoe UI" w:cs="Segoe UI"/>
          <w:color w:val="000000"/>
          <w:sz w:val="21"/>
          <w:szCs w:val="21"/>
        </w:rPr>
        <w:t xml:space="preserve"> - GeographicAreaID</w:t>
      </w:r>
    </w:p>
    <w:p w14:paraId="0D811DBB" w14:textId="77777777" w:rsidR="005A0828" w:rsidRDefault="005A0828" w:rsidP="005A0828">
      <w:pPr>
        <w:rPr>
          <w:rFonts w:ascii="Segoe UI" w:eastAsia="Times New Roman" w:hAnsi="Segoe UI" w:cs="Segoe UI"/>
          <w:color w:val="000000"/>
          <w:sz w:val="21"/>
          <w:szCs w:val="21"/>
        </w:rPr>
      </w:pPr>
    </w:p>
    <w:p w14:paraId="1E455587" w14:textId="64EEDECD" w:rsidR="005A0828" w:rsidRDefault="005A0828" w:rsidP="005A0828">
      <w:pPr>
        <w:pStyle w:val="Heading2"/>
        <w:rPr>
          <w:lang w:val="en-IN"/>
        </w:rPr>
      </w:pPr>
      <w:bookmarkStart w:id="547" w:name="_Toc481419496"/>
      <w:r>
        <w:t>Population Served Table</w:t>
      </w:r>
      <w:bookmarkEnd w:id="547"/>
    </w:p>
    <w:p w14:paraId="2D5E52D2" w14:textId="77777777" w:rsidR="005A0828" w:rsidRPr="007E6847"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CREATE TABLE public.org_population_served (</w:t>
      </w:r>
    </w:p>
    <w:p w14:paraId="169C0B7F" w14:textId="77777777" w:rsidR="005A0828" w:rsidRPr="007E6847"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 xml:space="preserve">    organization_id integer NOT NULL,</w:t>
      </w:r>
    </w:p>
    <w:p w14:paraId="7B71CC5E" w14:textId="77777777" w:rsidR="005A0828" w:rsidRPr="007E6847"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 xml:space="preserve">    population_served_id text NOT NULL</w:t>
      </w:r>
    </w:p>
    <w:p w14:paraId="57BA2C0E" w14:textId="77777777" w:rsidR="005A0828" w:rsidRDefault="005A0828" w:rsidP="005A0828">
      <w:pPr>
        <w:rPr>
          <w:rFonts w:ascii="Segoe UI" w:eastAsia="Times New Roman" w:hAnsi="Segoe UI" w:cs="Segoe UI"/>
          <w:color w:val="000000"/>
          <w:sz w:val="21"/>
          <w:szCs w:val="21"/>
        </w:rPr>
      </w:pPr>
      <w:r w:rsidRPr="007E6847">
        <w:rPr>
          <w:rFonts w:ascii="Segoe UI" w:eastAsia="Times New Roman" w:hAnsi="Segoe UI" w:cs="Segoe UI"/>
          <w:color w:val="000000"/>
          <w:sz w:val="21"/>
          <w:szCs w:val="21"/>
        </w:rPr>
        <w:t>);</w:t>
      </w:r>
    </w:p>
    <w:p w14:paraId="1C39034F" w14:textId="77777777" w:rsidR="005A0828" w:rsidRDefault="005A0828" w:rsidP="005A0828">
      <w:pPr>
        <w:rPr>
          <w:rFonts w:ascii="Segoe UI" w:eastAsia="Times New Roman" w:hAnsi="Segoe UI" w:cs="Segoe UI"/>
          <w:color w:val="000000"/>
          <w:sz w:val="21"/>
          <w:szCs w:val="21"/>
        </w:rPr>
      </w:pPr>
    </w:p>
    <w:p w14:paraId="5240A898" w14:textId="77777777" w:rsidR="005A0828" w:rsidRDefault="005A0828" w:rsidP="005A0828">
      <w:pPr>
        <w:rPr>
          <w:rFonts w:ascii="Segoe UI" w:eastAsia="Times New Roman" w:hAnsi="Segoe UI" w:cs="Segoe UI"/>
          <w:color w:val="000000"/>
          <w:sz w:val="21"/>
          <w:szCs w:val="21"/>
        </w:rPr>
      </w:pPr>
      <w:r w:rsidRPr="00E44433">
        <w:rPr>
          <w:rFonts w:ascii="Segoe UI" w:eastAsia="Times New Roman" w:hAnsi="Segoe UI" w:cs="Segoe UI"/>
          <w:color w:val="000000"/>
          <w:sz w:val="21"/>
          <w:szCs w:val="21"/>
          <w:highlight w:val="green"/>
        </w:rPr>
        <w:t>Organization can be in multiple population   - List of population</w:t>
      </w:r>
      <w:r>
        <w:rPr>
          <w:rFonts w:ascii="Segoe UI" w:eastAsia="Times New Roman" w:hAnsi="Segoe UI" w:cs="Segoe UI"/>
          <w:color w:val="000000"/>
          <w:sz w:val="21"/>
          <w:szCs w:val="21"/>
        </w:rPr>
        <w:t xml:space="preserve"> - PopulationServed</w:t>
      </w:r>
    </w:p>
    <w:p w14:paraId="5CDD0068" w14:textId="77777777" w:rsidR="000A250B" w:rsidRDefault="000A250B" w:rsidP="005A0828">
      <w:pPr>
        <w:rPr>
          <w:rFonts w:ascii="Segoe UI" w:eastAsia="Times New Roman" w:hAnsi="Segoe UI" w:cs="Segoe UI"/>
          <w:color w:val="000000"/>
          <w:sz w:val="21"/>
          <w:szCs w:val="21"/>
        </w:rPr>
      </w:pPr>
    </w:p>
    <w:p w14:paraId="25657C36" w14:textId="415AE2B5" w:rsidR="000A250B" w:rsidRDefault="000A250B" w:rsidP="000A250B">
      <w:pPr>
        <w:pStyle w:val="Heading2"/>
      </w:pPr>
      <w:bookmarkStart w:id="548" w:name="_Toc481419497"/>
      <w:r>
        <w:t>Donation Table</w:t>
      </w:r>
      <w:bookmarkEnd w:id="548"/>
    </w:p>
    <w:p w14:paraId="22C30370" w14:textId="77777777" w:rsidR="000A250B" w:rsidRPr="002D03AB" w:rsidRDefault="000A250B" w:rsidP="000A250B">
      <w:pPr>
        <w:rPr>
          <w:rFonts w:ascii="Segoe UI" w:eastAsia="Times New Roman" w:hAnsi="Segoe UI" w:cs="Segoe UI"/>
          <w:color w:val="000000"/>
          <w:sz w:val="21"/>
          <w:szCs w:val="21"/>
        </w:rPr>
      </w:pPr>
    </w:p>
    <w:p w14:paraId="2E67AA78"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CREATE TABLE public.donation (</w:t>
      </w:r>
    </w:p>
    <w:p w14:paraId="5A037BB5"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w:t>
      </w:r>
      <w:r w:rsidRPr="005A1CEF">
        <w:rPr>
          <w:rFonts w:ascii="Segoe UI" w:eastAsia="Times New Roman" w:hAnsi="Segoe UI" w:cs="Segoe UI"/>
          <w:color w:val="000000"/>
          <w:sz w:val="21"/>
          <w:szCs w:val="21"/>
          <w:highlight w:val="green"/>
        </w:rPr>
        <w:t>id integer NOT NULL,</w:t>
      </w:r>
    </w:p>
    <w:p w14:paraId="52ADBED9"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ref_id character varying(64),</w:t>
      </w:r>
    </w:p>
    <w:p w14:paraId="6E7F5A7A" w14:textId="77777777" w:rsidR="000A250B" w:rsidRPr="00215FC5" w:rsidRDefault="000A250B" w:rsidP="000A250B">
      <w:pPr>
        <w:rPr>
          <w:rFonts w:ascii="Segoe UI" w:eastAsia="Times New Roman" w:hAnsi="Segoe UI" w:cs="Segoe UI"/>
          <w:color w:val="000000"/>
          <w:sz w:val="21"/>
          <w:szCs w:val="21"/>
          <w:highlight w:val="green"/>
        </w:rPr>
      </w:pPr>
      <w:r w:rsidRPr="002D03AB">
        <w:rPr>
          <w:rFonts w:ascii="Segoe UI" w:eastAsia="Times New Roman" w:hAnsi="Segoe UI" w:cs="Segoe UI"/>
          <w:color w:val="000000"/>
          <w:sz w:val="21"/>
          <w:szCs w:val="21"/>
        </w:rPr>
        <w:t xml:space="preserve">    </w:t>
      </w:r>
      <w:r w:rsidRPr="00215FC5">
        <w:rPr>
          <w:rFonts w:ascii="Segoe UI" w:eastAsia="Times New Roman" w:hAnsi="Segoe UI" w:cs="Segoe UI"/>
          <w:color w:val="000000"/>
          <w:sz w:val="21"/>
          <w:szCs w:val="21"/>
          <w:highlight w:val="green"/>
        </w:rPr>
        <w:t>target_type character varying(20),</w:t>
      </w:r>
      <w:r>
        <w:rPr>
          <w:rFonts w:ascii="Segoe UI" w:eastAsia="Times New Roman" w:hAnsi="Segoe UI" w:cs="Segoe UI"/>
          <w:color w:val="000000"/>
          <w:sz w:val="21"/>
          <w:szCs w:val="21"/>
          <w:highlight w:val="green"/>
        </w:rPr>
        <w:t xml:space="preserve"> - TargetType</w:t>
      </w:r>
    </w:p>
    <w:p w14:paraId="26BEFDBF" w14:textId="77777777" w:rsidR="000A250B" w:rsidRPr="002D03AB" w:rsidRDefault="000A250B" w:rsidP="000A250B">
      <w:pPr>
        <w:rPr>
          <w:rFonts w:ascii="Segoe UI" w:eastAsia="Times New Roman" w:hAnsi="Segoe UI" w:cs="Segoe UI"/>
          <w:color w:val="000000"/>
          <w:sz w:val="21"/>
          <w:szCs w:val="21"/>
        </w:rPr>
      </w:pPr>
      <w:r w:rsidRPr="00215FC5">
        <w:rPr>
          <w:rFonts w:ascii="Segoe UI" w:eastAsia="Times New Roman" w:hAnsi="Segoe UI" w:cs="Segoe UI"/>
          <w:color w:val="000000"/>
          <w:sz w:val="21"/>
          <w:szCs w:val="21"/>
          <w:highlight w:val="green"/>
        </w:rPr>
        <w:t xml:space="preserve">    target_id character varying(20),</w:t>
      </w:r>
      <w:r>
        <w:rPr>
          <w:rFonts w:ascii="Segoe UI" w:eastAsia="Times New Roman" w:hAnsi="Segoe UI" w:cs="Segoe UI"/>
          <w:color w:val="000000"/>
          <w:sz w:val="21"/>
          <w:szCs w:val="21"/>
        </w:rPr>
        <w:t xml:space="preserve"> - TargetID</w:t>
      </w:r>
    </w:p>
    <w:p w14:paraId="081952F2"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w:t>
      </w:r>
      <w:r w:rsidRPr="009659EF">
        <w:rPr>
          <w:rFonts w:ascii="Segoe UI" w:eastAsia="Times New Roman" w:hAnsi="Segoe UI" w:cs="Segoe UI"/>
          <w:color w:val="000000"/>
          <w:sz w:val="21"/>
          <w:szCs w:val="21"/>
          <w:highlight w:val="green"/>
        </w:rPr>
        <w:t>amount double precision,</w:t>
      </w:r>
      <w:r>
        <w:rPr>
          <w:rFonts w:ascii="Segoe UI" w:eastAsia="Times New Roman" w:hAnsi="Segoe UI" w:cs="Segoe UI"/>
          <w:color w:val="000000"/>
          <w:sz w:val="21"/>
          <w:szCs w:val="21"/>
        </w:rPr>
        <w:t xml:space="preserve"> - Amount -</w:t>
      </w:r>
    </w:p>
    <w:p w14:paraId="4E8FB720"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w:t>
      </w:r>
      <w:r w:rsidRPr="009659EF">
        <w:rPr>
          <w:rFonts w:ascii="Segoe UI" w:eastAsia="Times New Roman" w:hAnsi="Segoe UI" w:cs="Segoe UI"/>
          <w:color w:val="000000"/>
          <w:sz w:val="21"/>
          <w:szCs w:val="21"/>
          <w:highlight w:val="green"/>
        </w:rPr>
        <w:t>"interval" character varying(20),</w:t>
      </w:r>
      <w:r>
        <w:rPr>
          <w:rFonts w:ascii="Segoe UI" w:eastAsia="Times New Roman" w:hAnsi="Segoe UI" w:cs="Segoe UI"/>
          <w:color w:val="000000"/>
          <w:sz w:val="21"/>
          <w:szCs w:val="21"/>
        </w:rPr>
        <w:t xml:space="preserve"> - Interval</w:t>
      </w:r>
    </w:p>
    <w:p w14:paraId="7A711CB7"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w:t>
      </w:r>
      <w:r w:rsidRPr="009659EF">
        <w:rPr>
          <w:rFonts w:ascii="Segoe UI" w:eastAsia="Times New Roman" w:hAnsi="Segoe UI" w:cs="Segoe UI"/>
          <w:color w:val="000000"/>
          <w:sz w:val="21"/>
          <w:szCs w:val="21"/>
          <w:highlight w:val="green"/>
        </w:rPr>
        <w:t>start_date timestamp without time zone,</w:t>
      </w:r>
      <w:r>
        <w:rPr>
          <w:rFonts w:ascii="Segoe UI" w:eastAsia="Times New Roman" w:hAnsi="Segoe UI" w:cs="Segoe UI"/>
          <w:color w:val="000000"/>
          <w:sz w:val="21"/>
          <w:szCs w:val="21"/>
        </w:rPr>
        <w:t xml:space="preserve"> - StartDate</w:t>
      </w:r>
    </w:p>
    <w:p w14:paraId="60678D5E"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w:t>
      </w:r>
      <w:r w:rsidRPr="009659EF">
        <w:rPr>
          <w:rFonts w:ascii="Segoe UI" w:eastAsia="Times New Roman" w:hAnsi="Segoe UI" w:cs="Segoe UI"/>
          <w:color w:val="000000"/>
          <w:sz w:val="21"/>
          <w:szCs w:val="21"/>
        </w:rPr>
        <w:t>end_type character varying(20),</w:t>
      </w:r>
    </w:p>
    <w:p w14:paraId="7FA736C5"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w:t>
      </w:r>
      <w:r w:rsidRPr="009659EF">
        <w:rPr>
          <w:rFonts w:ascii="Segoe UI" w:eastAsia="Times New Roman" w:hAnsi="Segoe UI" w:cs="Segoe UI"/>
          <w:color w:val="000000"/>
          <w:sz w:val="21"/>
          <w:szCs w:val="21"/>
          <w:highlight w:val="green"/>
        </w:rPr>
        <w:t>no_end character(1),</w:t>
      </w:r>
      <w:r>
        <w:rPr>
          <w:rFonts w:ascii="Segoe UI" w:eastAsia="Times New Roman" w:hAnsi="Segoe UI" w:cs="Segoe UI"/>
          <w:color w:val="000000"/>
          <w:sz w:val="21"/>
          <w:szCs w:val="21"/>
        </w:rPr>
        <w:t xml:space="preserve">  - ongoing contribution - NoEnd</w:t>
      </w:r>
    </w:p>
    <w:p w14:paraId="4CED2BC9"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w:t>
      </w:r>
      <w:r w:rsidRPr="009659EF">
        <w:rPr>
          <w:rFonts w:ascii="Segoe UI" w:eastAsia="Times New Roman" w:hAnsi="Segoe UI" w:cs="Segoe UI"/>
          <w:color w:val="000000"/>
          <w:sz w:val="21"/>
          <w:szCs w:val="21"/>
          <w:highlight w:val="green"/>
        </w:rPr>
        <w:t>end_date timestamp without time zone,</w:t>
      </w:r>
      <w:r>
        <w:rPr>
          <w:rFonts w:ascii="Segoe UI" w:eastAsia="Times New Roman" w:hAnsi="Segoe UI" w:cs="Segoe UI"/>
          <w:color w:val="000000"/>
          <w:sz w:val="21"/>
          <w:szCs w:val="21"/>
        </w:rPr>
        <w:t xml:space="preserve"> - EndDate</w:t>
      </w:r>
    </w:p>
    <w:p w14:paraId="41B5A08D"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lastRenderedPageBreak/>
        <w:t xml:space="preserve">    occurrences integer,</w:t>
      </w:r>
    </w:p>
    <w:p w14:paraId="6FDD1597"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w:t>
      </w:r>
      <w:r w:rsidRPr="009659EF">
        <w:rPr>
          <w:rFonts w:ascii="Segoe UI" w:eastAsia="Times New Roman" w:hAnsi="Segoe UI" w:cs="Segoe UI"/>
          <w:color w:val="000000"/>
          <w:sz w:val="21"/>
          <w:szCs w:val="21"/>
          <w:highlight w:val="green"/>
        </w:rPr>
        <w:t>dedicated_to_name character varying(256),</w:t>
      </w:r>
      <w:r>
        <w:rPr>
          <w:rFonts w:ascii="Segoe UI" w:eastAsia="Times New Roman" w:hAnsi="Segoe UI" w:cs="Segoe UI"/>
          <w:color w:val="000000"/>
          <w:sz w:val="21"/>
          <w:szCs w:val="21"/>
        </w:rPr>
        <w:t xml:space="preserve"> - DedicatedToName</w:t>
      </w:r>
    </w:p>
    <w:p w14:paraId="0F922FEE"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notify_to character(1),</w:t>
      </w:r>
      <w:r>
        <w:rPr>
          <w:rFonts w:ascii="Segoe UI" w:eastAsia="Times New Roman" w:hAnsi="Segoe UI" w:cs="Segoe UI"/>
          <w:color w:val="000000"/>
          <w:sz w:val="21"/>
          <w:szCs w:val="21"/>
        </w:rPr>
        <w:t xml:space="preserve"> - This is a flag – Y/N value if the value is Y, then only the notify value below will come….</w:t>
      </w:r>
    </w:p>
    <w:p w14:paraId="76456A7D" w14:textId="77777777" w:rsidR="000A250B" w:rsidRPr="009659EF" w:rsidRDefault="000A250B" w:rsidP="000A250B">
      <w:pPr>
        <w:rPr>
          <w:rFonts w:ascii="Segoe UI" w:eastAsia="Times New Roman" w:hAnsi="Segoe UI" w:cs="Segoe UI"/>
          <w:color w:val="000000"/>
          <w:sz w:val="21"/>
          <w:szCs w:val="21"/>
          <w:highlight w:val="green"/>
        </w:rPr>
      </w:pPr>
      <w:r w:rsidRPr="002D03AB">
        <w:rPr>
          <w:rFonts w:ascii="Segoe UI" w:eastAsia="Times New Roman" w:hAnsi="Segoe UI" w:cs="Segoe UI"/>
          <w:color w:val="000000"/>
          <w:sz w:val="21"/>
          <w:szCs w:val="21"/>
        </w:rPr>
        <w:t xml:space="preserve">    </w:t>
      </w:r>
      <w:r w:rsidRPr="009659EF">
        <w:rPr>
          <w:rFonts w:ascii="Segoe UI" w:eastAsia="Times New Roman" w:hAnsi="Segoe UI" w:cs="Segoe UI"/>
          <w:color w:val="000000"/>
          <w:sz w:val="21"/>
          <w:szCs w:val="21"/>
          <w:highlight w:val="green"/>
        </w:rPr>
        <w:t>notify_fname character varying(64),</w:t>
      </w:r>
      <w:r>
        <w:rPr>
          <w:rFonts w:ascii="Segoe UI" w:eastAsia="Times New Roman" w:hAnsi="Segoe UI" w:cs="Segoe UI"/>
          <w:color w:val="000000"/>
          <w:sz w:val="21"/>
          <w:szCs w:val="21"/>
          <w:highlight w:val="green"/>
        </w:rPr>
        <w:t xml:space="preserve"> Notify_FName</w:t>
      </w:r>
    </w:p>
    <w:p w14:paraId="601343FB" w14:textId="77777777" w:rsidR="000A250B" w:rsidRPr="009659EF"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notify_lname character varying(64),</w:t>
      </w:r>
      <w:r>
        <w:rPr>
          <w:rFonts w:ascii="Segoe UI" w:eastAsia="Times New Roman" w:hAnsi="Segoe UI" w:cs="Segoe UI"/>
          <w:color w:val="000000"/>
          <w:sz w:val="21"/>
          <w:szCs w:val="21"/>
          <w:highlight w:val="green"/>
        </w:rPr>
        <w:t xml:space="preserve"> - Notify_LName</w:t>
      </w:r>
    </w:p>
    <w:p w14:paraId="5E23D6B6" w14:textId="77777777" w:rsidR="000A250B" w:rsidRPr="009659EF"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notify_email character varying(256),</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Notify_EMail</w:t>
      </w:r>
    </w:p>
    <w:p w14:paraId="1FF0FEDA" w14:textId="77777777" w:rsidR="000A250B" w:rsidRPr="009659EF"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notify_phone character varying(20),</w:t>
      </w:r>
      <w:r>
        <w:rPr>
          <w:rFonts w:ascii="Segoe UI" w:eastAsia="Times New Roman" w:hAnsi="Segoe UI" w:cs="Segoe UI"/>
          <w:color w:val="000000"/>
          <w:sz w:val="21"/>
          <w:szCs w:val="21"/>
          <w:highlight w:val="green"/>
        </w:rPr>
        <w:t xml:space="preserve"> -</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Notify_Phone</w:t>
      </w:r>
    </w:p>
    <w:p w14:paraId="7B6DB8E6" w14:textId="77777777" w:rsidR="000A250B" w:rsidRPr="009659EF"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notify_address_one character varying(256),</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Notify_Address_One</w:t>
      </w:r>
    </w:p>
    <w:p w14:paraId="3B5B493D" w14:textId="77777777" w:rsidR="000A250B" w:rsidRPr="009659EF"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notify_address_two character varying(256),</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Notify_Address_Two</w:t>
      </w:r>
    </w:p>
    <w:p w14:paraId="38158267" w14:textId="77777777" w:rsidR="000A250B" w:rsidRPr="009659EF"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notify_city character varying(64),</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Notify_City</w:t>
      </w:r>
    </w:p>
    <w:p w14:paraId="2C3869B5" w14:textId="77777777" w:rsidR="000A250B" w:rsidRPr="009659EF"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notify_state character varying(32),</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Notify_State</w:t>
      </w:r>
    </w:p>
    <w:p w14:paraId="0B3C18C1" w14:textId="77777777" w:rsidR="000A250B" w:rsidRPr="009659EF"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notify_country character varying(32),</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Notify_Country</w:t>
      </w:r>
    </w:p>
    <w:p w14:paraId="1B8E48FB" w14:textId="77777777" w:rsidR="000A250B" w:rsidRPr="007C08A2"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notify_zip character varying(10),</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Notify_Zip</w:t>
      </w:r>
    </w:p>
    <w:p w14:paraId="3C9286BF"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w:t>
      </w:r>
      <w:r w:rsidRPr="00D37286">
        <w:rPr>
          <w:rFonts w:ascii="Segoe UI" w:eastAsia="Times New Roman" w:hAnsi="Segoe UI" w:cs="Segoe UI"/>
          <w:color w:val="000000"/>
          <w:sz w:val="21"/>
          <w:szCs w:val="21"/>
          <w:highlight w:val="green"/>
        </w:rPr>
        <w:t>donor_contact_id integer, - will decide if guest value is to be shown or not..</w:t>
      </w:r>
    </w:p>
    <w:p w14:paraId="5C4824C0"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w:t>
      </w:r>
      <w:r w:rsidRPr="009659EF">
        <w:rPr>
          <w:rFonts w:ascii="Segoe UI" w:eastAsia="Times New Roman" w:hAnsi="Segoe UI" w:cs="Segoe UI"/>
          <w:color w:val="000000"/>
          <w:sz w:val="21"/>
          <w:szCs w:val="21"/>
          <w:highlight w:val="green"/>
        </w:rPr>
        <w:t>donor_org_name character varying(256),</w:t>
      </w:r>
      <w:r>
        <w:rPr>
          <w:rFonts w:ascii="Segoe UI" w:eastAsia="Times New Roman" w:hAnsi="Segoe UI" w:cs="Segoe UI"/>
          <w:color w:val="000000"/>
          <w:sz w:val="21"/>
          <w:szCs w:val="21"/>
        </w:rPr>
        <w:t xml:space="preserve"> - DonorOrgName</w:t>
      </w:r>
    </w:p>
    <w:p w14:paraId="56B6D202" w14:textId="77777777" w:rsidR="000A250B" w:rsidRPr="009659EF" w:rsidRDefault="000A250B" w:rsidP="000A250B">
      <w:pPr>
        <w:rPr>
          <w:rFonts w:ascii="Segoe UI" w:eastAsia="Times New Roman" w:hAnsi="Segoe UI" w:cs="Segoe UI"/>
          <w:color w:val="000000"/>
          <w:sz w:val="21"/>
          <w:szCs w:val="21"/>
          <w:highlight w:val="green"/>
        </w:rPr>
      </w:pPr>
      <w:r w:rsidRPr="002D03AB">
        <w:rPr>
          <w:rFonts w:ascii="Segoe UI" w:eastAsia="Times New Roman" w:hAnsi="Segoe UI" w:cs="Segoe UI"/>
          <w:color w:val="000000"/>
          <w:sz w:val="21"/>
          <w:szCs w:val="21"/>
        </w:rPr>
        <w:t xml:space="preserve">    </w:t>
      </w:r>
      <w:r w:rsidRPr="009659EF">
        <w:rPr>
          <w:rFonts w:ascii="Segoe UI" w:eastAsia="Times New Roman" w:hAnsi="Segoe UI" w:cs="Segoe UI"/>
          <w:color w:val="000000"/>
          <w:sz w:val="21"/>
          <w:szCs w:val="21"/>
          <w:highlight w:val="green"/>
        </w:rPr>
        <w:t>guest_fname character varying(64),</w:t>
      </w:r>
      <w:r>
        <w:rPr>
          <w:rFonts w:ascii="Segoe UI" w:eastAsia="Times New Roman" w:hAnsi="Segoe UI" w:cs="Segoe UI"/>
          <w:color w:val="000000"/>
          <w:sz w:val="21"/>
          <w:szCs w:val="21"/>
          <w:highlight w:val="green"/>
        </w:rPr>
        <w:t xml:space="preserve"> - Guest_FName</w:t>
      </w:r>
    </w:p>
    <w:p w14:paraId="3EA38505" w14:textId="77777777" w:rsidR="000A250B" w:rsidRPr="009659EF"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guest_lname character varying(64),</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Guest_LName</w:t>
      </w:r>
    </w:p>
    <w:p w14:paraId="2232F90B" w14:textId="77777777" w:rsidR="000A250B" w:rsidRPr="009659EF"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guest_email character varying(256),</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Guest_EMail</w:t>
      </w:r>
    </w:p>
    <w:p w14:paraId="1888E7E0" w14:textId="77777777" w:rsidR="000A250B" w:rsidRPr="009659EF"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guest_phone character varying(20),</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Guest_Phone</w:t>
      </w:r>
    </w:p>
    <w:p w14:paraId="57343DC9" w14:textId="77777777" w:rsidR="000A250B" w:rsidRPr="009659EF"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guest_address_one character varying(256),</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Guest_Address_One</w:t>
      </w:r>
    </w:p>
    <w:p w14:paraId="0A3337D1" w14:textId="77777777" w:rsidR="000A250B" w:rsidRPr="009659EF"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guest_address_two character varying(256),</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Guest_Address_Two</w:t>
      </w:r>
    </w:p>
    <w:p w14:paraId="69F100B3" w14:textId="77777777" w:rsidR="000A250B" w:rsidRPr="009659EF"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guest_city character varying(64),</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Guest_City</w:t>
      </w:r>
    </w:p>
    <w:p w14:paraId="5DB4C092" w14:textId="77777777" w:rsidR="000A250B" w:rsidRPr="009659EF"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guest_state character varying(32),</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Guest_State</w:t>
      </w:r>
    </w:p>
    <w:p w14:paraId="7A4C904E" w14:textId="77777777" w:rsidR="000A250B" w:rsidRPr="009659EF" w:rsidRDefault="000A250B" w:rsidP="000A250B">
      <w:pPr>
        <w:rPr>
          <w:rFonts w:ascii="Segoe UI" w:eastAsia="Times New Roman" w:hAnsi="Segoe UI" w:cs="Segoe UI"/>
          <w:color w:val="000000"/>
          <w:sz w:val="21"/>
          <w:szCs w:val="21"/>
          <w:highlight w:val="green"/>
        </w:rPr>
      </w:pPr>
      <w:r w:rsidRPr="009659EF">
        <w:rPr>
          <w:rFonts w:ascii="Segoe UI" w:eastAsia="Times New Roman" w:hAnsi="Segoe UI" w:cs="Segoe UI"/>
          <w:color w:val="000000"/>
          <w:sz w:val="21"/>
          <w:szCs w:val="21"/>
          <w:highlight w:val="green"/>
        </w:rPr>
        <w:t xml:space="preserve">    guest_country character varying(32),</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Guest_Country</w:t>
      </w:r>
    </w:p>
    <w:p w14:paraId="6648F66C" w14:textId="77777777" w:rsidR="000A250B" w:rsidRPr="002D03AB" w:rsidRDefault="000A250B" w:rsidP="000A250B">
      <w:pPr>
        <w:rPr>
          <w:rFonts w:ascii="Segoe UI" w:eastAsia="Times New Roman" w:hAnsi="Segoe UI" w:cs="Segoe UI"/>
          <w:color w:val="000000"/>
          <w:sz w:val="21"/>
          <w:szCs w:val="21"/>
        </w:rPr>
      </w:pPr>
      <w:r w:rsidRPr="009659EF">
        <w:rPr>
          <w:rFonts w:ascii="Segoe UI" w:eastAsia="Times New Roman" w:hAnsi="Segoe UI" w:cs="Segoe UI"/>
          <w:color w:val="000000"/>
          <w:sz w:val="21"/>
          <w:szCs w:val="21"/>
          <w:highlight w:val="green"/>
        </w:rPr>
        <w:t xml:space="preserve">    guest_zip character varying(10),</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Guest_Zip</w:t>
      </w:r>
    </w:p>
    <w:p w14:paraId="18227144"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w:t>
      </w:r>
      <w:r w:rsidRPr="0012616C">
        <w:rPr>
          <w:rFonts w:ascii="Segoe UI" w:eastAsia="Times New Roman" w:hAnsi="Segoe UI" w:cs="Segoe UI"/>
          <w:color w:val="000000"/>
          <w:sz w:val="21"/>
          <w:szCs w:val="21"/>
          <w:highlight w:val="green"/>
        </w:rPr>
        <w:t>status integer,</w:t>
      </w:r>
      <w:r w:rsidRPr="007C08A2">
        <w:rPr>
          <w:rFonts w:ascii="Segoe UI" w:eastAsia="Times New Roman" w:hAnsi="Segoe UI" w:cs="Segoe UI"/>
          <w:color w:val="000000"/>
          <w:sz w:val="21"/>
          <w:szCs w:val="21"/>
          <w:highlight w:val="green"/>
        </w:rPr>
        <w:t xml:space="preserve"> </w:t>
      </w:r>
      <w:r>
        <w:rPr>
          <w:rFonts w:ascii="Segoe UI" w:eastAsia="Times New Roman" w:hAnsi="Segoe UI" w:cs="Segoe UI"/>
          <w:color w:val="000000"/>
          <w:sz w:val="21"/>
          <w:szCs w:val="21"/>
          <w:highlight w:val="green"/>
        </w:rPr>
        <w:t>Status</w:t>
      </w:r>
      <w:r>
        <w:rPr>
          <w:rFonts w:ascii="Segoe UI" w:eastAsia="Times New Roman" w:hAnsi="Segoe UI" w:cs="Segoe UI"/>
          <w:color w:val="000000"/>
          <w:sz w:val="21"/>
          <w:szCs w:val="21"/>
        </w:rPr>
        <w:t xml:space="preserve"> </w:t>
      </w:r>
    </w:p>
    <w:p w14:paraId="7C6003FC"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w:t>
      </w:r>
      <w:r w:rsidRPr="009659EF">
        <w:rPr>
          <w:rFonts w:ascii="Segoe UI" w:eastAsia="Times New Roman" w:hAnsi="Segoe UI" w:cs="Segoe UI"/>
          <w:color w:val="000000"/>
          <w:sz w:val="21"/>
          <w:szCs w:val="21"/>
          <w:highlight w:val="green"/>
        </w:rPr>
        <w:t>message character varying(256),</w:t>
      </w:r>
      <w:r>
        <w:rPr>
          <w:rFonts w:ascii="Segoe UI" w:eastAsia="Times New Roman" w:hAnsi="Segoe UI" w:cs="Segoe UI"/>
          <w:color w:val="000000"/>
          <w:sz w:val="21"/>
          <w:szCs w:val="21"/>
        </w:rPr>
        <w:t xml:space="preserve"> Message</w:t>
      </w:r>
    </w:p>
    <w:p w14:paraId="0A85C2ED"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w:t>
      </w:r>
      <w:r w:rsidRPr="009659EF">
        <w:rPr>
          <w:rFonts w:ascii="Segoe UI" w:eastAsia="Times New Roman" w:hAnsi="Segoe UI" w:cs="Segoe UI"/>
          <w:color w:val="000000"/>
          <w:sz w:val="21"/>
          <w:szCs w:val="21"/>
          <w:highlight w:val="green"/>
        </w:rPr>
        <w:t>account_number character varying(32),</w:t>
      </w:r>
      <w:r>
        <w:rPr>
          <w:rFonts w:ascii="Segoe UI" w:eastAsia="Times New Roman" w:hAnsi="Segoe UI" w:cs="Segoe UI"/>
          <w:color w:val="000000"/>
          <w:sz w:val="21"/>
          <w:szCs w:val="21"/>
        </w:rPr>
        <w:t xml:space="preserve"> AccountNumber</w:t>
      </w:r>
    </w:p>
    <w:p w14:paraId="4893B29F"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w:t>
      </w:r>
      <w:r w:rsidRPr="009659EF">
        <w:rPr>
          <w:rFonts w:ascii="Segoe UI" w:eastAsia="Times New Roman" w:hAnsi="Segoe UI" w:cs="Segoe UI"/>
          <w:color w:val="000000"/>
          <w:sz w:val="21"/>
          <w:szCs w:val="21"/>
          <w:highlight w:val="green"/>
        </w:rPr>
        <w:t>account_type character varying(32),</w:t>
      </w:r>
      <w:r>
        <w:rPr>
          <w:rFonts w:ascii="Segoe UI" w:eastAsia="Times New Roman" w:hAnsi="Segoe UI" w:cs="Segoe UI"/>
          <w:color w:val="000000"/>
          <w:sz w:val="21"/>
          <w:szCs w:val="21"/>
        </w:rPr>
        <w:t xml:space="preserve"> AccountType</w:t>
      </w:r>
    </w:p>
    <w:p w14:paraId="65386443"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lastRenderedPageBreak/>
        <w:t xml:space="preserve">    </w:t>
      </w:r>
      <w:r w:rsidRPr="009659EF">
        <w:rPr>
          <w:rFonts w:ascii="Segoe UI" w:eastAsia="Times New Roman" w:hAnsi="Segoe UI" w:cs="Segoe UI"/>
          <w:color w:val="000000"/>
          <w:sz w:val="21"/>
          <w:szCs w:val="21"/>
          <w:highlight w:val="green"/>
        </w:rPr>
        <w:t>currency character varying(3) DEFAULT 'USD'::character varying,</w:t>
      </w:r>
      <w:r>
        <w:rPr>
          <w:rFonts w:ascii="Segoe UI" w:eastAsia="Times New Roman" w:hAnsi="Segoe UI" w:cs="Segoe UI"/>
          <w:color w:val="000000"/>
          <w:sz w:val="21"/>
          <w:szCs w:val="21"/>
        </w:rPr>
        <w:t xml:space="preserve"> Currency</w:t>
      </w:r>
    </w:p>
    <w:p w14:paraId="3F6B4AC3"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transaction_id character varying(32),</w:t>
      </w:r>
    </w:p>
    <w:p w14:paraId="121FEE50"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transaction_date timestamp without time zone DEFAULT now(),</w:t>
      </w:r>
    </w:p>
    <w:p w14:paraId="6E0633DF"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w:t>
      </w:r>
      <w:r w:rsidRPr="00D37286">
        <w:rPr>
          <w:rFonts w:ascii="Segoe UI" w:eastAsia="Times New Roman" w:hAnsi="Segoe UI" w:cs="Segoe UI"/>
          <w:color w:val="000000"/>
          <w:sz w:val="21"/>
          <w:szCs w:val="21"/>
          <w:highlight w:val="green"/>
        </w:rPr>
        <w:t>transaction_type character varying(20),</w:t>
      </w:r>
      <w:r>
        <w:rPr>
          <w:rFonts w:ascii="Segoe UI" w:eastAsia="Times New Roman" w:hAnsi="Segoe UI" w:cs="Segoe UI"/>
          <w:color w:val="000000"/>
          <w:sz w:val="21"/>
          <w:szCs w:val="21"/>
        </w:rPr>
        <w:t>TransactionType</w:t>
      </w:r>
    </w:p>
    <w:p w14:paraId="7F00F6C8" w14:textId="77777777" w:rsidR="000A250B" w:rsidRPr="0012616C" w:rsidRDefault="000A250B" w:rsidP="000A250B">
      <w:pPr>
        <w:rPr>
          <w:rFonts w:ascii="Segoe UI" w:eastAsia="Times New Roman" w:hAnsi="Segoe UI" w:cs="Segoe UI"/>
          <w:color w:val="000000"/>
          <w:sz w:val="21"/>
          <w:szCs w:val="21"/>
          <w:highlight w:val="green"/>
        </w:rPr>
      </w:pPr>
      <w:r w:rsidRPr="002D03AB">
        <w:rPr>
          <w:rFonts w:ascii="Segoe UI" w:eastAsia="Times New Roman" w:hAnsi="Segoe UI" w:cs="Segoe UI"/>
          <w:color w:val="000000"/>
          <w:sz w:val="21"/>
          <w:szCs w:val="21"/>
        </w:rPr>
        <w:t xml:space="preserve">    </w:t>
      </w:r>
      <w:r w:rsidRPr="0012616C">
        <w:rPr>
          <w:rFonts w:ascii="Segoe UI" w:eastAsia="Times New Roman" w:hAnsi="Segoe UI" w:cs="Segoe UI"/>
          <w:color w:val="000000"/>
          <w:sz w:val="21"/>
          <w:szCs w:val="21"/>
          <w:highlight w:val="green"/>
        </w:rPr>
        <w:t>response text,</w:t>
      </w:r>
      <w:r>
        <w:rPr>
          <w:rFonts w:ascii="Segoe UI" w:eastAsia="Times New Roman" w:hAnsi="Segoe UI" w:cs="Segoe UI"/>
          <w:color w:val="000000"/>
          <w:sz w:val="21"/>
          <w:szCs w:val="21"/>
          <w:highlight w:val="green"/>
        </w:rPr>
        <w:t xml:space="preserve"> Response</w:t>
      </w:r>
    </w:p>
    <w:p w14:paraId="630851C3" w14:textId="77777777" w:rsidR="000A250B" w:rsidRPr="002D03AB" w:rsidRDefault="000A250B" w:rsidP="000A250B">
      <w:pPr>
        <w:rPr>
          <w:rFonts w:ascii="Segoe UI" w:eastAsia="Times New Roman" w:hAnsi="Segoe UI" w:cs="Segoe UI"/>
          <w:color w:val="000000"/>
          <w:sz w:val="21"/>
          <w:szCs w:val="21"/>
        </w:rPr>
      </w:pPr>
      <w:r w:rsidRPr="0012616C">
        <w:rPr>
          <w:rFonts w:ascii="Segoe UI" w:eastAsia="Times New Roman" w:hAnsi="Segoe UI" w:cs="Segoe UI"/>
          <w:color w:val="000000"/>
          <w:sz w:val="21"/>
          <w:szCs w:val="21"/>
          <w:highlight w:val="green"/>
        </w:rPr>
        <w:t xml:space="preserve">    response_auth_code character varying(10),</w:t>
      </w:r>
      <w:r>
        <w:rPr>
          <w:rFonts w:ascii="Segoe UI" w:eastAsia="Times New Roman" w:hAnsi="Segoe UI" w:cs="Segoe UI"/>
          <w:color w:val="000000"/>
          <w:sz w:val="21"/>
          <w:szCs w:val="21"/>
        </w:rPr>
        <w:t xml:space="preserve"> ResponseAuthCode</w:t>
      </w:r>
    </w:p>
    <w:p w14:paraId="51359076" w14:textId="77777777" w:rsidR="000A250B" w:rsidRPr="002D03A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 xml:space="preserve">    note text,</w:t>
      </w:r>
    </w:p>
    <w:p w14:paraId="0EF3EAEB" w14:textId="77777777" w:rsidR="000A250B" w:rsidRPr="0012616C" w:rsidRDefault="000A250B" w:rsidP="000A250B">
      <w:pPr>
        <w:rPr>
          <w:rFonts w:ascii="Segoe UI" w:eastAsia="Times New Roman" w:hAnsi="Segoe UI" w:cs="Segoe UI"/>
          <w:color w:val="000000"/>
          <w:sz w:val="21"/>
          <w:szCs w:val="21"/>
          <w:highlight w:val="green"/>
        </w:rPr>
      </w:pPr>
      <w:r w:rsidRPr="002D03AB">
        <w:rPr>
          <w:rFonts w:ascii="Segoe UI" w:eastAsia="Times New Roman" w:hAnsi="Segoe UI" w:cs="Segoe UI"/>
          <w:color w:val="000000"/>
          <w:sz w:val="21"/>
          <w:szCs w:val="21"/>
        </w:rPr>
        <w:t xml:space="preserve">    </w:t>
      </w:r>
      <w:r w:rsidRPr="0012616C">
        <w:rPr>
          <w:rFonts w:ascii="Segoe UI" w:eastAsia="Times New Roman" w:hAnsi="Segoe UI" w:cs="Segoe UI"/>
          <w:color w:val="000000"/>
          <w:sz w:val="21"/>
          <w:szCs w:val="21"/>
          <w:highlight w:val="green"/>
        </w:rPr>
        <w:t>created_on timestamp without time zone DEFAULT now() NOT NULL,</w:t>
      </w:r>
      <w:r>
        <w:rPr>
          <w:rFonts w:ascii="Segoe UI" w:eastAsia="Times New Roman" w:hAnsi="Segoe UI" w:cs="Segoe UI"/>
          <w:color w:val="000000"/>
          <w:sz w:val="21"/>
          <w:szCs w:val="21"/>
          <w:highlight w:val="green"/>
        </w:rPr>
        <w:t>CreatedOn</w:t>
      </w:r>
    </w:p>
    <w:p w14:paraId="3E87EA00" w14:textId="77777777" w:rsidR="000A250B" w:rsidRPr="002D03AB" w:rsidRDefault="000A250B" w:rsidP="000A250B">
      <w:pPr>
        <w:rPr>
          <w:rFonts w:ascii="Segoe UI" w:eastAsia="Times New Roman" w:hAnsi="Segoe UI" w:cs="Segoe UI"/>
          <w:color w:val="000000"/>
          <w:sz w:val="21"/>
          <w:szCs w:val="21"/>
        </w:rPr>
      </w:pPr>
      <w:r w:rsidRPr="0012616C">
        <w:rPr>
          <w:rFonts w:ascii="Segoe UI" w:eastAsia="Times New Roman" w:hAnsi="Segoe UI" w:cs="Segoe UI"/>
          <w:color w:val="000000"/>
          <w:sz w:val="21"/>
          <w:szCs w:val="21"/>
          <w:highlight w:val="green"/>
        </w:rPr>
        <w:t xml:space="preserve">    updated_on timestamp without time zone DEFAULT now() NOT NULL</w:t>
      </w:r>
      <w:r>
        <w:rPr>
          <w:rFonts w:ascii="Segoe UI" w:eastAsia="Times New Roman" w:hAnsi="Segoe UI" w:cs="Segoe UI"/>
          <w:color w:val="000000"/>
          <w:sz w:val="21"/>
          <w:szCs w:val="21"/>
        </w:rPr>
        <w:t xml:space="preserve"> UpdatedOn</w:t>
      </w:r>
    </w:p>
    <w:p w14:paraId="7F28D76A" w14:textId="77777777" w:rsidR="000A250B" w:rsidRDefault="000A250B" w:rsidP="000A250B">
      <w:pPr>
        <w:rPr>
          <w:rFonts w:ascii="Segoe UI" w:eastAsia="Times New Roman" w:hAnsi="Segoe UI" w:cs="Segoe UI"/>
          <w:color w:val="000000"/>
          <w:sz w:val="21"/>
          <w:szCs w:val="21"/>
        </w:rPr>
      </w:pPr>
      <w:r w:rsidRPr="002D03AB">
        <w:rPr>
          <w:rFonts w:ascii="Segoe UI" w:eastAsia="Times New Roman" w:hAnsi="Segoe UI" w:cs="Segoe UI"/>
          <w:color w:val="000000"/>
          <w:sz w:val="21"/>
          <w:szCs w:val="21"/>
        </w:rPr>
        <w:t>);</w:t>
      </w:r>
    </w:p>
    <w:p w14:paraId="685F4561" w14:textId="77777777" w:rsidR="005A0828" w:rsidRDefault="005A0828" w:rsidP="005A0828">
      <w:pPr>
        <w:rPr>
          <w:rFonts w:ascii="Segoe UI" w:eastAsia="Times New Roman" w:hAnsi="Segoe UI" w:cs="Segoe UI"/>
          <w:color w:val="000000"/>
          <w:sz w:val="21"/>
          <w:szCs w:val="21"/>
        </w:rPr>
      </w:pPr>
    </w:p>
    <w:p w14:paraId="61952294" w14:textId="315C6B59" w:rsidR="00E57A0D" w:rsidRDefault="00E57A0D" w:rsidP="00E57A0D">
      <w:pPr>
        <w:pStyle w:val="Heading2"/>
      </w:pPr>
      <w:bookmarkStart w:id="549" w:name="_Toc481419498"/>
      <w:r>
        <w:t>Config Table</w:t>
      </w:r>
      <w:bookmarkEnd w:id="549"/>
    </w:p>
    <w:p w14:paraId="562B384D" w14:textId="77777777" w:rsidR="00E57A0D" w:rsidRDefault="00E57A0D" w:rsidP="00E57A0D">
      <w:pPr>
        <w:rPr>
          <w:rFonts w:ascii="Segoe UI" w:eastAsia="Times New Roman" w:hAnsi="Segoe UI" w:cs="Segoe UI"/>
          <w:color w:val="000000"/>
          <w:sz w:val="21"/>
          <w:szCs w:val="21"/>
        </w:rPr>
      </w:pPr>
      <w:r>
        <w:rPr>
          <w:rFonts w:ascii="Segoe UI" w:eastAsia="Times New Roman" w:hAnsi="Segoe UI" w:cs="Segoe UI"/>
          <w:color w:val="000000"/>
          <w:sz w:val="21"/>
          <w:szCs w:val="21"/>
        </w:rPr>
        <w:t>For adding configuration variables.</w:t>
      </w:r>
    </w:p>
    <w:p w14:paraId="531BC1E1" w14:textId="77777777" w:rsidR="00E57A0D" w:rsidRPr="006A6E23" w:rsidRDefault="00E57A0D" w:rsidP="00E57A0D">
      <w:pPr>
        <w:rPr>
          <w:rFonts w:ascii="Segoe UI" w:eastAsia="Times New Roman" w:hAnsi="Segoe UI" w:cs="Segoe UI"/>
          <w:color w:val="000000"/>
          <w:sz w:val="21"/>
          <w:szCs w:val="21"/>
        </w:rPr>
      </w:pPr>
      <w:r w:rsidRPr="006A6E23">
        <w:rPr>
          <w:rFonts w:ascii="Segoe UI" w:eastAsia="Times New Roman" w:hAnsi="Segoe UI" w:cs="Segoe UI"/>
          <w:color w:val="000000"/>
          <w:sz w:val="21"/>
          <w:szCs w:val="21"/>
        </w:rPr>
        <w:t>CREATE TABLE public.config (</w:t>
      </w:r>
    </w:p>
    <w:p w14:paraId="6AE9C1C2" w14:textId="77777777" w:rsidR="00E57A0D" w:rsidRPr="006A6E23" w:rsidRDefault="00E57A0D" w:rsidP="00E57A0D">
      <w:pPr>
        <w:rPr>
          <w:rFonts w:ascii="Segoe UI" w:eastAsia="Times New Roman" w:hAnsi="Segoe UI" w:cs="Segoe UI"/>
          <w:color w:val="000000"/>
          <w:sz w:val="21"/>
          <w:szCs w:val="21"/>
        </w:rPr>
      </w:pPr>
      <w:r w:rsidRPr="006A6E23">
        <w:rPr>
          <w:rFonts w:ascii="Segoe UI" w:eastAsia="Times New Roman" w:hAnsi="Segoe UI" w:cs="Segoe UI"/>
          <w:color w:val="000000"/>
          <w:sz w:val="21"/>
          <w:szCs w:val="21"/>
        </w:rPr>
        <w:t xml:space="preserve">    config_id integer DEFAULT nextval('public.configid'::regclass),</w:t>
      </w:r>
    </w:p>
    <w:p w14:paraId="24BB1455" w14:textId="77777777" w:rsidR="00E57A0D" w:rsidRPr="006A6E23" w:rsidRDefault="00E57A0D" w:rsidP="00E57A0D">
      <w:pPr>
        <w:rPr>
          <w:rFonts w:ascii="Segoe UI" w:eastAsia="Times New Roman" w:hAnsi="Segoe UI" w:cs="Segoe UI"/>
          <w:color w:val="000000"/>
          <w:sz w:val="21"/>
          <w:szCs w:val="21"/>
        </w:rPr>
      </w:pPr>
      <w:r w:rsidRPr="006A6E23">
        <w:rPr>
          <w:rFonts w:ascii="Segoe UI" w:eastAsia="Times New Roman" w:hAnsi="Segoe UI" w:cs="Segoe UI"/>
          <w:color w:val="000000"/>
          <w:sz w:val="21"/>
          <w:szCs w:val="21"/>
        </w:rPr>
        <w:t xml:space="preserve">    admin_edit boolean DEFAULT false,</w:t>
      </w:r>
    </w:p>
    <w:p w14:paraId="3807C73D" w14:textId="77777777" w:rsidR="00E57A0D" w:rsidRPr="006A6E23" w:rsidRDefault="00E57A0D" w:rsidP="00E57A0D">
      <w:pPr>
        <w:rPr>
          <w:rFonts w:ascii="Segoe UI" w:eastAsia="Times New Roman" w:hAnsi="Segoe UI" w:cs="Segoe UI"/>
          <w:color w:val="000000"/>
          <w:sz w:val="21"/>
          <w:szCs w:val="21"/>
        </w:rPr>
      </w:pPr>
      <w:r w:rsidRPr="006A6E23">
        <w:rPr>
          <w:rFonts w:ascii="Segoe UI" w:eastAsia="Times New Roman" w:hAnsi="Segoe UI" w:cs="Segoe UI"/>
          <w:color w:val="000000"/>
          <w:sz w:val="21"/>
          <w:szCs w:val="21"/>
        </w:rPr>
        <w:t xml:space="preserve">    config_area text NOT NULL,</w:t>
      </w:r>
    </w:p>
    <w:p w14:paraId="1D733825" w14:textId="77777777" w:rsidR="00E57A0D" w:rsidRPr="006A6E23" w:rsidRDefault="00E57A0D" w:rsidP="00E57A0D">
      <w:pPr>
        <w:rPr>
          <w:rFonts w:ascii="Segoe UI" w:eastAsia="Times New Roman" w:hAnsi="Segoe UI" w:cs="Segoe UI"/>
          <w:color w:val="000000"/>
          <w:sz w:val="21"/>
          <w:szCs w:val="21"/>
        </w:rPr>
      </w:pPr>
      <w:r w:rsidRPr="006A6E23">
        <w:rPr>
          <w:rFonts w:ascii="Segoe UI" w:eastAsia="Times New Roman" w:hAnsi="Segoe UI" w:cs="Segoe UI"/>
          <w:color w:val="000000"/>
          <w:sz w:val="21"/>
          <w:szCs w:val="21"/>
        </w:rPr>
        <w:t xml:space="preserve">    config_description text,</w:t>
      </w:r>
    </w:p>
    <w:p w14:paraId="683D93C5" w14:textId="77777777" w:rsidR="00E57A0D" w:rsidRPr="006A6E23" w:rsidRDefault="00E57A0D" w:rsidP="00E57A0D">
      <w:pPr>
        <w:rPr>
          <w:rFonts w:ascii="Segoe UI" w:eastAsia="Times New Roman" w:hAnsi="Segoe UI" w:cs="Segoe UI"/>
          <w:color w:val="000000"/>
          <w:sz w:val="21"/>
          <w:szCs w:val="21"/>
        </w:rPr>
      </w:pPr>
      <w:r w:rsidRPr="006A6E23">
        <w:rPr>
          <w:rFonts w:ascii="Segoe UI" w:eastAsia="Times New Roman" w:hAnsi="Segoe UI" w:cs="Segoe UI"/>
          <w:color w:val="000000"/>
          <w:sz w:val="21"/>
          <w:szCs w:val="21"/>
        </w:rPr>
        <w:t xml:space="preserve">    config_param text NOT NULL,</w:t>
      </w:r>
    </w:p>
    <w:p w14:paraId="1D5ACC7A" w14:textId="77777777" w:rsidR="00E57A0D" w:rsidRPr="006A6E23" w:rsidRDefault="00E57A0D" w:rsidP="00E57A0D">
      <w:pPr>
        <w:rPr>
          <w:rFonts w:ascii="Segoe UI" w:eastAsia="Times New Roman" w:hAnsi="Segoe UI" w:cs="Segoe UI"/>
          <w:color w:val="000000"/>
          <w:sz w:val="21"/>
          <w:szCs w:val="21"/>
        </w:rPr>
      </w:pPr>
      <w:r w:rsidRPr="006A6E23">
        <w:rPr>
          <w:rFonts w:ascii="Segoe UI" w:eastAsia="Times New Roman" w:hAnsi="Segoe UI" w:cs="Segoe UI"/>
          <w:color w:val="000000"/>
          <w:sz w:val="21"/>
          <w:szCs w:val="21"/>
        </w:rPr>
        <w:t xml:space="preserve">    help_text text,</w:t>
      </w:r>
    </w:p>
    <w:p w14:paraId="3F632AFA" w14:textId="77777777" w:rsidR="00E57A0D" w:rsidRPr="006A6E23" w:rsidRDefault="00E57A0D" w:rsidP="00E57A0D">
      <w:pPr>
        <w:rPr>
          <w:rFonts w:ascii="Segoe UI" w:eastAsia="Times New Roman" w:hAnsi="Segoe UI" w:cs="Segoe UI"/>
          <w:color w:val="000000"/>
          <w:sz w:val="21"/>
          <w:szCs w:val="21"/>
        </w:rPr>
      </w:pPr>
      <w:r w:rsidRPr="006A6E23">
        <w:rPr>
          <w:rFonts w:ascii="Segoe UI" w:eastAsia="Times New Roman" w:hAnsi="Segoe UI" w:cs="Segoe UI"/>
          <w:color w:val="000000"/>
          <w:sz w:val="21"/>
          <w:szCs w:val="21"/>
        </w:rPr>
        <w:t xml:space="preserve">    label text,</w:t>
      </w:r>
    </w:p>
    <w:p w14:paraId="5A749DAC" w14:textId="77777777" w:rsidR="00E57A0D" w:rsidRPr="006A6E23" w:rsidRDefault="00E57A0D" w:rsidP="00E57A0D">
      <w:pPr>
        <w:rPr>
          <w:rFonts w:ascii="Segoe UI" w:eastAsia="Times New Roman" w:hAnsi="Segoe UI" w:cs="Segoe UI"/>
          <w:color w:val="000000"/>
          <w:sz w:val="21"/>
          <w:szCs w:val="21"/>
        </w:rPr>
      </w:pPr>
      <w:r w:rsidRPr="006A6E23">
        <w:rPr>
          <w:rFonts w:ascii="Segoe UI" w:eastAsia="Times New Roman" w:hAnsi="Segoe UI" w:cs="Segoe UI"/>
          <w:color w:val="000000"/>
          <w:sz w:val="21"/>
          <w:szCs w:val="21"/>
        </w:rPr>
        <w:t xml:space="preserve">    module_id integer,</w:t>
      </w:r>
    </w:p>
    <w:p w14:paraId="46D1BC0E" w14:textId="77777777" w:rsidR="00E57A0D" w:rsidRPr="006A6E23" w:rsidRDefault="00E57A0D" w:rsidP="00E57A0D">
      <w:pPr>
        <w:rPr>
          <w:rFonts w:ascii="Segoe UI" w:eastAsia="Times New Roman" w:hAnsi="Segoe UI" w:cs="Segoe UI"/>
          <w:color w:val="000000"/>
          <w:sz w:val="21"/>
          <w:szCs w:val="21"/>
        </w:rPr>
      </w:pPr>
      <w:r w:rsidRPr="006A6E23">
        <w:rPr>
          <w:rFonts w:ascii="Segoe UI" w:eastAsia="Times New Roman" w:hAnsi="Segoe UI" w:cs="Segoe UI"/>
          <w:color w:val="000000"/>
          <w:sz w:val="21"/>
          <w:szCs w:val="21"/>
        </w:rPr>
        <w:t xml:space="preserve">    order_seq integer,</w:t>
      </w:r>
    </w:p>
    <w:p w14:paraId="7728467D" w14:textId="77777777" w:rsidR="00E57A0D" w:rsidRPr="006A6E23" w:rsidRDefault="00E57A0D" w:rsidP="00E57A0D">
      <w:pPr>
        <w:rPr>
          <w:rFonts w:ascii="Segoe UI" w:eastAsia="Times New Roman" w:hAnsi="Segoe UI" w:cs="Segoe UI"/>
          <w:color w:val="000000"/>
          <w:sz w:val="21"/>
          <w:szCs w:val="21"/>
        </w:rPr>
      </w:pPr>
      <w:r w:rsidRPr="006A6E23">
        <w:rPr>
          <w:rFonts w:ascii="Segoe UI" w:eastAsia="Times New Roman" w:hAnsi="Segoe UI" w:cs="Segoe UI"/>
          <w:color w:val="000000"/>
          <w:sz w:val="21"/>
          <w:szCs w:val="21"/>
        </w:rPr>
        <w:t xml:space="preserve">    param_value text,</w:t>
      </w:r>
    </w:p>
    <w:p w14:paraId="5F252EB5" w14:textId="77777777" w:rsidR="00E57A0D" w:rsidRPr="006A6E23" w:rsidRDefault="00E57A0D" w:rsidP="00E57A0D">
      <w:pPr>
        <w:rPr>
          <w:rFonts w:ascii="Segoe UI" w:eastAsia="Times New Roman" w:hAnsi="Segoe UI" w:cs="Segoe UI"/>
          <w:color w:val="000000"/>
          <w:sz w:val="21"/>
          <w:szCs w:val="21"/>
        </w:rPr>
      </w:pPr>
      <w:r w:rsidRPr="006A6E23">
        <w:rPr>
          <w:rFonts w:ascii="Segoe UI" w:eastAsia="Times New Roman" w:hAnsi="Segoe UI" w:cs="Segoe UI"/>
          <w:color w:val="000000"/>
          <w:sz w:val="21"/>
          <w:szCs w:val="21"/>
        </w:rPr>
        <w:t xml:space="preserve">    uifftype text</w:t>
      </w:r>
    </w:p>
    <w:p w14:paraId="307DB4FD" w14:textId="77777777" w:rsidR="00E57A0D" w:rsidRDefault="00E57A0D" w:rsidP="00E57A0D">
      <w:pPr>
        <w:rPr>
          <w:rFonts w:ascii="Segoe UI" w:eastAsia="Times New Roman" w:hAnsi="Segoe UI" w:cs="Segoe UI"/>
          <w:color w:val="000000"/>
          <w:sz w:val="21"/>
          <w:szCs w:val="21"/>
        </w:rPr>
      </w:pPr>
      <w:r w:rsidRPr="006A6E23">
        <w:rPr>
          <w:rFonts w:ascii="Segoe UI" w:eastAsia="Times New Roman" w:hAnsi="Segoe UI" w:cs="Segoe UI"/>
          <w:color w:val="000000"/>
          <w:sz w:val="21"/>
          <w:szCs w:val="21"/>
        </w:rPr>
        <w:t>);</w:t>
      </w:r>
    </w:p>
    <w:p w14:paraId="3971EBE2" w14:textId="77777777" w:rsidR="00D176EA" w:rsidRDefault="00D176EA" w:rsidP="008A3A85">
      <w:pPr>
        <w:rPr>
          <w:lang w:val="en-US"/>
        </w:rPr>
      </w:pPr>
    </w:p>
    <w:p w14:paraId="1C737391" w14:textId="142539F3" w:rsidR="00394858" w:rsidRDefault="00394858" w:rsidP="00394858">
      <w:pPr>
        <w:pStyle w:val="Heading2"/>
      </w:pPr>
      <w:bookmarkStart w:id="550" w:name="_Toc481419499"/>
      <w:r>
        <w:lastRenderedPageBreak/>
        <w:t>User Fund Setup Table</w:t>
      </w:r>
      <w:bookmarkEnd w:id="550"/>
    </w:p>
    <w:p w14:paraId="4CFAB6FB" w14:textId="77777777"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CREATE TABLE public.user_fund_setup (</w:t>
      </w:r>
    </w:p>
    <w:p w14:paraId="494AA25C" w14:textId="77777777"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 xml:space="preserve">    contact_id integer,</w:t>
      </w:r>
    </w:p>
    <w:p w14:paraId="4F4381D5" w14:textId="77777777"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 xml:space="preserve">    form_1 text,</w:t>
      </w:r>
    </w:p>
    <w:p w14:paraId="6BD89D1F" w14:textId="77777777"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 xml:space="preserve">    form_2 text,</w:t>
      </w:r>
    </w:p>
    <w:p w14:paraId="701098CF" w14:textId="77777777"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 xml:space="preserve">    form_3 text,</w:t>
      </w:r>
    </w:p>
    <w:p w14:paraId="47C3226D" w14:textId="77777777"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 xml:space="preserve">    form_4 text,</w:t>
      </w:r>
    </w:p>
    <w:p w14:paraId="240C98B9" w14:textId="77777777"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 xml:space="preserve">    form_5 text,</w:t>
      </w:r>
    </w:p>
    <w:p w14:paraId="124BC4FB" w14:textId="77777777"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 xml:space="preserve">    form_6 text,</w:t>
      </w:r>
    </w:p>
    <w:p w14:paraId="7FD08781" w14:textId="77777777"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 xml:space="preserve">    form_7 text,</w:t>
      </w:r>
    </w:p>
    <w:p w14:paraId="7DEB5426" w14:textId="77777777"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 xml:space="preserve">    form_8 text,</w:t>
      </w:r>
    </w:p>
    <w:p w14:paraId="48083269" w14:textId="77777777"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 xml:space="preserve">    email_verified character(1)</w:t>
      </w:r>
    </w:p>
    <w:p w14:paraId="7D82C2AD" w14:textId="77777777" w:rsidR="00394858"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w:t>
      </w:r>
    </w:p>
    <w:p w14:paraId="6197171C" w14:textId="77777777" w:rsidR="00394858" w:rsidRDefault="00394858" w:rsidP="00394858">
      <w:pPr>
        <w:rPr>
          <w:rFonts w:ascii="Segoe UI" w:eastAsia="Times New Roman" w:hAnsi="Segoe UI" w:cs="Segoe UI"/>
          <w:color w:val="000000"/>
          <w:sz w:val="21"/>
          <w:szCs w:val="21"/>
        </w:rPr>
      </w:pPr>
    </w:p>
    <w:p w14:paraId="7C5E7D7C" w14:textId="500108F7" w:rsidR="00394858" w:rsidRDefault="00394858" w:rsidP="00394858">
      <w:pPr>
        <w:pStyle w:val="Heading2"/>
        <w:rPr>
          <w:lang w:val="en-IN"/>
        </w:rPr>
      </w:pPr>
      <w:bookmarkStart w:id="551" w:name="_Toc481419500"/>
      <w:r>
        <w:t>Investment Pool Table</w:t>
      </w:r>
      <w:bookmarkEnd w:id="551"/>
    </w:p>
    <w:p w14:paraId="62CD4F4C" w14:textId="77777777"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CREATE TABLE public.investment_pool (</w:t>
      </w:r>
    </w:p>
    <w:p w14:paraId="79680A25" w14:textId="77777777"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 xml:space="preserve">    id integer NOT NULL,</w:t>
      </w:r>
    </w:p>
    <w:p w14:paraId="275A3118" w14:textId="6FC1D3A0"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 xml:space="preserve">    </w:t>
      </w:r>
      <w:r w:rsidRPr="005D5C86">
        <w:rPr>
          <w:rFonts w:ascii="Segoe UI" w:eastAsia="Times New Roman" w:hAnsi="Segoe UI" w:cs="Segoe UI"/>
          <w:color w:val="000000"/>
          <w:sz w:val="21"/>
          <w:szCs w:val="21"/>
          <w:highlight w:val="yellow"/>
        </w:rPr>
        <w:t>contact_id integer NOT NULL,</w:t>
      </w:r>
      <w:r>
        <w:rPr>
          <w:rFonts w:ascii="Segoe UI" w:eastAsia="Times New Roman" w:hAnsi="Segoe UI" w:cs="Segoe UI"/>
          <w:color w:val="000000"/>
          <w:sz w:val="21"/>
          <w:szCs w:val="21"/>
        </w:rPr>
        <w:t xml:space="preserve"> </w:t>
      </w:r>
    </w:p>
    <w:p w14:paraId="4A1A1EBD" w14:textId="77777777"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 xml:space="preserve">    </w:t>
      </w:r>
      <w:r w:rsidRPr="005D5C86">
        <w:rPr>
          <w:rFonts w:ascii="Segoe UI" w:eastAsia="Times New Roman" w:hAnsi="Segoe UI" w:cs="Segoe UI"/>
          <w:color w:val="000000"/>
          <w:sz w:val="21"/>
          <w:szCs w:val="21"/>
          <w:highlight w:val="yellow"/>
        </w:rPr>
        <w:t>fund_id character varying(10),</w:t>
      </w:r>
    </w:p>
    <w:p w14:paraId="671A1B44" w14:textId="6D6C533A"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 xml:space="preserve">    </w:t>
      </w:r>
      <w:r w:rsidRPr="005D5C86">
        <w:rPr>
          <w:rFonts w:ascii="Segoe UI" w:eastAsia="Times New Roman" w:hAnsi="Segoe UI" w:cs="Segoe UI"/>
          <w:color w:val="000000"/>
          <w:sz w:val="21"/>
          <w:szCs w:val="21"/>
          <w:highlight w:val="yellow"/>
        </w:rPr>
        <w:t>investment_pools text,</w:t>
      </w:r>
      <w:r>
        <w:rPr>
          <w:rFonts w:ascii="Segoe UI" w:eastAsia="Times New Roman" w:hAnsi="Segoe UI" w:cs="Segoe UI"/>
          <w:color w:val="000000"/>
          <w:sz w:val="21"/>
          <w:szCs w:val="21"/>
        </w:rPr>
        <w:t xml:space="preserve"> InvestmentPools</w:t>
      </w:r>
    </w:p>
    <w:p w14:paraId="6F94DB0A" w14:textId="77777777"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 xml:space="preserve">    created_on timestamp without time zone DEFAULT now() NOT NULL,</w:t>
      </w:r>
    </w:p>
    <w:p w14:paraId="3CA3F895" w14:textId="77777777" w:rsidR="00394858" w:rsidRPr="005D5C86"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 xml:space="preserve">    updated_on timestamp without time zone DEFAULT now() NOT NULL</w:t>
      </w:r>
    </w:p>
    <w:p w14:paraId="79843FF8" w14:textId="77777777" w:rsidR="00394858" w:rsidRDefault="00394858" w:rsidP="00394858">
      <w:pPr>
        <w:rPr>
          <w:rFonts w:ascii="Segoe UI" w:eastAsia="Times New Roman" w:hAnsi="Segoe UI" w:cs="Segoe UI"/>
          <w:color w:val="000000"/>
          <w:sz w:val="21"/>
          <w:szCs w:val="21"/>
        </w:rPr>
      </w:pPr>
      <w:r w:rsidRPr="005D5C86">
        <w:rPr>
          <w:rFonts w:ascii="Segoe UI" w:eastAsia="Times New Roman" w:hAnsi="Segoe UI" w:cs="Segoe UI"/>
          <w:color w:val="000000"/>
          <w:sz w:val="21"/>
          <w:szCs w:val="21"/>
        </w:rPr>
        <w:t>);</w:t>
      </w:r>
    </w:p>
    <w:p w14:paraId="70A0A9CF" w14:textId="5E9F61C9" w:rsidR="00394858" w:rsidRPr="005D5C86" w:rsidRDefault="00394858" w:rsidP="00394858">
      <w:pPr>
        <w:pStyle w:val="Heading2"/>
        <w:rPr>
          <w:lang w:val="en-IN"/>
        </w:rPr>
      </w:pPr>
      <w:bookmarkStart w:id="552" w:name="_Toc481419501"/>
      <w:r>
        <w:t>Email Address Table</w:t>
      </w:r>
      <w:bookmarkEnd w:id="552"/>
    </w:p>
    <w:p w14:paraId="367919BC" w14:textId="77777777" w:rsidR="00394858" w:rsidRPr="00485CBF" w:rsidRDefault="00394858" w:rsidP="00394858">
      <w:pPr>
        <w:rPr>
          <w:rFonts w:ascii="Segoe UI" w:eastAsia="Times New Roman" w:hAnsi="Segoe UI" w:cs="Segoe UI"/>
          <w:color w:val="000000"/>
          <w:sz w:val="21"/>
          <w:szCs w:val="21"/>
        </w:rPr>
      </w:pPr>
      <w:r w:rsidRPr="00485CBF">
        <w:rPr>
          <w:rFonts w:ascii="Segoe UI" w:eastAsia="Times New Roman" w:hAnsi="Segoe UI" w:cs="Segoe UI"/>
          <w:color w:val="000000"/>
          <w:sz w:val="21"/>
          <w:szCs w:val="21"/>
        </w:rPr>
        <w:t>CREATE TABLE public.email_address (</w:t>
      </w:r>
    </w:p>
    <w:p w14:paraId="5EDD03FB" w14:textId="77777777" w:rsidR="00394858" w:rsidRPr="00485CBF" w:rsidRDefault="00394858" w:rsidP="00394858">
      <w:pPr>
        <w:rPr>
          <w:rFonts w:ascii="Segoe UI" w:eastAsia="Times New Roman" w:hAnsi="Segoe UI" w:cs="Segoe UI"/>
          <w:color w:val="000000"/>
          <w:sz w:val="21"/>
          <w:szCs w:val="21"/>
        </w:rPr>
      </w:pPr>
      <w:r w:rsidRPr="00485CBF">
        <w:rPr>
          <w:rFonts w:ascii="Segoe UI" w:eastAsia="Times New Roman" w:hAnsi="Segoe UI" w:cs="Segoe UI"/>
          <w:color w:val="000000"/>
          <w:sz w:val="21"/>
          <w:szCs w:val="21"/>
        </w:rPr>
        <w:t xml:space="preserve">    email_address_id integer DEFAULT nextval('public.email_addressid'::regclass) NOT NULL,</w:t>
      </w:r>
    </w:p>
    <w:p w14:paraId="5FEEA759" w14:textId="77777777" w:rsidR="00394858" w:rsidRPr="00485CBF" w:rsidRDefault="00394858" w:rsidP="00394858">
      <w:pPr>
        <w:rPr>
          <w:rFonts w:ascii="Segoe UI" w:eastAsia="Times New Roman" w:hAnsi="Segoe UI" w:cs="Segoe UI"/>
          <w:color w:val="000000"/>
          <w:sz w:val="21"/>
          <w:szCs w:val="21"/>
        </w:rPr>
      </w:pPr>
      <w:r w:rsidRPr="00485CBF">
        <w:rPr>
          <w:rFonts w:ascii="Segoe UI" w:eastAsia="Times New Roman" w:hAnsi="Segoe UI" w:cs="Segoe UI"/>
          <w:color w:val="000000"/>
          <w:sz w:val="21"/>
          <w:szCs w:val="21"/>
        </w:rPr>
        <w:t xml:space="preserve">    </w:t>
      </w:r>
      <w:r w:rsidRPr="00485CBF">
        <w:rPr>
          <w:rFonts w:ascii="Segoe UI" w:eastAsia="Times New Roman" w:hAnsi="Segoe UI" w:cs="Segoe UI"/>
          <w:color w:val="000000"/>
          <w:sz w:val="21"/>
          <w:szCs w:val="21"/>
          <w:highlight w:val="yellow"/>
        </w:rPr>
        <w:t>contact_id integer NOT NULL,</w:t>
      </w:r>
    </w:p>
    <w:p w14:paraId="6196E223" w14:textId="2EC49152" w:rsidR="00394858" w:rsidRPr="00485CBF" w:rsidRDefault="00394858" w:rsidP="00394858">
      <w:pPr>
        <w:rPr>
          <w:rFonts w:ascii="Segoe UI" w:eastAsia="Times New Roman" w:hAnsi="Segoe UI" w:cs="Segoe UI"/>
          <w:color w:val="000000"/>
          <w:sz w:val="21"/>
          <w:szCs w:val="21"/>
        </w:rPr>
      </w:pPr>
      <w:r w:rsidRPr="00485CBF">
        <w:rPr>
          <w:rFonts w:ascii="Segoe UI" w:eastAsia="Times New Roman" w:hAnsi="Segoe UI" w:cs="Segoe UI"/>
          <w:color w:val="000000"/>
          <w:sz w:val="21"/>
          <w:szCs w:val="21"/>
        </w:rPr>
        <w:lastRenderedPageBreak/>
        <w:t xml:space="preserve">    </w:t>
      </w:r>
      <w:r w:rsidRPr="00485CBF">
        <w:rPr>
          <w:rFonts w:ascii="Segoe UI" w:eastAsia="Times New Roman" w:hAnsi="Segoe UI" w:cs="Segoe UI"/>
          <w:color w:val="000000"/>
          <w:sz w:val="21"/>
          <w:szCs w:val="21"/>
          <w:highlight w:val="yellow"/>
        </w:rPr>
        <w:t>email_address text NOT NULL,</w:t>
      </w:r>
      <w:r>
        <w:rPr>
          <w:rFonts w:ascii="Segoe UI" w:eastAsia="Times New Roman" w:hAnsi="Segoe UI" w:cs="Segoe UI"/>
          <w:color w:val="000000"/>
          <w:sz w:val="21"/>
          <w:szCs w:val="21"/>
        </w:rPr>
        <w:t xml:space="preserve"> EmailAddress</w:t>
      </w:r>
    </w:p>
    <w:p w14:paraId="746E4CA0" w14:textId="77777777" w:rsidR="00394858" w:rsidRPr="00485CBF" w:rsidRDefault="00394858" w:rsidP="00394858">
      <w:pPr>
        <w:rPr>
          <w:rFonts w:ascii="Segoe UI" w:eastAsia="Times New Roman" w:hAnsi="Segoe UI" w:cs="Segoe UI"/>
          <w:color w:val="000000"/>
          <w:sz w:val="21"/>
          <w:szCs w:val="21"/>
        </w:rPr>
      </w:pPr>
      <w:r w:rsidRPr="00485CBF">
        <w:rPr>
          <w:rFonts w:ascii="Segoe UI" w:eastAsia="Times New Roman" w:hAnsi="Segoe UI" w:cs="Segoe UI"/>
          <w:color w:val="000000"/>
          <w:sz w:val="21"/>
          <w:szCs w:val="21"/>
        </w:rPr>
        <w:t xml:space="preserve">    email_address_name character varying(256) NOT NULL,</w:t>
      </w:r>
    </w:p>
    <w:p w14:paraId="467E9641" w14:textId="77777777" w:rsidR="00394858" w:rsidRPr="00485CBF" w:rsidRDefault="00394858" w:rsidP="00394858">
      <w:pPr>
        <w:rPr>
          <w:rFonts w:ascii="Segoe UI" w:eastAsia="Times New Roman" w:hAnsi="Segoe UI" w:cs="Segoe UI"/>
          <w:color w:val="000000"/>
          <w:sz w:val="21"/>
          <w:szCs w:val="21"/>
        </w:rPr>
      </w:pPr>
      <w:r w:rsidRPr="00485CBF">
        <w:rPr>
          <w:rFonts w:ascii="Segoe UI" w:eastAsia="Times New Roman" w:hAnsi="Segoe UI" w:cs="Segoe UI"/>
          <w:color w:val="000000"/>
          <w:sz w:val="21"/>
          <w:szCs w:val="21"/>
        </w:rPr>
        <w:t xml:space="preserve">    is_primary character(1) DEFAULT 'N'::bpchar NOT NULL,</w:t>
      </w:r>
    </w:p>
    <w:p w14:paraId="01570679" w14:textId="77777777" w:rsidR="00394858" w:rsidRPr="00485CBF" w:rsidRDefault="00394858" w:rsidP="00394858">
      <w:pPr>
        <w:rPr>
          <w:rFonts w:ascii="Segoe UI" w:eastAsia="Times New Roman" w:hAnsi="Segoe UI" w:cs="Segoe UI"/>
          <w:color w:val="000000"/>
          <w:sz w:val="21"/>
          <w:szCs w:val="21"/>
        </w:rPr>
      </w:pPr>
      <w:r w:rsidRPr="00485CBF">
        <w:rPr>
          <w:rFonts w:ascii="Segoe UI" w:eastAsia="Times New Roman" w:hAnsi="Segoe UI" w:cs="Segoe UI"/>
          <w:color w:val="000000"/>
          <w:sz w:val="21"/>
          <w:szCs w:val="21"/>
        </w:rPr>
        <w:t xml:space="preserve">    organization_id integer,</w:t>
      </w:r>
    </w:p>
    <w:p w14:paraId="029FEEAF" w14:textId="77777777" w:rsidR="00394858" w:rsidRPr="00485CBF" w:rsidRDefault="00394858" w:rsidP="00394858">
      <w:pPr>
        <w:rPr>
          <w:rFonts w:ascii="Segoe UI" w:eastAsia="Times New Roman" w:hAnsi="Segoe UI" w:cs="Segoe UI"/>
          <w:color w:val="000000"/>
          <w:sz w:val="21"/>
          <w:szCs w:val="21"/>
        </w:rPr>
      </w:pPr>
      <w:r w:rsidRPr="00485CBF">
        <w:rPr>
          <w:rFonts w:ascii="Segoe UI" w:eastAsia="Times New Roman" w:hAnsi="Segoe UI" w:cs="Segoe UI"/>
          <w:color w:val="000000"/>
          <w:sz w:val="21"/>
          <w:szCs w:val="21"/>
        </w:rPr>
        <w:t xml:space="preserve">    CONSTRAINT email_address_is_primary_check CHECK (((is_primary = 'Y'::bpchar) OR (is_primary = 'N'::bpchar)))</w:t>
      </w:r>
    </w:p>
    <w:p w14:paraId="720BE26F" w14:textId="4C944ED2" w:rsidR="00394858" w:rsidRDefault="00394858" w:rsidP="00394858">
      <w:pPr>
        <w:rPr>
          <w:ins w:id="553" w:author="Sarju Garg" w:date="2021-05-15T08:44:00Z"/>
          <w:rFonts w:ascii="Segoe UI" w:eastAsia="Times New Roman" w:hAnsi="Segoe UI" w:cs="Segoe UI"/>
          <w:color w:val="000000"/>
          <w:sz w:val="21"/>
          <w:szCs w:val="21"/>
        </w:rPr>
      </w:pPr>
      <w:r w:rsidRPr="00485CBF">
        <w:rPr>
          <w:rFonts w:ascii="Segoe UI" w:eastAsia="Times New Roman" w:hAnsi="Segoe UI" w:cs="Segoe UI"/>
          <w:color w:val="000000"/>
          <w:sz w:val="21"/>
          <w:szCs w:val="21"/>
        </w:rPr>
        <w:t>);</w:t>
      </w:r>
    </w:p>
    <w:p w14:paraId="132C2E44" w14:textId="77777777" w:rsidR="00A53455" w:rsidRDefault="00A53455" w:rsidP="00394858">
      <w:pPr>
        <w:rPr>
          <w:ins w:id="554" w:author="Sarju Garg" w:date="2021-05-15T08:44:00Z"/>
          <w:rFonts w:ascii="Segoe UI" w:eastAsia="Times New Roman" w:hAnsi="Segoe UI" w:cs="Segoe UI"/>
          <w:color w:val="000000"/>
          <w:sz w:val="21"/>
          <w:szCs w:val="21"/>
        </w:rPr>
      </w:pPr>
    </w:p>
    <w:p w14:paraId="20F79BAE" w14:textId="77777777" w:rsidR="00A53455" w:rsidRDefault="00A53455" w:rsidP="00394858">
      <w:pPr>
        <w:rPr>
          <w:ins w:id="555" w:author="Sarju Garg" w:date="2021-05-15T08:44:00Z"/>
          <w:rFonts w:ascii="Segoe UI" w:eastAsia="Times New Roman" w:hAnsi="Segoe UI" w:cs="Segoe UI"/>
          <w:color w:val="000000"/>
          <w:sz w:val="21"/>
          <w:szCs w:val="21"/>
        </w:rPr>
      </w:pPr>
    </w:p>
    <w:p w14:paraId="561C25CC" w14:textId="5AD283A2" w:rsidR="00A53455" w:rsidRDefault="00A53455">
      <w:pPr>
        <w:pStyle w:val="Heading1"/>
        <w:rPr>
          <w:ins w:id="556" w:author="Sarju Garg" w:date="2021-05-15T08:45:00Z"/>
        </w:rPr>
        <w:pPrChange w:id="557" w:author="Sarju Garg" w:date="2021-05-15T08:45:00Z">
          <w:pPr/>
        </w:pPrChange>
      </w:pPr>
      <w:ins w:id="558" w:author="Sarju Garg" w:date="2021-05-15T08:44:00Z">
        <w:r>
          <w:t>Annex B</w:t>
        </w:r>
      </w:ins>
    </w:p>
    <w:p w14:paraId="70CB79D3" w14:textId="098C2BF7" w:rsidR="00A53455" w:rsidRDefault="00A53455">
      <w:pPr>
        <w:rPr>
          <w:ins w:id="559" w:author="Sarju Garg" w:date="2021-05-15T08:45:00Z"/>
        </w:rPr>
      </w:pPr>
      <w:ins w:id="560" w:author="Sarju Garg" w:date="2021-05-15T08:45:00Z">
        <w:r>
          <w:t xml:space="preserve">This section explain the </w:t>
        </w:r>
      </w:ins>
      <w:ins w:id="561" w:author="Sarju Garg" w:date="2021-05-15T09:09:00Z">
        <w:r>
          <w:t xml:space="preserve"> design consideration of </w:t>
        </w:r>
      </w:ins>
      <w:ins w:id="562" w:author="Sarju Garg" w:date="2021-05-15T08:45:00Z">
        <w:r>
          <w:t>HTTP protocol in detail.</w:t>
        </w:r>
      </w:ins>
    </w:p>
    <w:p w14:paraId="4C894D40" w14:textId="77777777" w:rsidR="00A53455" w:rsidRDefault="00A53455">
      <w:pPr>
        <w:rPr>
          <w:ins w:id="563" w:author="Sarju Garg" w:date="2021-05-15T08:56:00Z"/>
        </w:rPr>
      </w:pPr>
      <w:ins w:id="564" w:author="Sarju Garg" w:date="2021-05-15T08:56:00Z">
        <w:r>
          <w:t>There are some deivation taken from the standard implementation of REST API and the handling of different header. This section covers the following points.</w:t>
        </w:r>
      </w:ins>
    </w:p>
    <w:p w14:paraId="2DA41D0C" w14:textId="22068577" w:rsidR="00A53455" w:rsidRDefault="00A53455">
      <w:pPr>
        <w:pStyle w:val="ListParagraph"/>
        <w:numPr>
          <w:ilvl w:val="0"/>
          <w:numId w:val="65"/>
        </w:numPr>
        <w:rPr>
          <w:ins w:id="565" w:author="Sarju Garg" w:date="2021-05-15T08:57:00Z"/>
        </w:rPr>
        <w:pPrChange w:id="566" w:author="Sarju Garg" w:date="2021-05-15T08:57:00Z">
          <w:pPr/>
        </w:pPrChange>
      </w:pPr>
      <w:ins w:id="567" w:author="Sarju Garg" w:date="2021-05-15T08:57:00Z">
        <w:r>
          <w:t>Use of HTTP Method: Get vs Post</w:t>
        </w:r>
      </w:ins>
    </w:p>
    <w:p w14:paraId="53B082C6" w14:textId="1C433FCF" w:rsidR="00A53455" w:rsidRDefault="00A53455">
      <w:pPr>
        <w:pStyle w:val="ListParagraph"/>
        <w:numPr>
          <w:ilvl w:val="0"/>
          <w:numId w:val="65"/>
        </w:numPr>
        <w:rPr>
          <w:ins w:id="568" w:author="Sarju Garg" w:date="2021-05-15T08:57:00Z"/>
        </w:rPr>
        <w:pPrChange w:id="569" w:author="Sarju Garg" w:date="2021-05-15T08:57:00Z">
          <w:pPr/>
        </w:pPrChange>
      </w:pPr>
      <w:ins w:id="570" w:author="Sarju Garg" w:date="2021-05-15T08:56:00Z">
        <w:r>
          <w:t xml:space="preserve"> </w:t>
        </w:r>
      </w:ins>
      <w:ins w:id="571" w:author="Sarju Garg" w:date="2021-05-15T08:57:00Z">
        <w:r>
          <w:t>Supported HTTP Headers and handling</w:t>
        </w:r>
      </w:ins>
    </w:p>
    <w:p w14:paraId="6F3AF281" w14:textId="7B711A26" w:rsidR="00A53455" w:rsidRDefault="00A53455">
      <w:pPr>
        <w:pStyle w:val="ListParagraph"/>
        <w:numPr>
          <w:ilvl w:val="0"/>
          <w:numId w:val="65"/>
        </w:numPr>
        <w:rPr>
          <w:ins w:id="572" w:author="Sarju Garg" w:date="2021-05-15T08:57:00Z"/>
        </w:rPr>
        <w:pPrChange w:id="573" w:author="Sarju Garg" w:date="2021-05-15T08:57:00Z">
          <w:pPr/>
        </w:pPrChange>
      </w:pPr>
      <w:ins w:id="574" w:author="Sarju Garg" w:date="2021-05-15T08:57:00Z">
        <w:r>
          <w:t>HTTP Response Code for success/failure cases and handling</w:t>
        </w:r>
      </w:ins>
    </w:p>
    <w:p w14:paraId="10828D3D" w14:textId="063405DD" w:rsidR="00A53455" w:rsidRDefault="00674AC9">
      <w:pPr>
        <w:pStyle w:val="ListParagraph"/>
        <w:numPr>
          <w:ilvl w:val="0"/>
          <w:numId w:val="65"/>
        </w:numPr>
        <w:rPr>
          <w:ins w:id="575" w:author="Sarju Garg" w:date="2021-05-15T09:34:00Z"/>
        </w:rPr>
        <w:pPrChange w:id="576" w:author="Sarju Garg" w:date="2021-05-15T08:57:00Z">
          <w:pPr/>
        </w:pPrChange>
      </w:pPr>
      <w:ins w:id="577" w:author="Sarju Garg" w:date="2021-05-15T10:53:00Z">
        <w:r>
          <w:t>Naming</w:t>
        </w:r>
      </w:ins>
      <w:ins w:id="578" w:author="Sarju Garg" w:date="2021-05-15T08:58:00Z">
        <w:r w:rsidR="00A53455">
          <w:t xml:space="preserve"> definition</w:t>
        </w:r>
      </w:ins>
    </w:p>
    <w:p w14:paraId="49A3F53C" w14:textId="3203EA9F" w:rsidR="00304C35" w:rsidRDefault="00304C35">
      <w:pPr>
        <w:pStyle w:val="ListParagraph"/>
        <w:numPr>
          <w:ilvl w:val="0"/>
          <w:numId w:val="65"/>
        </w:numPr>
        <w:rPr>
          <w:ins w:id="579" w:author="Sarju Garg" w:date="2021-05-15T08:58:00Z"/>
        </w:rPr>
        <w:pPrChange w:id="580" w:author="Sarju Garg" w:date="2021-05-15T08:57:00Z">
          <w:pPr/>
        </w:pPrChange>
      </w:pPr>
      <w:ins w:id="581" w:author="Sarju Garg" w:date="2021-05-15T09:34:00Z">
        <w:r>
          <w:t>HTTP Based Authentication and Authorization</w:t>
        </w:r>
      </w:ins>
    </w:p>
    <w:p w14:paraId="3D051E76" w14:textId="77777777" w:rsidR="00A53455" w:rsidRDefault="00A53455" w:rsidP="00A53455">
      <w:pPr>
        <w:rPr>
          <w:ins w:id="582" w:author="Sarju Garg" w:date="2021-05-15T08:58:00Z"/>
        </w:rPr>
      </w:pPr>
    </w:p>
    <w:p w14:paraId="42B76C9A" w14:textId="11CE2E48" w:rsidR="00A53455" w:rsidRDefault="00A53455">
      <w:pPr>
        <w:pStyle w:val="Heading2"/>
        <w:rPr>
          <w:ins w:id="583" w:author="Sarju Garg" w:date="2021-05-15T08:59:00Z"/>
        </w:rPr>
        <w:pPrChange w:id="584" w:author="Sarju Garg" w:date="2021-05-15T08:58:00Z">
          <w:pPr/>
        </w:pPrChange>
      </w:pPr>
      <w:ins w:id="585" w:author="Sarju Garg" w:date="2021-05-15T08:58:00Z">
        <w:r>
          <w:t>Get vs Post</w:t>
        </w:r>
      </w:ins>
    </w:p>
    <w:p w14:paraId="62016BAA" w14:textId="7C0E764F" w:rsidR="00A53455" w:rsidRDefault="00A53455">
      <w:pPr>
        <w:rPr>
          <w:ins w:id="586" w:author="Sarju Garg" w:date="2021-05-15T09:00:00Z"/>
        </w:rPr>
      </w:pPr>
      <w:ins w:id="587" w:author="Sarju Garg" w:date="2021-05-15T08:59:00Z">
        <w:r>
          <w:t xml:space="preserve">Going by standard REST implementation, </w:t>
        </w:r>
      </w:ins>
      <w:ins w:id="588" w:author="Sarju Garg" w:date="2021-05-15T09:00:00Z">
        <w:r>
          <w:t xml:space="preserve"> the definition is as follows as per [2]</w:t>
        </w:r>
      </w:ins>
    </w:p>
    <w:p w14:paraId="20DEB752" w14:textId="77777777" w:rsidR="00A53455" w:rsidRPr="00A53455" w:rsidRDefault="00A53455" w:rsidP="00A53455">
      <w:pPr>
        <w:numPr>
          <w:ilvl w:val="0"/>
          <w:numId w:val="67"/>
        </w:numPr>
        <w:shd w:val="clear" w:color="auto" w:fill="FFFFFF"/>
        <w:spacing w:after="0" w:line="240" w:lineRule="auto"/>
        <w:ind w:left="570"/>
        <w:rPr>
          <w:ins w:id="589" w:author="Sarju Garg" w:date="2021-05-15T09:03:00Z"/>
          <w:rFonts w:ascii="Segoe UI" w:eastAsia="Times New Roman" w:hAnsi="Segoe UI" w:cs="Segoe UI"/>
          <w:color w:val="171717"/>
          <w:szCs w:val="24"/>
        </w:rPr>
      </w:pPr>
      <w:ins w:id="590" w:author="Sarju Garg" w:date="2021-05-15T09:03:00Z">
        <w:r w:rsidRPr="00A53455">
          <w:rPr>
            <w:rFonts w:ascii="Segoe UI" w:eastAsia="Times New Roman" w:hAnsi="Segoe UI" w:cs="Segoe UI"/>
            <w:b/>
            <w:bCs/>
            <w:color w:val="171717"/>
            <w:szCs w:val="24"/>
          </w:rPr>
          <w:t>GET</w:t>
        </w:r>
        <w:r w:rsidRPr="00A53455">
          <w:rPr>
            <w:rFonts w:ascii="Segoe UI" w:eastAsia="Times New Roman" w:hAnsi="Segoe UI" w:cs="Segoe UI"/>
            <w:color w:val="171717"/>
            <w:szCs w:val="24"/>
          </w:rPr>
          <w:t> retrieves a representation of the resource at the specified URI. The body of the response message contains the details of the requested resource.</w:t>
        </w:r>
      </w:ins>
    </w:p>
    <w:p w14:paraId="1B2B9663" w14:textId="77777777" w:rsidR="00A53455" w:rsidRPr="00A53455" w:rsidRDefault="00A53455" w:rsidP="00A53455">
      <w:pPr>
        <w:numPr>
          <w:ilvl w:val="0"/>
          <w:numId w:val="67"/>
        </w:numPr>
        <w:shd w:val="clear" w:color="auto" w:fill="FFFFFF"/>
        <w:spacing w:after="0" w:line="240" w:lineRule="auto"/>
        <w:ind w:left="570"/>
        <w:rPr>
          <w:ins w:id="591" w:author="Sarju Garg" w:date="2021-05-15T09:03:00Z"/>
          <w:rFonts w:ascii="Segoe UI" w:eastAsia="Times New Roman" w:hAnsi="Segoe UI" w:cs="Segoe UI"/>
          <w:color w:val="171717"/>
          <w:szCs w:val="24"/>
        </w:rPr>
      </w:pPr>
      <w:ins w:id="592" w:author="Sarju Garg" w:date="2021-05-15T09:03:00Z">
        <w:r w:rsidRPr="00A53455">
          <w:rPr>
            <w:rFonts w:ascii="Segoe UI" w:eastAsia="Times New Roman" w:hAnsi="Segoe UI" w:cs="Segoe UI"/>
            <w:b/>
            <w:bCs/>
            <w:color w:val="171717"/>
            <w:szCs w:val="24"/>
          </w:rPr>
          <w:t>POST</w:t>
        </w:r>
        <w:r w:rsidRPr="00A53455">
          <w:rPr>
            <w:rFonts w:ascii="Segoe UI" w:eastAsia="Times New Roman" w:hAnsi="Segoe UI" w:cs="Segoe UI"/>
            <w:color w:val="171717"/>
            <w:szCs w:val="24"/>
          </w:rPr>
          <w:t> creates a new resource at the specified URI. The body of the request message provides the details of the new resource. Note that POST can also be used to trigger operations that don't actually create resources.</w:t>
        </w:r>
      </w:ins>
    </w:p>
    <w:p w14:paraId="7D94BCB5" w14:textId="77777777" w:rsidR="00A53455" w:rsidRDefault="00A53455" w:rsidP="00A53455">
      <w:pPr>
        <w:rPr>
          <w:ins w:id="593" w:author="Sarju Garg" w:date="2021-05-15T09:13:00Z"/>
        </w:rPr>
      </w:pPr>
    </w:p>
    <w:p w14:paraId="32B3F2CA" w14:textId="024451E2" w:rsidR="00B570CA" w:rsidRDefault="00B570CA" w:rsidP="00B570CA">
      <w:pPr>
        <w:pStyle w:val="NormalWeb"/>
        <w:shd w:val="clear" w:color="auto" w:fill="FFFFFF"/>
        <w:spacing w:before="0" w:beforeAutospacing="0" w:after="0"/>
        <w:textAlignment w:val="baseline"/>
        <w:rPr>
          <w:ins w:id="594" w:author="Sarju Garg" w:date="2021-05-15T09:13:00Z"/>
          <w:rFonts w:ascii="Segoe UI" w:hAnsi="Segoe UI" w:cs="Segoe UI"/>
          <w:color w:val="242729"/>
          <w:sz w:val="23"/>
          <w:szCs w:val="23"/>
        </w:rPr>
      </w:pPr>
      <w:ins w:id="595" w:author="Sarju Garg" w:date="2021-05-15T09:13:00Z">
        <w:r>
          <w:rPr>
            <w:rFonts w:ascii="Segoe UI" w:hAnsi="Segoe UI" w:cs="Segoe UI"/>
            <w:color w:val="242729"/>
            <w:sz w:val="23"/>
            <w:szCs w:val="23"/>
          </w:rPr>
          <w:t>In addition,WIKI's extended explanation on </w:t>
        </w:r>
        <w:r>
          <w:rPr>
            <w:rFonts w:ascii="Segoe UI" w:hAnsi="Segoe UI" w:cs="Segoe UI"/>
            <w:color w:val="242729"/>
            <w:sz w:val="23"/>
            <w:szCs w:val="23"/>
          </w:rPr>
          <w:fldChar w:fldCharType="begin"/>
        </w:r>
        <w:r>
          <w:rPr>
            <w:rFonts w:ascii="Segoe UI" w:hAnsi="Segoe UI" w:cs="Segoe UI"/>
            <w:color w:val="242729"/>
            <w:sz w:val="23"/>
            <w:szCs w:val="23"/>
          </w:rPr>
          <w:instrText xml:space="preserve"> HYPERLINK "https://en.wikipedia.org/wiki/POST_(HTTP)" </w:instrText>
        </w:r>
        <w:r>
          <w:rPr>
            <w:rFonts w:ascii="Segoe UI" w:hAnsi="Segoe UI" w:cs="Segoe UI"/>
            <w:color w:val="242729"/>
            <w:sz w:val="23"/>
            <w:szCs w:val="23"/>
          </w:rPr>
          <w:fldChar w:fldCharType="separate"/>
        </w:r>
        <w:r>
          <w:rPr>
            <w:rStyle w:val="Hyperlink"/>
            <w:rFonts w:ascii="inherit" w:hAnsi="inherit" w:cs="Segoe UI"/>
            <w:sz w:val="23"/>
            <w:szCs w:val="23"/>
            <w:bdr w:val="none" w:sz="0" w:space="0" w:color="auto" w:frame="1"/>
          </w:rPr>
          <w:t>POST request</w:t>
        </w:r>
        <w:r>
          <w:rPr>
            <w:rFonts w:ascii="Segoe UI" w:hAnsi="Segoe UI" w:cs="Segoe UI"/>
            <w:color w:val="242729"/>
            <w:sz w:val="23"/>
            <w:szCs w:val="23"/>
          </w:rPr>
          <w:fldChar w:fldCharType="end"/>
        </w:r>
        <w:r>
          <w:rPr>
            <w:rFonts w:ascii="Segoe UI" w:hAnsi="Segoe UI" w:cs="Segoe UI"/>
            <w:color w:val="242729"/>
            <w:sz w:val="23"/>
            <w:szCs w:val="23"/>
          </w:rPr>
          <w:t>(</w:t>
        </w:r>
      </w:ins>
      <w:ins w:id="596" w:author="Sarju Garg" w:date="2021-05-15T09:14:00Z">
        <w:r w:rsidRPr="00B570CA">
          <w:rPr>
            <w:rFonts w:ascii="Segoe UI" w:hAnsi="Segoe UI" w:cs="Segoe UI"/>
            <w:color w:val="242729"/>
            <w:sz w:val="23"/>
            <w:szCs w:val="23"/>
          </w:rPr>
          <w:t>https://en.wikipedia.org/wiki/POST_(HTTP)</w:t>
        </w:r>
        <w:r>
          <w:rPr>
            <w:rFonts w:ascii="Segoe UI" w:hAnsi="Segoe UI" w:cs="Segoe UI"/>
            <w:color w:val="242729"/>
            <w:sz w:val="23"/>
            <w:szCs w:val="23"/>
          </w:rPr>
          <w:t>)</w:t>
        </w:r>
      </w:ins>
    </w:p>
    <w:p w14:paraId="3C75F43E" w14:textId="77777777" w:rsidR="00B570CA" w:rsidRDefault="00B570CA" w:rsidP="00B570CA">
      <w:pPr>
        <w:pStyle w:val="NormalWeb"/>
        <w:shd w:val="clear" w:color="auto" w:fill="FFFFFF"/>
        <w:spacing w:before="0" w:beforeAutospacing="0" w:after="0" w:afterAutospacing="0"/>
        <w:textAlignment w:val="baseline"/>
        <w:rPr>
          <w:ins w:id="597" w:author="Sarju Garg" w:date="2021-05-15T09:13:00Z"/>
          <w:rFonts w:ascii="inherit" w:hAnsi="inherit" w:cs="Segoe UI"/>
          <w:sz w:val="23"/>
          <w:szCs w:val="23"/>
        </w:rPr>
      </w:pPr>
      <w:ins w:id="598" w:author="Sarju Garg" w:date="2021-05-15T09:13:00Z">
        <w:r>
          <w:rPr>
            <w:rFonts w:ascii="inherit" w:hAnsi="inherit" w:cs="Segoe UI"/>
            <w:sz w:val="23"/>
            <w:szCs w:val="23"/>
          </w:rPr>
          <w:t xml:space="preserve">There are times when HTTP GET is less suitable even for data retrieval. An example of this is when a great deal of data would need to be specified in the URL. Browsers and web servers can </w:t>
        </w:r>
        <w:r>
          <w:rPr>
            <w:rFonts w:ascii="inherit" w:hAnsi="inherit" w:cs="Segoe UI"/>
            <w:sz w:val="23"/>
            <w:szCs w:val="23"/>
          </w:rPr>
          <w:lastRenderedPageBreak/>
          <w:t>have limits on the length of the URL that they will handle without truncation or error. Percent-encoding of reserved characters in URLs and query strings can significantly increase their length, and while Apache HTTP Server can handle up to 4,000 characters in a URL,[5] Microsoft Internet Explorer is limited to 2,048 characters in any URL.[6] Equally, HTTP GET should not be used where sensitive information, such as user names and passwords, have to be submitted along with other data for the request to complete. Even if HTTPS is used, preventing the data from being intercepted in transit, the browser history and the web server's logs will likely contain the full URL in plaintext, which may be exposed if either system is hacked. In these cases, HTTP POST should be used.[7]</w:t>
        </w:r>
      </w:ins>
    </w:p>
    <w:p w14:paraId="5333F8F5" w14:textId="77777777" w:rsidR="00B570CA" w:rsidRDefault="00B570CA" w:rsidP="00A53455">
      <w:pPr>
        <w:rPr>
          <w:ins w:id="599" w:author="Sarju Garg" w:date="2021-05-15T09:03:00Z"/>
        </w:rPr>
      </w:pPr>
    </w:p>
    <w:p w14:paraId="08457F13" w14:textId="6D28B9A4" w:rsidR="00A53455" w:rsidRDefault="00A53455" w:rsidP="00A53455">
      <w:pPr>
        <w:rPr>
          <w:ins w:id="600" w:author="Sarju Garg" w:date="2021-05-15T09:04:00Z"/>
        </w:rPr>
      </w:pPr>
      <w:ins w:id="601" w:author="Sarju Garg" w:date="2021-05-15T09:03:00Z">
        <w:r>
          <w:t>Normally GET is used where there query string is string as part of URL and not part of HTTP request body. However in case of POST, the input is send as part of HTTP request body.</w:t>
        </w:r>
      </w:ins>
    </w:p>
    <w:p w14:paraId="4E66BC31" w14:textId="4C3BD443" w:rsidR="00A53455" w:rsidRPr="00A53455" w:rsidRDefault="00A53455" w:rsidP="00A53455">
      <w:pPr>
        <w:rPr>
          <w:ins w:id="602" w:author="Sarju Garg" w:date="2021-05-15T08:58:00Z"/>
        </w:rPr>
      </w:pPr>
      <w:ins w:id="603" w:author="Sarju Garg" w:date="2021-05-15T09:04:00Z">
        <w:r>
          <w:t xml:space="preserve">Going by above definiton, API </w:t>
        </w:r>
      </w:ins>
      <w:ins w:id="604" w:author="Sarju Garg" w:date="2021-05-15T09:08:00Z">
        <w:r>
          <w:t>are requesting for information</w:t>
        </w:r>
      </w:ins>
      <w:ins w:id="605" w:author="Sarju Garg" w:date="2021-05-15T09:09:00Z">
        <w:r>
          <w:t xml:space="preserve"> from server and hence GET should be used in the APIs. </w:t>
        </w:r>
      </w:ins>
    </w:p>
    <w:p w14:paraId="279B7FB5" w14:textId="5A320443" w:rsidR="00A53455" w:rsidRPr="00A53455" w:rsidRDefault="00A53455" w:rsidP="00A53455">
      <w:pPr>
        <w:widowControl w:val="0"/>
        <w:autoSpaceDE w:val="0"/>
        <w:autoSpaceDN w:val="0"/>
        <w:adjustRightInd w:val="0"/>
        <w:spacing w:after="240" w:line="320" w:lineRule="atLeast"/>
        <w:rPr>
          <w:ins w:id="606" w:author="Sarju Garg" w:date="2021-05-15T08:58:00Z"/>
          <w:rPrChange w:id="607" w:author="Sarju Garg" w:date="2021-05-15T08:59:00Z">
            <w:rPr>
              <w:ins w:id="608" w:author="Sarju Garg" w:date="2021-05-15T08:58:00Z"/>
              <w:rFonts w:ascii="Courier" w:hAnsi="Courier" w:cs="Courier"/>
              <w:szCs w:val="24"/>
              <w:lang w:val="en-US"/>
            </w:rPr>
          </w:rPrChange>
        </w:rPr>
      </w:pPr>
      <w:ins w:id="609" w:author="Sarju Garg" w:date="2021-05-15T09:09:00Z">
        <w:r>
          <w:t xml:space="preserve">However, </w:t>
        </w:r>
      </w:ins>
      <w:ins w:id="610" w:author="Sarju Garg" w:date="2021-05-15T08:58:00Z">
        <w:r w:rsidRPr="00A53455">
          <w:t xml:space="preserve">we sugges to use </w:t>
        </w:r>
        <w:r w:rsidRPr="00A53455">
          <w:rPr>
            <w:rPrChange w:id="611" w:author="Sarju Garg" w:date="2021-05-15T08:59:00Z">
              <w:rPr>
                <w:rFonts w:ascii="Courier" w:hAnsi="Courier" w:cs="Courier"/>
                <w:szCs w:val="24"/>
                <w:lang w:val="en-US"/>
              </w:rPr>
            </w:rPrChange>
          </w:rPr>
          <w:t>POST body for anything non-trivial and line-of-business apps for these reasons:</w:t>
        </w:r>
      </w:ins>
    </w:p>
    <w:p w14:paraId="137F0059" w14:textId="1189F8FE" w:rsidR="00A53455" w:rsidRPr="00A53455" w:rsidRDefault="00A53455">
      <w:pPr>
        <w:pStyle w:val="ListParagraph"/>
        <w:widowControl w:val="0"/>
        <w:numPr>
          <w:ilvl w:val="0"/>
          <w:numId w:val="68"/>
        </w:numPr>
        <w:tabs>
          <w:tab w:val="left" w:pos="220"/>
          <w:tab w:val="left" w:pos="720"/>
        </w:tabs>
        <w:autoSpaceDE w:val="0"/>
        <w:autoSpaceDN w:val="0"/>
        <w:adjustRightInd w:val="0"/>
        <w:spacing w:after="0" w:line="320" w:lineRule="atLeast"/>
        <w:rPr>
          <w:ins w:id="612" w:author="Sarju Garg" w:date="2021-05-15T08:58:00Z"/>
          <w:rPrChange w:id="613" w:author="Sarju Garg" w:date="2021-05-15T08:59:00Z">
            <w:rPr>
              <w:ins w:id="614" w:author="Sarju Garg" w:date="2021-05-15T08:58:00Z"/>
              <w:rFonts w:ascii="Courier" w:hAnsi="Courier" w:cs="Courier"/>
              <w:szCs w:val="24"/>
              <w:lang w:val="en-US"/>
            </w:rPr>
          </w:rPrChange>
        </w:rPr>
        <w:pPrChange w:id="615" w:author="Sarju Garg" w:date="2021-05-15T09:11:00Z">
          <w:pPr>
            <w:widowControl w:val="0"/>
            <w:numPr>
              <w:numId w:val="66"/>
            </w:numPr>
            <w:tabs>
              <w:tab w:val="left" w:pos="220"/>
              <w:tab w:val="left" w:pos="720"/>
            </w:tabs>
            <w:autoSpaceDE w:val="0"/>
            <w:autoSpaceDN w:val="0"/>
            <w:adjustRightInd w:val="0"/>
            <w:spacing w:after="0" w:line="320" w:lineRule="atLeast"/>
            <w:ind w:left="720" w:hanging="360"/>
          </w:pPr>
        </w:pPrChange>
      </w:pPr>
      <w:ins w:id="616" w:author="Sarju Garg" w:date="2021-05-15T08:58:00Z">
        <w:r w:rsidRPr="00A53455">
          <w:t>Security -</w:t>
        </w:r>
        <w:r w:rsidRPr="00A53455">
          <w:rPr>
            <w:rPrChange w:id="617" w:author="Sarju Garg" w:date="2021-05-15T08:59:00Z">
              <w:rPr>
                <w:rFonts w:ascii="Courier" w:hAnsi="Courier" w:cs="Courier"/>
                <w:szCs w:val="24"/>
                <w:lang w:val="en-US"/>
              </w:rPr>
            </w:rPrChange>
          </w:rPr>
          <w:t>If we use GET with query strings and https, the query strings can be saved in server logs and forwarded as referral links. Both of these are now visible by server/network admins and the next domain the user went to after leaving your app. So if we send a query containing confidential PII data such as a customer's name this may not be desired.</w:t>
        </w:r>
      </w:ins>
    </w:p>
    <w:p w14:paraId="0A3D15A6" w14:textId="77777777" w:rsidR="00A53455" w:rsidRPr="00A53455" w:rsidRDefault="00A53455">
      <w:pPr>
        <w:pStyle w:val="ListParagraph"/>
        <w:widowControl w:val="0"/>
        <w:numPr>
          <w:ilvl w:val="0"/>
          <w:numId w:val="68"/>
        </w:numPr>
        <w:tabs>
          <w:tab w:val="left" w:pos="220"/>
          <w:tab w:val="left" w:pos="720"/>
        </w:tabs>
        <w:autoSpaceDE w:val="0"/>
        <w:autoSpaceDN w:val="0"/>
        <w:adjustRightInd w:val="0"/>
        <w:spacing w:after="0" w:line="320" w:lineRule="atLeast"/>
        <w:rPr>
          <w:ins w:id="618" w:author="Sarju Garg" w:date="2021-05-15T08:58:00Z"/>
          <w:rPrChange w:id="619" w:author="Sarju Garg" w:date="2021-05-15T08:59:00Z">
            <w:rPr>
              <w:ins w:id="620" w:author="Sarju Garg" w:date="2021-05-15T08:58:00Z"/>
              <w:rFonts w:ascii="Courier" w:hAnsi="Courier" w:cs="Courier"/>
              <w:szCs w:val="24"/>
              <w:lang w:val="en-US"/>
            </w:rPr>
          </w:rPrChange>
        </w:rPr>
        <w:pPrChange w:id="621" w:author="Sarju Garg" w:date="2021-05-15T09:11:00Z">
          <w:pPr>
            <w:widowControl w:val="0"/>
            <w:numPr>
              <w:numId w:val="66"/>
            </w:numPr>
            <w:tabs>
              <w:tab w:val="left" w:pos="220"/>
              <w:tab w:val="left" w:pos="720"/>
            </w:tabs>
            <w:autoSpaceDE w:val="0"/>
            <w:autoSpaceDN w:val="0"/>
            <w:adjustRightInd w:val="0"/>
            <w:spacing w:after="0" w:line="320" w:lineRule="atLeast"/>
            <w:ind w:left="720" w:hanging="360"/>
          </w:pPr>
        </w:pPrChange>
      </w:pPr>
      <w:ins w:id="622" w:author="Sarju Garg" w:date="2021-05-15T08:58:00Z">
        <w:r w:rsidRPr="00A53455">
          <w:rPr>
            <w:rPrChange w:id="623" w:author="Sarju Garg" w:date="2021-05-15T08:59:00Z">
              <w:rPr>
                <w:rFonts w:ascii="Courier" w:hAnsi="Courier" w:cs="Courier"/>
                <w:szCs w:val="24"/>
                <w:lang w:val="en-US"/>
              </w:rPr>
            </w:rPrChange>
          </w:rPr>
          <w:t>URL maximum length - Not a big issue, but some browsers have a limit on the length. So if we have several items in our URL like query, paging, fields to return, etc....</w:t>
        </w:r>
      </w:ins>
    </w:p>
    <w:p w14:paraId="64744770" w14:textId="77777777" w:rsidR="00A53455" w:rsidRDefault="00A53455">
      <w:pPr>
        <w:pStyle w:val="ListParagraph"/>
        <w:widowControl w:val="0"/>
        <w:numPr>
          <w:ilvl w:val="0"/>
          <w:numId w:val="68"/>
        </w:numPr>
        <w:tabs>
          <w:tab w:val="left" w:pos="220"/>
          <w:tab w:val="left" w:pos="720"/>
        </w:tabs>
        <w:autoSpaceDE w:val="0"/>
        <w:autoSpaceDN w:val="0"/>
        <w:adjustRightInd w:val="0"/>
        <w:spacing w:after="0" w:line="320" w:lineRule="atLeast"/>
        <w:rPr>
          <w:ins w:id="624" w:author="Sarju Garg" w:date="2021-05-15T09:11:00Z"/>
        </w:rPr>
        <w:pPrChange w:id="625" w:author="Sarju Garg" w:date="2021-05-15T09:11:00Z">
          <w:pPr>
            <w:widowControl w:val="0"/>
            <w:numPr>
              <w:numId w:val="66"/>
            </w:numPr>
            <w:tabs>
              <w:tab w:val="left" w:pos="220"/>
              <w:tab w:val="left" w:pos="720"/>
            </w:tabs>
            <w:autoSpaceDE w:val="0"/>
            <w:autoSpaceDN w:val="0"/>
            <w:adjustRightInd w:val="0"/>
            <w:spacing w:after="0" w:line="320" w:lineRule="atLeast"/>
            <w:ind w:left="720" w:hanging="360"/>
          </w:pPr>
        </w:pPrChange>
      </w:pPr>
      <w:ins w:id="626" w:author="Sarju Garg" w:date="2021-05-15T08:58:00Z">
        <w:r w:rsidRPr="00A53455">
          <w:rPr>
            <w:rPrChange w:id="627" w:author="Sarju Garg" w:date="2021-05-15T08:59:00Z">
              <w:rPr>
                <w:rFonts w:ascii="Courier" w:hAnsi="Courier" w:cs="Courier"/>
                <w:szCs w:val="24"/>
                <w:lang w:val="en-US"/>
              </w:rPr>
            </w:rPrChange>
          </w:rPr>
          <w:t>POST is not cached by default. Some say caching is desired; however, how often is that exact same set of search criteria for that exact object for that exact customer going to occur before the cache times out anyway?</w:t>
        </w:r>
      </w:ins>
    </w:p>
    <w:p w14:paraId="58225717" w14:textId="77777777" w:rsidR="00B570CA" w:rsidRPr="00A53455" w:rsidRDefault="00B570CA">
      <w:pPr>
        <w:pStyle w:val="ListParagraph"/>
        <w:widowControl w:val="0"/>
        <w:tabs>
          <w:tab w:val="left" w:pos="220"/>
          <w:tab w:val="left" w:pos="720"/>
        </w:tabs>
        <w:autoSpaceDE w:val="0"/>
        <w:autoSpaceDN w:val="0"/>
        <w:adjustRightInd w:val="0"/>
        <w:spacing w:after="0" w:line="320" w:lineRule="atLeast"/>
        <w:rPr>
          <w:ins w:id="628" w:author="Sarju Garg" w:date="2021-05-15T08:58:00Z"/>
          <w:rPrChange w:id="629" w:author="Sarju Garg" w:date="2021-05-15T08:59:00Z">
            <w:rPr>
              <w:ins w:id="630" w:author="Sarju Garg" w:date="2021-05-15T08:58:00Z"/>
              <w:rFonts w:ascii="Courier" w:hAnsi="Courier" w:cs="Courier"/>
              <w:szCs w:val="24"/>
              <w:lang w:val="en-US"/>
            </w:rPr>
          </w:rPrChange>
        </w:rPr>
        <w:pPrChange w:id="631" w:author="Sarju Garg" w:date="2021-05-15T09:11:00Z">
          <w:pPr>
            <w:widowControl w:val="0"/>
            <w:numPr>
              <w:numId w:val="66"/>
            </w:numPr>
            <w:tabs>
              <w:tab w:val="left" w:pos="220"/>
              <w:tab w:val="left" w:pos="720"/>
            </w:tabs>
            <w:autoSpaceDE w:val="0"/>
            <w:autoSpaceDN w:val="0"/>
            <w:adjustRightInd w:val="0"/>
            <w:spacing w:after="0" w:line="320" w:lineRule="atLeast"/>
            <w:ind w:left="720" w:hanging="360"/>
          </w:pPr>
        </w:pPrChange>
      </w:pPr>
    </w:p>
    <w:p w14:paraId="5BE56E20" w14:textId="3FE4ABE2" w:rsidR="00A53455" w:rsidRDefault="00A53455" w:rsidP="00A53455">
      <w:pPr>
        <w:widowControl w:val="0"/>
        <w:autoSpaceDE w:val="0"/>
        <w:autoSpaceDN w:val="0"/>
        <w:adjustRightInd w:val="0"/>
        <w:spacing w:after="240" w:line="320" w:lineRule="atLeast"/>
        <w:rPr>
          <w:ins w:id="632" w:author="Sarju Garg" w:date="2021-05-15T09:13:00Z"/>
        </w:rPr>
      </w:pPr>
      <w:ins w:id="633" w:author="Sarju Garg" w:date="2021-05-15T08:58:00Z">
        <w:r w:rsidRPr="00A53455">
          <w:rPr>
            <w:rPrChange w:id="634" w:author="Sarju Garg" w:date="2021-05-15T08:59:00Z">
              <w:rPr>
                <w:rFonts w:ascii="Helvetica" w:hAnsi="Helvetica" w:cs="Helvetica"/>
                <w:color w:val="1B1D1F"/>
                <w:sz w:val="26"/>
                <w:szCs w:val="26"/>
                <w:lang w:val="en-US"/>
              </w:rPr>
            </w:rPrChange>
          </w:rPr>
          <w:t>Although it's noble wanting to stick to pure REST, we must not forget: the standard is about 20 years old, but technology requirements have become mu</w:t>
        </w:r>
        <w:r w:rsidR="00B570CA" w:rsidRPr="00B570CA">
          <w:t>ch more complex ever since. So we</w:t>
        </w:r>
        <w:r w:rsidRPr="00A53455">
          <w:rPr>
            <w:rPrChange w:id="635" w:author="Sarju Garg" w:date="2021-05-15T08:59:00Z">
              <w:rPr>
                <w:rFonts w:ascii="Helvetica" w:hAnsi="Helvetica" w:cs="Helvetica"/>
                <w:color w:val="1B1D1F"/>
                <w:sz w:val="26"/>
                <w:szCs w:val="26"/>
                <w:lang w:val="en-US"/>
              </w:rPr>
            </w:rPrChange>
          </w:rPr>
          <w:t xml:space="preserve"> think POST is acceptable for triggering complex queries. </w:t>
        </w:r>
      </w:ins>
      <w:ins w:id="636" w:author="Sarju Garg" w:date="2021-05-15T09:12:00Z">
        <w:r w:rsidR="00B570CA">
          <w:t>Other system like GraphGL</w:t>
        </w:r>
      </w:ins>
      <w:ins w:id="637" w:author="Sarju Garg" w:date="2021-05-15T08:58:00Z">
        <w:r w:rsidRPr="00A53455">
          <w:rPr>
            <w:rPrChange w:id="638" w:author="Sarju Garg" w:date="2021-05-15T08:59:00Z">
              <w:rPr>
                <w:rFonts w:ascii="Helvetica" w:hAnsi="Helvetica" w:cs="Helvetica"/>
                <w:color w:val="1B1D1F"/>
                <w:sz w:val="26"/>
                <w:szCs w:val="26"/>
                <w:lang w:val="en-US"/>
              </w:rPr>
            </w:rPrChange>
          </w:rPr>
          <w:t xml:space="preserve"> uses the same principle allowing POSTs to retrieve data.</w:t>
        </w:r>
      </w:ins>
    </w:p>
    <w:p w14:paraId="0CDF3B2E" w14:textId="6AEDF893" w:rsidR="00B570CA" w:rsidRPr="00A53455" w:rsidRDefault="00B570CA" w:rsidP="00A53455">
      <w:pPr>
        <w:widowControl w:val="0"/>
        <w:autoSpaceDE w:val="0"/>
        <w:autoSpaceDN w:val="0"/>
        <w:adjustRightInd w:val="0"/>
        <w:spacing w:after="240" w:line="320" w:lineRule="atLeast"/>
        <w:rPr>
          <w:ins w:id="639" w:author="Sarju Garg" w:date="2021-05-15T08:58:00Z"/>
          <w:rPrChange w:id="640" w:author="Sarju Garg" w:date="2021-05-15T08:59:00Z">
            <w:rPr>
              <w:ins w:id="641" w:author="Sarju Garg" w:date="2021-05-15T08:58:00Z"/>
              <w:rFonts w:ascii="Courier" w:hAnsi="Courier" w:cs="Courier"/>
              <w:szCs w:val="24"/>
              <w:lang w:val="en-US"/>
            </w:rPr>
          </w:rPrChange>
        </w:rPr>
      </w:pPr>
      <w:ins w:id="642" w:author="Sarju Garg" w:date="2021-05-15T09:13:00Z">
        <w:r>
          <w:t>This stack flow discussion summarize the issue in a good way. Most of the above is a excerpt from there</w:t>
        </w:r>
      </w:ins>
    </w:p>
    <w:p w14:paraId="0C7CD480" w14:textId="58103952" w:rsidR="00B570CA" w:rsidRDefault="00B570CA" w:rsidP="00A53455">
      <w:pPr>
        <w:rPr>
          <w:ins w:id="643" w:author="Sarju Garg" w:date="2021-05-15T09:16:00Z"/>
        </w:rPr>
      </w:pPr>
      <w:ins w:id="644" w:author="Sarju Garg" w:date="2021-05-15T09:16:00Z">
        <w:r>
          <w:fldChar w:fldCharType="begin"/>
        </w:r>
        <w:r>
          <w:instrText xml:space="preserve"> HYPERLINK "</w:instrText>
        </w:r>
      </w:ins>
      <w:ins w:id="645" w:author="Sarju Garg" w:date="2021-05-15T09:12:00Z">
        <w:r w:rsidRPr="00B570CA">
          <w:instrText>https://stackoverflow.com/questions/19637459/rest-api-using-post-instead-of-get</w:instrText>
        </w:r>
      </w:ins>
      <w:ins w:id="646" w:author="Sarju Garg" w:date="2021-05-15T09:16:00Z">
        <w:r>
          <w:instrText xml:space="preserve">" </w:instrText>
        </w:r>
        <w:r>
          <w:fldChar w:fldCharType="separate"/>
        </w:r>
      </w:ins>
      <w:ins w:id="647" w:author="Sarju Garg" w:date="2021-05-15T09:12:00Z">
        <w:r w:rsidRPr="00453308">
          <w:rPr>
            <w:rStyle w:val="Hyperlink"/>
          </w:rPr>
          <w:t>https://stackoverflow.com/questions/19637459/rest-api-using-post-instead-of-get</w:t>
        </w:r>
      </w:ins>
      <w:ins w:id="648" w:author="Sarju Garg" w:date="2021-05-15T09:16:00Z">
        <w:r>
          <w:fldChar w:fldCharType="end"/>
        </w:r>
      </w:ins>
    </w:p>
    <w:p w14:paraId="28C2E677" w14:textId="4722D2D0" w:rsidR="00B570CA" w:rsidRDefault="00B570CA" w:rsidP="00B570CA">
      <w:pPr>
        <w:spacing w:after="0" w:line="240" w:lineRule="auto"/>
        <w:rPr>
          <w:ins w:id="649" w:author="Sarju Garg" w:date="2021-05-15T09:17:00Z"/>
          <w:rFonts w:ascii="Segoe UI" w:eastAsia="Times New Roman" w:hAnsi="Segoe UI" w:cs="Segoe UI"/>
          <w:color w:val="242729"/>
          <w:sz w:val="23"/>
          <w:szCs w:val="23"/>
          <w:shd w:val="clear" w:color="auto" w:fill="FFFFFF"/>
        </w:rPr>
      </w:pPr>
      <w:ins w:id="650" w:author="Sarju Garg" w:date="2021-05-15T09:17:00Z">
        <w:r>
          <w:rPr>
            <w:rFonts w:ascii="Segoe UI" w:eastAsia="Times New Roman" w:hAnsi="Segoe UI" w:cs="Segoe UI"/>
            <w:color w:val="242729"/>
            <w:sz w:val="23"/>
            <w:szCs w:val="23"/>
            <w:shd w:val="clear" w:color="auto" w:fill="FFFFFF"/>
          </w:rPr>
          <w:t>Also,</w:t>
        </w:r>
      </w:ins>
      <w:ins w:id="651" w:author="Sarju Garg" w:date="2021-05-15T09:16:00Z">
        <w:r w:rsidRPr="00B570CA">
          <w:rPr>
            <w:rFonts w:ascii="Segoe UI" w:eastAsia="Times New Roman" w:hAnsi="Segoe UI" w:cs="Segoe UI"/>
            <w:color w:val="242729"/>
            <w:sz w:val="23"/>
            <w:szCs w:val="23"/>
            <w:shd w:val="clear" w:color="auto" w:fill="FFFFFF"/>
          </w:rPr>
          <w:t xml:space="preserve"> we</w:t>
        </w:r>
      </w:ins>
      <w:ins w:id="652" w:author="Sarju Garg" w:date="2021-05-15T09:17:00Z">
        <w:r>
          <w:rPr>
            <w:rFonts w:ascii="Segoe UI" w:eastAsia="Times New Roman" w:hAnsi="Segoe UI" w:cs="Segoe UI"/>
            <w:color w:val="242729"/>
            <w:sz w:val="23"/>
            <w:szCs w:val="23"/>
            <w:shd w:val="clear" w:color="auto" w:fill="FFFFFF"/>
          </w:rPr>
          <w:t xml:space="preserve"> have</w:t>
        </w:r>
      </w:ins>
      <w:ins w:id="653" w:author="Sarju Garg" w:date="2021-05-15T09:16:00Z">
        <w:r w:rsidRPr="00B570CA">
          <w:rPr>
            <w:rFonts w:ascii="Segoe UI" w:eastAsia="Times New Roman" w:hAnsi="Segoe UI" w:cs="Segoe UI"/>
            <w:color w:val="242729"/>
            <w:sz w:val="23"/>
            <w:szCs w:val="23"/>
            <w:shd w:val="clear" w:color="auto" w:fill="FFFFFF"/>
          </w:rPr>
          <w:t xml:space="preserve"> created an REST API to authenticate users, taking username/password and returning an access token. The API is encrypted under TLS, but exposed to public internet. After evaluating different options, we chose HTTP POST for the REST method of "GET access token," because that's the only way to meet security standards.</w:t>
        </w:r>
      </w:ins>
    </w:p>
    <w:p w14:paraId="1DFE6369" w14:textId="77777777" w:rsidR="00B570CA" w:rsidRDefault="00B570CA" w:rsidP="00B570CA">
      <w:pPr>
        <w:spacing w:after="0" w:line="240" w:lineRule="auto"/>
        <w:rPr>
          <w:ins w:id="654" w:author="Sarju Garg" w:date="2021-05-15T09:17:00Z"/>
          <w:rFonts w:ascii="Segoe UI" w:eastAsia="Times New Roman" w:hAnsi="Segoe UI" w:cs="Segoe UI"/>
          <w:color w:val="242729"/>
          <w:sz w:val="23"/>
          <w:szCs w:val="23"/>
          <w:shd w:val="clear" w:color="auto" w:fill="FFFFFF"/>
        </w:rPr>
      </w:pPr>
    </w:p>
    <w:p w14:paraId="4338718F" w14:textId="50A9E6C0" w:rsidR="00B570CA" w:rsidRDefault="00B570CA" w:rsidP="00B570CA">
      <w:pPr>
        <w:spacing w:after="0" w:line="240" w:lineRule="auto"/>
        <w:rPr>
          <w:ins w:id="655" w:author="Sarju Garg" w:date="2021-05-15T09:17:00Z"/>
          <w:rFonts w:ascii="Segoe UI" w:eastAsia="Times New Roman" w:hAnsi="Segoe UI" w:cs="Segoe UI"/>
          <w:color w:val="242729"/>
          <w:sz w:val="23"/>
          <w:szCs w:val="23"/>
          <w:shd w:val="clear" w:color="auto" w:fill="FFFFFF"/>
        </w:rPr>
      </w:pPr>
      <w:ins w:id="656" w:author="Sarju Garg" w:date="2021-05-15T09:17:00Z">
        <w:r>
          <w:rPr>
            <w:rFonts w:ascii="Segoe UI" w:eastAsia="Times New Roman" w:hAnsi="Segoe UI" w:cs="Segoe UI"/>
            <w:color w:val="242729"/>
            <w:sz w:val="23"/>
            <w:szCs w:val="23"/>
            <w:shd w:val="clear" w:color="auto" w:fill="FFFFFF"/>
          </w:rPr>
          <w:t>So, basis on above discussion, we decided to use POST request for getting data from the server.</w:t>
        </w:r>
      </w:ins>
    </w:p>
    <w:p w14:paraId="6769608D" w14:textId="77777777" w:rsidR="00B570CA" w:rsidRPr="00B570CA" w:rsidRDefault="00B570CA" w:rsidP="00B570CA">
      <w:pPr>
        <w:spacing w:after="0" w:line="240" w:lineRule="auto"/>
        <w:rPr>
          <w:ins w:id="657" w:author="Sarju Garg" w:date="2021-05-15T09:16:00Z"/>
          <w:rFonts w:ascii="Times" w:eastAsia="Times New Roman" w:hAnsi="Times" w:cs="Times New Roman"/>
          <w:sz w:val="20"/>
          <w:szCs w:val="20"/>
        </w:rPr>
      </w:pPr>
    </w:p>
    <w:p w14:paraId="2C9DD82C" w14:textId="77777777" w:rsidR="00B570CA" w:rsidRDefault="00B570CA" w:rsidP="00A53455">
      <w:pPr>
        <w:rPr>
          <w:ins w:id="658" w:author="Sarju Garg" w:date="2021-05-15T09:18:00Z"/>
        </w:rPr>
      </w:pPr>
    </w:p>
    <w:p w14:paraId="68D4DA2E" w14:textId="77777777" w:rsidR="00AB1E5E" w:rsidRDefault="00AB1E5E">
      <w:pPr>
        <w:pStyle w:val="Heading2"/>
        <w:rPr>
          <w:ins w:id="659" w:author="Sarju Garg" w:date="2021-05-15T09:18:00Z"/>
        </w:rPr>
        <w:pPrChange w:id="660" w:author="Sarju Garg" w:date="2021-05-15T09:18:00Z">
          <w:pPr>
            <w:pStyle w:val="ListParagraph"/>
            <w:numPr>
              <w:numId w:val="69"/>
            </w:numPr>
            <w:ind w:hanging="360"/>
          </w:pPr>
        </w:pPrChange>
      </w:pPr>
      <w:ins w:id="661" w:author="Sarju Garg" w:date="2021-05-15T09:18:00Z">
        <w:r>
          <w:t>Supported HTTP Headers and handling</w:t>
        </w:r>
      </w:ins>
    </w:p>
    <w:p w14:paraId="11CE7E03" w14:textId="225198B4" w:rsidR="00AB1E5E" w:rsidRDefault="00AB1E5E">
      <w:pPr>
        <w:rPr>
          <w:ins w:id="662" w:author="Sarju Garg" w:date="2021-05-15T09:18:00Z"/>
        </w:rPr>
        <w:pPrChange w:id="663" w:author="Sarju Garg" w:date="2021-05-15T09:18:00Z">
          <w:pPr>
            <w:pStyle w:val="ListParagraph"/>
            <w:numPr>
              <w:numId w:val="69"/>
            </w:numPr>
            <w:ind w:hanging="360"/>
          </w:pPr>
        </w:pPrChange>
      </w:pPr>
      <w:ins w:id="664" w:author="Sarju Garg" w:date="2021-05-15T09:18:00Z">
        <w:r>
          <w:t>The following HTTP header are supported for request and response.</w:t>
        </w:r>
      </w:ins>
    </w:p>
    <w:p w14:paraId="26E10A37" w14:textId="77777777" w:rsidR="00AB1E5E" w:rsidRDefault="00AB1E5E">
      <w:pPr>
        <w:rPr>
          <w:ins w:id="665" w:author="Sarju Garg" w:date="2021-05-15T09:19:00Z"/>
        </w:rPr>
        <w:pPrChange w:id="666" w:author="Sarju Garg" w:date="2021-05-15T09:18:00Z">
          <w:pPr>
            <w:pStyle w:val="ListParagraph"/>
            <w:numPr>
              <w:numId w:val="69"/>
            </w:numPr>
            <w:ind w:hanging="360"/>
          </w:pPr>
        </w:pPrChange>
      </w:pPr>
    </w:p>
    <w:tbl>
      <w:tblPr>
        <w:tblStyle w:val="TableGrid"/>
        <w:tblW w:w="0" w:type="auto"/>
        <w:tblLook w:val="04A0" w:firstRow="1" w:lastRow="0" w:firstColumn="1" w:lastColumn="0" w:noHBand="0" w:noVBand="1"/>
        <w:tblPrChange w:id="667" w:author="Sarju Garg" w:date="2021-05-15T09:20:00Z">
          <w:tblPr>
            <w:tblStyle w:val="TableGrid"/>
            <w:tblW w:w="0" w:type="auto"/>
            <w:tblLook w:val="04A0" w:firstRow="1" w:lastRow="0" w:firstColumn="1" w:lastColumn="0" w:noHBand="0" w:noVBand="1"/>
          </w:tblPr>
        </w:tblPrChange>
      </w:tblPr>
      <w:tblGrid>
        <w:gridCol w:w="655"/>
        <w:gridCol w:w="1657"/>
        <w:gridCol w:w="1971"/>
        <w:gridCol w:w="5113"/>
        <w:tblGridChange w:id="668">
          <w:tblGrid>
            <w:gridCol w:w="655"/>
            <w:gridCol w:w="20"/>
            <w:gridCol w:w="1637"/>
            <w:gridCol w:w="4"/>
            <w:gridCol w:w="866"/>
            <w:gridCol w:w="1101"/>
            <w:gridCol w:w="1248"/>
            <w:gridCol w:w="2232"/>
            <w:gridCol w:w="1633"/>
          </w:tblGrid>
        </w:tblGridChange>
      </w:tblGrid>
      <w:tr w:rsidR="00AB1E5E" w14:paraId="3DBCABB7" w14:textId="77777777" w:rsidTr="00AB1E5E">
        <w:trPr>
          <w:ins w:id="669" w:author="Sarju Garg" w:date="2021-05-15T09:19:00Z"/>
          <w:trPrChange w:id="670" w:author="Sarju Garg" w:date="2021-05-15T09:20:00Z">
            <w:trPr>
              <w:gridAfter w:val="0"/>
            </w:trPr>
          </w:trPrChange>
        </w:trPr>
        <w:tc>
          <w:tcPr>
            <w:tcW w:w="675" w:type="dxa"/>
            <w:tcPrChange w:id="671" w:author="Sarju Garg" w:date="2021-05-15T09:20:00Z">
              <w:tcPr>
                <w:tcW w:w="675" w:type="dxa"/>
                <w:gridSpan w:val="2"/>
              </w:tcPr>
            </w:tcPrChange>
          </w:tcPr>
          <w:p w14:paraId="299BDD44" w14:textId="79C275DB" w:rsidR="00AB1E5E" w:rsidRDefault="00AB1E5E" w:rsidP="00AB1E5E">
            <w:pPr>
              <w:rPr>
                <w:ins w:id="672" w:author="Sarju Garg" w:date="2021-05-15T09:19:00Z"/>
              </w:rPr>
            </w:pPr>
            <w:ins w:id="673" w:author="Sarju Garg" w:date="2021-05-15T09:19:00Z">
              <w:r>
                <w:t>SN</w:t>
              </w:r>
            </w:ins>
          </w:p>
        </w:tc>
        <w:tc>
          <w:tcPr>
            <w:tcW w:w="1641" w:type="dxa"/>
            <w:tcPrChange w:id="674" w:author="Sarju Garg" w:date="2021-05-15T09:20:00Z">
              <w:tcPr>
                <w:tcW w:w="1641" w:type="dxa"/>
                <w:gridSpan w:val="2"/>
              </w:tcPr>
            </w:tcPrChange>
          </w:tcPr>
          <w:p w14:paraId="5B844A06" w14:textId="3430535D" w:rsidR="00AB1E5E" w:rsidRDefault="00AB1E5E" w:rsidP="00AB1E5E">
            <w:pPr>
              <w:rPr>
                <w:ins w:id="675" w:author="Sarju Garg" w:date="2021-05-15T09:19:00Z"/>
              </w:rPr>
            </w:pPr>
            <w:ins w:id="676" w:author="Sarju Garg" w:date="2021-05-15T09:19:00Z">
              <w:r>
                <w:t>Header name</w:t>
              </w:r>
            </w:ins>
          </w:p>
        </w:tc>
        <w:tc>
          <w:tcPr>
            <w:tcW w:w="866" w:type="dxa"/>
            <w:tcPrChange w:id="677" w:author="Sarju Garg" w:date="2021-05-15T09:20:00Z">
              <w:tcPr>
                <w:tcW w:w="866" w:type="dxa"/>
              </w:tcPr>
            </w:tcPrChange>
          </w:tcPr>
          <w:p w14:paraId="7D18BD97" w14:textId="3CFAD38D" w:rsidR="00AB1E5E" w:rsidRDefault="00AB1E5E" w:rsidP="00AB1E5E">
            <w:pPr>
              <w:rPr>
                <w:ins w:id="678" w:author="Sarju Garg" w:date="2021-05-15T09:19:00Z"/>
              </w:rPr>
            </w:pPr>
            <w:ins w:id="679" w:author="Sarju Garg" w:date="2021-05-15T09:19:00Z">
              <w:r>
                <w:t>Type</w:t>
              </w:r>
            </w:ins>
          </w:p>
        </w:tc>
        <w:tc>
          <w:tcPr>
            <w:tcW w:w="5431" w:type="dxa"/>
            <w:tcPrChange w:id="680" w:author="Sarju Garg" w:date="2021-05-15T09:20:00Z">
              <w:tcPr>
                <w:tcW w:w="2349" w:type="dxa"/>
                <w:gridSpan w:val="2"/>
              </w:tcPr>
            </w:tcPrChange>
          </w:tcPr>
          <w:p w14:paraId="392E3BE6" w14:textId="7D92ADF9" w:rsidR="00AB1E5E" w:rsidRDefault="00AB1E5E" w:rsidP="00AB1E5E">
            <w:pPr>
              <w:rPr>
                <w:ins w:id="681" w:author="Sarju Garg" w:date="2021-05-15T09:19:00Z"/>
              </w:rPr>
            </w:pPr>
            <w:ins w:id="682" w:author="Sarju Garg" w:date="2021-05-15T09:19:00Z">
              <w:r>
                <w:t>Handling</w:t>
              </w:r>
            </w:ins>
          </w:p>
        </w:tc>
      </w:tr>
      <w:tr w:rsidR="00AB1E5E" w14:paraId="7DCA1C54" w14:textId="77777777" w:rsidTr="00AB1E5E">
        <w:trPr>
          <w:ins w:id="683" w:author="Sarju Garg" w:date="2021-05-15T09:19:00Z"/>
          <w:trPrChange w:id="684" w:author="Sarju Garg" w:date="2021-05-15T09:20:00Z">
            <w:trPr>
              <w:gridAfter w:val="0"/>
            </w:trPr>
          </w:trPrChange>
        </w:trPr>
        <w:tc>
          <w:tcPr>
            <w:tcW w:w="675" w:type="dxa"/>
            <w:tcPrChange w:id="685" w:author="Sarju Garg" w:date="2021-05-15T09:20:00Z">
              <w:tcPr>
                <w:tcW w:w="675" w:type="dxa"/>
                <w:gridSpan w:val="2"/>
              </w:tcPr>
            </w:tcPrChange>
          </w:tcPr>
          <w:p w14:paraId="0A145810" w14:textId="7F291CEB" w:rsidR="00AB1E5E" w:rsidRDefault="00AB1E5E" w:rsidP="00AB1E5E">
            <w:pPr>
              <w:rPr>
                <w:ins w:id="686" w:author="Sarju Garg" w:date="2021-05-15T09:19:00Z"/>
              </w:rPr>
            </w:pPr>
            <w:ins w:id="687" w:author="Sarju Garg" w:date="2021-05-15T09:20:00Z">
              <w:r>
                <w:t>1</w:t>
              </w:r>
            </w:ins>
          </w:p>
        </w:tc>
        <w:tc>
          <w:tcPr>
            <w:tcW w:w="1641" w:type="dxa"/>
            <w:tcPrChange w:id="688" w:author="Sarju Garg" w:date="2021-05-15T09:20:00Z">
              <w:tcPr>
                <w:tcW w:w="1641" w:type="dxa"/>
                <w:gridSpan w:val="2"/>
              </w:tcPr>
            </w:tcPrChange>
          </w:tcPr>
          <w:p w14:paraId="4983035A" w14:textId="6D160608" w:rsidR="00AB1E5E" w:rsidRDefault="00AB1E5E" w:rsidP="00AB1E5E">
            <w:pPr>
              <w:rPr>
                <w:ins w:id="689" w:author="Sarju Garg" w:date="2021-05-15T09:19:00Z"/>
              </w:rPr>
            </w:pPr>
            <w:ins w:id="690" w:author="Sarju Garg" w:date="2021-05-15T09:20:00Z">
              <w:r>
                <w:t xml:space="preserve">Accept </w:t>
              </w:r>
            </w:ins>
          </w:p>
        </w:tc>
        <w:tc>
          <w:tcPr>
            <w:tcW w:w="866" w:type="dxa"/>
            <w:tcPrChange w:id="691" w:author="Sarju Garg" w:date="2021-05-15T09:20:00Z">
              <w:tcPr>
                <w:tcW w:w="866" w:type="dxa"/>
              </w:tcPr>
            </w:tcPrChange>
          </w:tcPr>
          <w:p w14:paraId="42246D9C" w14:textId="00F25C05" w:rsidR="00AB1E5E" w:rsidRDefault="00AB1E5E" w:rsidP="00AB1E5E">
            <w:pPr>
              <w:rPr>
                <w:ins w:id="692" w:author="Sarju Garg" w:date="2021-05-15T09:19:00Z"/>
              </w:rPr>
            </w:pPr>
            <w:ins w:id="693" w:author="Sarju Garg" w:date="2021-05-15T09:20:00Z">
              <w:r>
                <w:t>HTTP Request</w:t>
              </w:r>
            </w:ins>
          </w:p>
        </w:tc>
        <w:tc>
          <w:tcPr>
            <w:tcW w:w="5431" w:type="dxa"/>
            <w:tcPrChange w:id="694" w:author="Sarju Garg" w:date="2021-05-15T09:20:00Z">
              <w:tcPr>
                <w:tcW w:w="4581" w:type="dxa"/>
                <w:gridSpan w:val="3"/>
              </w:tcPr>
            </w:tcPrChange>
          </w:tcPr>
          <w:p w14:paraId="4B7908DB" w14:textId="77777777" w:rsidR="00061EDB" w:rsidRDefault="00061EDB" w:rsidP="00061EDB">
            <w:pPr>
              <w:widowControl w:val="0"/>
              <w:autoSpaceDE w:val="0"/>
              <w:autoSpaceDN w:val="0"/>
              <w:adjustRightInd w:val="0"/>
              <w:spacing w:line="320" w:lineRule="atLeast"/>
              <w:rPr>
                <w:ins w:id="695" w:author="Sarju Garg" w:date="2021-05-15T09:21:00Z"/>
                <w:rFonts w:ascii="Helvetica Neue" w:hAnsi="Helvetica Neue" w:cs="Helvetica Neue"/>
                <w:szCs w:val="24"/>
                <w:lang w:val="en-US"/>
              </w:rPr>
            </w:pPr>
            <w:ins w:id="696" w:author="Sarju Garg" w:date="2021-05-15T09:21:00Z">
              <w:r>
                <w:rPr>
                  <w:rFonts w:ascii="Helvetica Neue" w:hAnsi="Helvetica Neue" w:cs="Helvetica Neue"/>
                  <w:szCs w:val="24"/>
                  <w:lang w:val="en-US"/>
                </w:rPr>
                <w:t>The Accept request-header field can be used to specify certain media types which are acceptable for the response. </w:t>
              </w:r>
            </w:ins>
          </w:p>
          <w:p w14:paraId="23A42EAF" w14:textId="77777777" w:rsidR="00AB1E5E" w:rsidRDefault="00AB1E5E" w:rsidP="00061EDB">
            <w:pPr>
              <w:rPr>
                <w:ins w:id="697" w:author="Sarju Garg" w:date="2021-05-15T09:21:00Z"/>
                <w:rFonts w:ascii="Helvetica Neue" w:hAnsi="Helvetica Neue" w:cs="Helvetica Neue"/>
                <w:szCs w:val="24"/>
                <w:lang w:val="en-US"/>
              </w:rPr>
            </w:pPr>
          </w:p>
          <w:p w14:paraId="0040B78E" w14:textId="77777777" w:rsidR="00304C35" w:rsidRDefault="00061EDB" w:rsidP="00304C35">
            <w:pPr>
              <w:rPr>
                <w:ins w:id="698" w:author="Sarju Garg" w:date="2021-05-15T09:36:00Z"/>
                <w:rFonts w:ascii="Segoe UI" w:eastAsia="Times New Roman" w:hAnsi="Segoe UI" w:cs="Segoe UI"/>
                <w:color w:val="171717"/>
                <w:szCs w:val="24"/>
                <w:shd w:val="clear" w:color="auto" w:fill="FFFFFF"/>
              </w:rPr>
            </w:pPr>
            <w:ins w:id="699" w:author="Sarju Garg" w:date="2021-05-15T09:21:00Z">
              <w:r>
                <w:rPr>
                  <w:rFonts w:ascii="Helvetica Neue" w:hAnsi="Helvetica Neue" w:cs="Helvetica Neue"/>
                  <w:szCs w:val="24"/>
                  <w:lang w:val="en-US"/>
                </w:rPr>
                <w:t xml:space="preserve">If the </w:t>
              </w:r>
            </w:ins>
            <w:ins w:id="700" w:author="Sarju Garg" w:date="2021-05-15T09:35:00Z">
              <w:r w:rsidR="00304C35">
                <w:rPr>
                  <w:rFonts w:ascii="Helvetica Neue" w:hAnsi="Helvetica Neue" w:cs="Helvetica Neue"/>
                  <w:szCs w:val="24"/>
                  <w:lang w:val="en-US"/>
                </w:rPr>
                <w:t xml:space="preserve">Accept </w:t>
              </w:r>
              <w:proofErr w:type="gramStart"/>
              <w:r w:rsidR="00304C35">
                <w:rPr>
                  <w:rFonts w:ascii="Helvetica Neue" w:hAnsi="Helvetica Neue" w:cs="Helvetica Neue"/>
                  <w:szCs w:val="24"/>
                  <w:lang w:val="en-US"/>
                </w:rPr>
                <w:t>header include</w:t>
              </w:r>
              <w:proofErr w:type="gramEnd"/>
              <w:r w:rsidR="00304C35">
                <w:rPr>
                  <w:rFonts w:ascii="Helvetica Neue" w:hAnsi="Helvetica Neue" w:cs="Helvetica Neue"/>
                  <w:szCs w:val="24"/>
                  <w:lang w:val="en-US"/>
                </w:rPr>
                <w:t xml:space="preserve"> the media type not supported by server, </w:t>
              </w:r>
              <w:r w:rsidR="00304C35" w:rsidRPr="00304C35">
                <w:rPr>
                  <w:rFonts w:ascii="Segoe UI" w:eastAsia="Times New Roman" w:hAnsi="Segoe UI" w:cs="Segoe UI"/>
                  <w:color w:val="171717"/>
                  <w:szCs w:val="24"/>
                  <w:shd w:val="clear" w:color="auto" w:fill="FFFFFF"/>
                </w:rPr>
                <w:t>the web server could generate an HTTP 406 (Not Acceptable) response message or return a message with a default media type.</w:t>
              </w:r>
            </w:ins>
          </w:p>
          <w:p w14:paraId="4DCE7DC7" w14:textId="77777777" w:rsidR="00304C35" w:rsidRDefault="00304C35" w:rsidP="00304C35">
            <w:pPr>
              <w:rPr>
                <w:ins w:id="701" w:author="Sarju Garg" w:date="2021-05-15T09:36:00Z"/>
                <w:rFonts w:ascii="Segoe UI" w:eastAsia="Times New Roman" w:hAnsi="Segoe UI" w:cs="Segoe UI"/>
                <w:color w:val="171717"/>
                <w:szCs w:val="24"/>
                <w:shd w:val="clear" w:color="auto" w:fill="FFFFFF"/>
              </w:rPr>
            </w:pPr>
          </w:p>
          <w:p w14:paraId="05BC282B" w14:textId="77777777" w:rsidR="00304C35" w:rsidRDefault="00304C35" w:rsidP="00304C35">
            <w:pPr>
              <w:rPr>
                <w:ins w:id="702" w:author="Sarju Garg" w:date="2021-05-15T09:36:00Z"/>
                <w:rFonts w:ascii="Segoe UI" w:eastAsia="Times New Roman" w:hAnsi="Segoe UI" w:cs="Segoe UI"/>
                <w:color w:val="171717"/>
                <w:szCs w:val="24"/>
                <w:shd w:val="clear" w:color="auto" w:fill="FFFFFF"/>
              </w:rPr>
            </w:pPr>
            <w:ins w:id="703" w:author="Sarju Garg" w:date="2021-05-15T09:36:00Z">
              <w:r>
                <w:rPr>
                  <w:rFonts w:ascii="Segoe UI" w:eastAsia="Times New Roman" w:hAnsi="Segoe UI" w:cs="Segoe UI"/>
                  <w:color w:val="171717"/>
                  <w:szCs w:val="24"/>
                  <w:shd w:val="clear" w:color="auto" w:fill="FFFFFF"/>
                </w:rPr>
                <w:t xml:space="preserve">In our case, the response is reverted in the format as suggested in the Content Type. </w:t>
              </w:r>
            </w:ins>
          </w:p>
          <w:p w14:paraId="1E5DB890" w14:textId="77777777" w:rsidR="00304C35" w:rsidRDefault="00304C35" w:rsidP="00304C35">
            <w:pPr>
              <w:rPr>
                <w:ins w:id="704" w:author="Sarju Garg" w:date="2021-05-15T09:36:00Z"/>
                <w:rFonts w:ascii="Segoe UI" w:eastAsia="Times New Roman" w:hAnsi="Segoe UI" w:cs="Segoe UI"/>
                <w:color w:val="171717"/>
                <w:szCs w:val="24"/>
                <w:shd w:val="clear" w:color="auto" w:fill="FFFFFF"/>
              </w:rPr>
            </w:pPr>
          </w:p>
          <w:p w14:paraId="29E870B1" w14:textId="77777777" w:rsidR="00061EDB" w:rsidRDefault="00304C35" w:rsidP="00061EDB">
            <w:pPr>
              <w:rPr>
                <w:ins w:id="705" w:author="Sarju Garg" w:date="2021-05-15T09:37:00Z"/>
                <w:rFonts w:ascii="Times" w:eastAsia="Times New Roman" w:hAnsi="Times" w:cs="Times New Roman"/>
                <w:sz w:val="20"/>
                <w:szCs w:val="20"/>
              </w:rPr>
            </w:pPr>
            <w:ins w:id="706" w:author="Sarju Garg" w:date="2021-05-15T09:36:00Z">
              <w:r>
                <w:rPr>
                  <w:rFonts w:ascii="Segoe UI" w:eastAsia="Times New Roman" w:hAnsi="Segoe UI" w:cs="Segoe UI"/>
                  <w:color w:val="171717"/>
                  <w:szCs w:val="24"/>
                  <w:shd w:val="clear" w:color="auto" w:fill="FFFFFF"/>
                </w:rPr>
                <w:t xml:space="preserve">For login/logout  request, the Content Type would be </w:t>
              </w:r>
            </w:ins>
            <w:ins w:id="707" w:author="Sarju Garg" w:date="2021-05-15T09:37:00Z">
              <w:r>
                <w:rPr>
                  <w:rFonts w:ascii="Courier" w:hAnsi="Courier" w:cs="Courier"/>
                  <w:szCs w:val="24"/>
                  <w:lang w:val="en-US"/>
                </w:rPr>
                <w:t>application/x-www-form-</w:t>
              </w:r>
              <w:proofErr w:type="spellStart"/>
              <w:r>
                <w:rPr>
                  <w:rFonts w:ascii="Courier" w:hAnsi="Courier" w:cs="Courier"/>
                  <w:szCs w:val="24"/>
                  <w:lang w:val="en-US"/>
                </w:rPr>
                <w:t>urlencoded</w:t>
              </w:r>
              <w:proofErr w:type="spellEnd"/>
              <w:r>
                <w:rPr>
                  <w:rFonts w:ascii="Times" w:eastAsia="Times New Roman" w:hAnsi="Times" w:cs="Times New Roman"/>
                  <w:sz w:val="20"/>
                  <w:szCs w:val="20"/>
                </w:rPr>
                <w:t>, so the response is returned in default media type (XML)</w:t>
              </w:r>
            </w:ins>
          </w:p>
          <w:p w14:paraId="0A8DD251" w14:textId="29011752" w:rsidR="00304C35" w:rsidRPr="00304C35" w:rsidRDefault="00304C35" w:rsidP="00061EDB">
            <w:pPr>
              <w:spacing w:after="160" w:line="259" w:lineRule="auto"/>
              <w:rPr>
                <w:ins w:id="708" w:author="Sarju Garg" w:date="2021-05-15T09:19:00Z"/>
                <w:rFonts w:ascii="Times" w:eastAsia="Times New Roman" w:hAnsi="Times" w:cs="Times New Roman"/>
                <w:sz w:val="20"/>
                <w:szCs w:val="20"/>
                <w:rPrChange w:id="709" w:author="Sarju Garg" w:date="2021-05-15T09:37:00Z">
                  <w:rPr>
                    <w:ins w:id="710" w:author="Sarju Garg" w:date="2021-05-15T09:19:00Z"/>
                  </w:rPr>
                </w:rPrChange>
              </w:rPr>
            </w:pPr>
          </w:p>
        </w:tc>
      </w:tr>
      <w:tr w:rsidR="00AB1E5E" w14:paraId="08966DC6" w14:textId="77777777" w:rsidTr="00AB1E5E">
        <w:trPr>
          <w:ins w:id="711" w:author="Sarju Garg" w:date="2021-05-15T09:19:00Z"/>
          <w:trPrChange w:id="712" w:author="Sarju Garg" w:date="2021-05-15T09:20:00Z">
            <w:trPr>
              <w:gridAfter w:val="0"/>
            </w:trPr>
          </w:trPrChange>
        </w:trPr>
        <w:tc>
          <w:tcPr>
            <w:tcW w:w="675" w:type="dxa"/>
            <w:tcPrChange w:id="713" w:author="Sarju Garg" w:date="2021-05-15T09:20:00Z">
              <w:tcPr>
                <w:tcW w:w="675" w:type="dxa"/>
                <w:gridSpan w:val="2"/>
              </w:tcPr>
            </w:tcPrChange>
          </w:tcPr>
          <w:p w14:paraId="4DADB77A" w14:textId="55381037" w:rsidR="00AB1E5E" w:rsidRDefault="00AB1E5E" w:rsidP="00AB1E5E">
            <w:pPr>
              <w:rPr>
                <w:ins w:id="714" w:author="Sarju Garg" w:date="2021-05-15T09:19:00Z"/>
              </w:rPr>
            </w:pPr>
            <w:ins w:id="715" w:author="Sarju Garg" w:date="2021-05-15T09:20:00Z">
              <w:r>
                <w:t>2</w:t>
              </w:r>
            </w:ins>
          </w:p>
        </w:tc>
        <w:tc>
          <w:tcPr>
            <w:tcW w:w="1641" w:type="dxa"/>
            <w:tcPrChange w:id="716" w:author="Sarju Garg" w:date="2021-05-15T09:20:00Z">
              <w:tcPr>
                <w:tcW w:w="1641" w:type="dxa"/>
                <w:gridSpan w:val="2"/>
              </w:tcPr>
            </w:tcPrChange>
          </w:tcPr>
          <w:p w14:paraId="1C64B1FE" w14:textId="7A6E1B30" w:rsidR="00AB1E5E" w:rsidRDefault="00AB1E5E" w:rsidP="00AB1E5E">
            <w:pPr>
              <w:rPr>
                <w:ins w:id="717" w:author="Sarju Garg" w:date="2021-05-15T09:19:00Z"/>
              </w:rPr>
            </w:pPr>
            <w:ins w:id="718" w:author="Sarju Garg" w:date="2021-05-15T09:20:00Z">
              <w:r>
                <w:t>Content Type</w:t>
              </w:r>
            </w:ins>
          </w:p>
        </w:tc>
        <w:tc>
          <w:tcPr>
            <w:tcW w:w="866" w:type="dxa"/>
            <w:tcPrChange w:id="719" w:author="Sarju Garg" w:date="2021-05-15T09:20:00Z">
              <w:tcPr>
                <w:tcW w:w="866" w:type="dxa"/>
              </w:tcPr>
            </w:tcPrChange>
          </w:tcPr>
          <w:p w14:paraId="5E0D1B9D" w14:textId="4073A93D" w:rsidR="00AB1E5E" w:rsidRDefault="00061EDB" w:rsidP="00AB1E5E">
            <w:pPr>
              <w:rPr>
                <w:ins w:id="720" w:author="Sarju Garg" w:date="2021-05-15T09:19:00Z"/>
              </w:rPr>
            </w:pPr>
            <w:ins w:id="721" w:author="Sarju Garg" w:date="2021-05-15T09:22:00Z">
              <w:r>
                <w:t>HTTP Request/Response</w:t>
              </w:r>
            </w:ins>
          </w:p>
        </w:tc>
        <w:tc>
          <w:tcPr>
            <w:tcW w:w="5431" w:type="dxa"/>
            <w:tcPrChange w:id="722" w:author="Sarju Garg" w:date="2021-05-15T09:20:00Z">
              <w:tcPr>
                <w:tcW w:w="4581" w:type="dxa"/>
                <w:gridSpan w:val="3"/>
              </w:tcPr>
            </w:tcPrChange>
          </w:tcPr>
          <w:p w14:paraId="62D2E69E" w14:textId="77777777" w:rsidR="00AB1E5E" w:rsidRDefault="00061EDB" w:rsidP="00061EDB">
            <w:pPr>
              <w:rPr>
                <w:ins w:id="723" w:author="Sarju Garg" w:date="2021-05-15T09:38:00Z"/>
                <w:rFonts w:ascii="Helvetica Neue" w:hAnsi="Helvetica Neue" w:cs="Helvetica Neue"/>
                <w:szCs w:val="24"/>
                <w:lang w:val="en-US"/>
              </w:rPr>
            </w:pPr>
            <w:ins w:id="724" w:author="Sarju Garg" w:date="2021-05-15T09:22:00Z">
              <w:r>
                <w:rPr>
                  <w:rFonts w:ascii="Helvetica Neue" w:hAnsi="Helvetica Neue" w:cs="Helvetica Neue"/>
                  <w:szCs w:val="24"/>
                  <w:lang w:val="en-US"/>
                </w:rPr>
                <w:t xml:space="preserve">The Content-Type entity-header field indicates the media type of the entity-body sent to the recipient </w:t>
              </w:r>
            </w:ins>
          </w:p>
          <w:p w14:paraId="4FE63708" w14:textId="77777777" w:rsidR="00304C35" w:rsidRDefault="00304C35" w:rsidP="00061EDB">
            <w:pPr>
              <w:rPr>
                <w:ins w:id="725" w:author="Sarju Garg" w:date="2021-05-15T09:38:00Z"/>
                <w:rFonts w:ascii="Helvetica Neue" w:hAnsi="Helvetica Neue" w:cs="Helvetica Neue"/>
                <w:szCs w:val="24"/>
                <w:lang w:val="en-US"/>
              </w:rPr>
            </w:pPr>
          </w:p>
          <w:p w14:paraId="00876E9D" w14:textId="78DFA6C1" w:rsidR="00304C35" w:rsidRPr="00304C35" w:rsidRDefault="00304C35" w:rsidP="00304C35">
            <w:pPr>
              <w:rPr>
                <w:ins w:id="726" w:author="Sarju Garg" w:date="2021-05-15T09:39:00Z"/>
                <w:rFonts w:ascii="Times" w:eastAsia="Times New Roman" w:hAnsi="Times" w:cs="Times New Roman"/>
                <w:sz w:val="20"/>
                <w:szCs w:val="20"/>
              </w:rPr>
            </w:pPr>
            <w:ins w:id="727" w:author="Sarju Garg" w:date="2021-05-15T09:38:00Z">
              <w:r>
                <w:rPr>
                  <w:rFonts w:ascii="Helvetica Neue" w:hAnsi="Helvetica Neue" w:cs="Helvetica Neue"/>
                  <w:szCs w:val="24"/>
                  <w:lang w:val="en-US"/>
                </w:rPr>
                <w:t xml:space="preserve">If the Content-Type is not supported on server, </w:t>
              </w:r>
            </w:ins>
            <w:ins w:id="728" w:author="Sarju Garg" w:date="2021-05-15T09:39:00Z">
              <w:r>
                <w:rPr>
                  <w:rFonts w:ascii="Segoe UI" w:eastAsia="Times New Roman" w:hAnsi="Segoe UI" w:cs="Segoe UI"/>
                  <w:color w:val="171717"/>
                  <w:szCs w:val="24"/>
                  <w:shd w:val="clear" w:color="auto" w:fill="FFFFFF"/>
                </w:rPr>
                <w:t xml:space="preserve">the server will </w:t>
              </w:r>
              <w:r w:rsidRPr="00304C35">
                <w:rPr>
                  <w:rFonts w:ascii="Segoe UI" w:eastAsia="Times New Roman" w:hAnsi="Segoe UI" w:cs="Segoe UI"/>
                  <w:color w:val="171717"/>
                  <w:szCs w:val="24"/>
                  <w:shd w:val="clear" w:color="auto" w:fill="FFFFFF"/>
                </w:rPr>
                <w:t>return HTTP status code 415 (Unsupported Media Type).</w:t>
              </w:r>
            </w:ins>
          </w:p>
          <w:p w14:paraId="37E934AC" w14:textId="4DD9FC81" w:rsidR="00304C35" w:rsidRDefault="00304C35" w:rsidP="00061EDB">
            <w:pPr>
              <w:rPr>
                <w:ins w:id="729" w:author="Sarju Garg" w:date="2021-05-15T09:19:00Z"/>
              </w:rPr>
            </w:pPr>
          </w:p>
        </w:tc>
      </w:tr>
      <w:tr w:rsidR="00AB1E5E" w14:paraId="3D0EBF02" w14:textId="77777777" w:rsidTr="00AB1E5E">
        <w:trPr>
          <w:ins w:id="730" w:author="Sarju Garg" w:date="2021-05-15T09:19:00Z"/>
          <w:trPrChange w:id="731" w:author="Sarju Garg" w:date="2021-05-15T09:20:00Z">
            <w:trPr>
              <w:gridAfter w:val="0"/>
            </w:trPr>
          </w:trPrChange>
        </w:trPr>
        <w:tc>
          <w:tcPr>
            <w:tcW w:w="675" w:type="dxa"/>
            <w:tcPrChange w:id="732" w:author="Sarju Garg" w:date="2021-05-15T09:20:00Z">
              <w:tcPr>
                <w:tcW w:w="675" w:type="dxa"/>
                <w:gridSpan w:val="2"/>
              </w:tcPr>
            </w:tcPrChange>
          </w:tcPr>
          <w:p w14:paraId="0DFDFCC1" w14:textId="370D2F27" w:rsidR="00AB1E5E" w:rsidRDefault="00304C35" w:rsidP="00AB1E5E">
            <w:pPr>
              <w:rPr>
                <w:ins w:id="733" w:author="Sarju Garg" w:date="2021-05-15T09:19:00Z"/>
              </w:rPr>
            </w:pPr>
            <w:ins w:id="734" w:author="Sarju Garg" w:date="2021-05-15T09:39:00Z">
              <w:r>
                <w:t>3</w:t>
              </w:r>
            </w:ins>
          </w:p>
        </w:tc>
        <w:tc>
          <w:tcPr>
            <w:tcW w:w="1641" w:type="dxa"/>
            <w:tcPrChange w:id="735" w:author="Sarju Garg" w:date="2021-05-15T09:20:00Z">
              <w:tcPr>
                <w:tcW w:w="1641" w:type="dxa"/>
                <w:gridSpan w:val="2"/>
              </w:tcPr>
            </w:tcPrChange>
          </w:tcPr>
          <w:p w14:paraId="63D637F3" w14:textId="394C33AE" w:rsidR="00AB1E5E" w:rsidRDefault="009C0B14" w:rsidP="00AB1E5E">
            <w:pPr>
              <w:rPr>
                <w:ins w:id="736" w:author="Sarju Garg" w:date="2021-05-15T09:19:00Z"/>
              </w:rPr>
            </w:pPr>
            <w:ins w:id="737" w:author="Sarju Garg" w:date="2021-05-15T11:59:00Z">
              <w:r>
                <w:t>Authentication</w:t>
              </w:r>
            </w:ins>
          </w:p>
        </w:tc>
        <w:tc>
          <w:tcPr>
            <w:tcW w:w="866" w:type="dxa"/>
            <w:tcPrChange w:id="738" w:author="Sarju Garg" w:date="2021-05-15T09:20:00Z">
              <w:tcPr>
                <w:tcW w:w="866" w:type="dxa"/>
              </w:tcPr>
            </w:tcPrChange>
          </w:tcPr>
          <w:p w14:paraId="2C2D5C31" w14:textId="3B677DCB" w:rsidR="00AB1E5E" w:rsidRDefault="00A3399C" w:rsidP="00AB1E5E">
            <w:pPr>
              <w:rPr>
                <w:ins w:id="739" w:author="Sarju Garg" w:date="2021-05-15T09:19:00Z"/>
              </w:rPr>
            </w:pPr>
            <w:ins w:id="740" w:author="Sarju Garg" w:date="2021-05-15T10:32:00Z">
              <w:r>
                <w:t>HTTP request</w:t>
              </w:r>
            </w:ins>
          </w:p>
        </w:tc>
        <w:tc>
          <w:tcPr>
            <w:tcW w:w="5431" w:type="dxa"/>
            <w:tcPrChange w:id="741" w:author="Sarju Garg" w:date="2021-05-15T09:20:00Z">
              <w:tcPr>
                <w:tcW w:w="4581" w:type="dxa"/>
                <w:gridSpan w:val="3"/>
              </w:tcPr>
            </w:tcPrChange>
          </w:tcPr>
          <w:p w14:paraId="0D819D88" w14:textId="77777777" w:rsidR="00AB1E5E" w:rsidRDefault="00A3399C" w:rsidP="00A3399C">
            <w:pPr>
              <w:rPr>
                <w:ins w:id="742" w:author="Sarju Garg" w:date="2021-05-15T10:32:00Z"/>
                <w:rFonts w:ascii="Helvetica Neue" w:hAnsi="Helvetica Neue" w:cs="Helvetica Neue"/>
                <w:szCs w:val="24"/>
                <w:lang w:val="en-US"/>
              </w:rPr>
            </w:pPr>
            <w:ins w:id="743" w:author="Sarju Garg" w:date="2021-05-15T10:32:00Z">
              <w:r>
                <w:rPr>
                  <w:rFonts w:ascii="Helvetica Neue" w:hAnsi="Helvetica Neue" w:cs="Helvetica Neue"/>
                  <w:szCs w:val="24"/>
                  <w:lang w:val="en-US"/>
                </w:rPr>
                <w:t xml:space="preserve">This request-header field can be used to specify token </w:t>
              </w:r>
              <w:proofErr w:type="gramStart"/>
              <w:r>
                <w:rPr>
                  <w:rFonts w:ascii="Helvetica Neue" w:hAnsi="Helvetica Neue" w:cs="Helvetica Neue"/>
                  <w:szCs w:val="24"/>
                  <w:lang w:val="en-US"/>
                </w:rPr>
                <w:t>ID .</w:t>
              </w:r>
              <w:proofErr w:type="gramEnd"/>
            </w:ins>
          </w:p>
          <w:p w14:paraId="0C519796" w14:textId="77777777" w:rsidR="00A3399C" w:rsidRDefault="00A3399C" w:rsidP="00A3399C">
            <w:pPr>
              <w:rPr>
                <w:ins w:id="744" w:author="Sarju Garg" w:date="2021-05-15T12:00:00Z"/>
                <w:rFonts w:ascii="Segoe UI" w:eastAsia="Times New Roman" w:hAnsi="Segoe UI" w:cs="Segoe UI"/>
                <w:color w:val="171717"/>
                <w:szCs w:val="24"/>
                <w:shd w:val="clear" w:color="auto" w:fill="FFFFFF"/>
              </w:rPr>
            </w:pPr>
            <w:ins w:id="745" w:author="Sarju Garg" w:date="2021-05-15T10:33:00Z">
              <w:r>
                <w:rPr>
                  <w:rFonts w:ascii="Helvetica Neue" w:hAnsi="Helvetica Neue" w:cs="Helvetica Neue"/>
                  <w:szCs w:val="24"/>
                  <w:lang w:val="en-US"/>
                </w:rPr>
                <w:t xml:space="preserve">If this field is not present in the resource API, then the server will </w:t>
              </w:r>
              <w:r>
                <w:rPr>
                  <w:rFonts w:ascii="Segoe UI" w:eastAsia="Times New Roman" w:hAnsi="Segoe UI" w:cs="Segoe UI"/>
                  <w:color w:val="171717"/>
                  <w:szCs w:val="24"/>
                  <w:shd w:val="clear" w:color="auto" w:fill="FFFFFF"/>
                </w:rPr>
                <w:t>return HTTP status code 401</w:t>
              </w:r>
              <w:r w:rsidRPr="00304C35">
                <w:rPr>
                  <w:rFonts w:ascii="Segoe UI" w:eastAsia="Times New Roman" w:hAnsi="Segoe UI" w:cs="Segoe UI"/>
                  <w:color w:val="171717"/>
                  <w:szCs w:val="24"/>
                  <w:shd w:val="clear" w:color="auto" w:fill="FFFFFF"/>
                </w:rPr>
                <w:t xml:space="preserve"> (</w:t>
              </w:r>
              <w:r>
                <w:rPr>
                  <w:rFonts w:ascii="Segoe UI" w:eastAsia="Times New Roman" w:hAnsi="Segoe UI" w:cs="Segoe UI"/>
                  <w:color w:val="171717"/>
                  <w:szCs w:val="24"/>
                  <w:shd w:val="clear" w:color="auto" w:fill="FFFFFF"/>
                </w:rPr>
                <w:t>UnAuthorized</w:t>
              </w:r>
              <w:r w:rsidRPr="00304C35">
                <w:rPr>
                  <w:rFonts w:ascii="Segoe UI" w:eastAsia="Times New Roman" w:hAnsi="Segoe UI" w:cs="Segoe UI"/>
                  <w:color w:val="171717"/>
                  <w:szCs w:val="24"/>
                  <w:shd w:val="clear" w:color="auto" w:fill="FFFFFF"/>
                </w:rPr>
                <w:t>)</w:t>
              </w:r>
            </w:ins>
          </w:p>
          <w:p w14:paraId="313109DE" w14:textId="77777777" w:rsidR="009C0B14" w:rsidRDefault="009C0B14" w:rsidP="00A3399C">
            <w:pPr>
              <w:rPr>
                <w:ins w:id="746" w:author="Sarju Garg" w:date="2021-05-15T12:00:00Z"/>
                <w:rFonts w:ascii="Segoe UI" w:eastAsia="Times New Roman" w:hAnsi="Segoe UI" w:cs="Segoe UI"/>
                <w:color w:val="171717"/>
                <w:szCs w:val="24"/>
                <w:shd w:val="clear" w:color="auto" w:fill="FFFFFF"/>
              </w:rPr>
            </w:pPr>
          </w:p>
          <w:p w14:paraId="63368164" w14:textId="5EB76A51" w:rsidR="009C0B14" w:rsidRDefault="009C0B14" w:rsidP="00A3399C">
            <w:pPr>
              <w:rPr>
                <w:ins w:id="747" w:author="Sarju Garg" w:date="2021-05-15T09:19:00Z"/>
              </w:rPr>
            </w:pPr>
            <w:ins w:id="748" w:author="Sarju Garg" w:date="2021-05-15T12:00:00Z">
              <w:r>
                <w:rPr>
                  <w:rFonts w:ascii="Segoe UI" w:eastAsia="Times New Roman" w:hAnsi="Segoe UI" w:cs="Segoe UI"/>
                  <w:color w:val="171717"/>
                  <w:szCs w:val="24"/>
                  <w:shd w:val="clear" w:color="auto" w:fill="FFFFFF"/>
                </w:rPr>
                <w:lastRenderedPageBreak/>
                <w:t>Value  is: Bearer  &lt;access_token&gt;</w:t>
              </w:r>
            </w:ins>
          </w:p>
        </w:tc>
      </w:tr>
      <w:tr w:rsidR="00CE5670" w14:paraId="46F913CE" w14:textId="77777777" w:rsidTr="00AB1E5E">
        <w:trPr>
          <w:ins w:id="749" w:author="Sarju Garg" w:date="2021-05-15T11:39:00Z"/>
        </w:trPr>
        <w:tc>
          <w:tcPr>
            <w:tcW w:w="675" w:type="dxa"/>
          </w:tcPr>
          <w:p w14:paraId="11A3812B" w14:textId="5C798EE4" w:rsidR="00CE5670" w:rsidRDefault="00CE5670" w:rsidP="00AB1E5E">
            <w:pPr>
              <w:rPr>
                <w:ins w:id="750" w:author="Sarju Garg" w:date="2021-05-15T11:39:00Z"/>
              </w:rPr>
            </w:pPr>
            <w:ins w:id="751" w:author="Sarju Garg" w:date="2021-05-15T11:39:00Z">
              <w:r>
                <w:lastRenderedPageBreak/>
                <w:t>4</w:t>
              </w:r>
            </w:ins>
          </w:p>
        </w:tc>
        <w:tc>
          <w:tcPr>
            <w:tcW w:w="1641" w:type="dxa"/>
          </w:tcPr>
          <w:p w14:paraId="776D8770" w14:textId="77777777" w:rsidR="00CE5670" w:rsidRPr="00CE5670" w:rsidRDefault="00CE5670" w:rsidP="00CE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52" w:author="Sarju Garg" w:date="2021-05-15T11:40:00Z"/>
                <w:rFonts w:ascii="Courier" w:hAnsi="Courier" w:cs="Courier"/>
                <w:color w:val="000000"/>
                <w:sz w:val="20"/>
                <w:szCs w:val="20"/>
              </w:rPr>
            </w:pPr>
            <w:ins w:id="753" w:author="Sarju Garg" w:date="2021-05-15T11:40:00Z">
              <w:r w:rsidRPr="00CE5670">
                <w:rPr>
                  <w:rFonts w:ascii="Courier" w:hAnsi="Courier" w:cs="Courier"/>
                  <w:color w:val="000000"/>
                  <w:sz w:val="20"/>
                  <w:szCs w:val="20"/>
                </w:rPr>
                <w:t>WWW-Authenticate</w:t>
              </w:r>
            </w:ins>
          </w:p>
          <w:p w14:paraId="489F1009" w14:textId="66534932" w:rsidR="00CE5670" w:rsidRDefault="00CE5670" w:rsidP="00AB1E5E">
            <w:pPr>
              <w:rPr>
                <w:ins w:id="754" w:author="Sarju Garg" w:date="2021-05-15T11:39:00Z"/>
              </w:rPr>
            </w:pPr>
          </w:p>
        </w:tc>
        <w:tc>
          <w:tcPr>
            <w:tcW w:w="866" w:type="dxa"/>
          </w:tcPr>
          <w:p w14:paraId="1936F2B4" w14:textId="3FF1CF2B" w:rsidR="00CE5670" w:rsidRDefault="00CE5670" w:rsidP="00AB1E5E">
            <w:pPr>
              <w:rPr>
                <w:ins w:id="755" w:author="Sarju Garg" w:date="2021-05-15T11:39:00Z"/>
              </w:rPr>
            </w:pPr>
            <w:ins w:id="756" w:author="Sarju Garg" w:date="2021-05-15T11:40:00Z">
              <w:r>
                <w:t>HTTP Response</w:t>
              </w:r>
            </w:ins>
          </w:p>
        </w:tc>
        <w:tc>
          <w:tcPr>
            <w:tcW w:w="5431" w:type="dxa"/>
          </w:tcPr>
          <w:p w14:paraId="4C9E4A0B" w14:textId="77777777" w:rsidR="00CE5670" w:rsidRPr="00CE5670" w:rsidRDefault="00CE5670" w:rsidP="00CE5670">
            <w:pPr>
              <w:rPr>
                <w:ins w:id="757" w:author="Sarju Garg" w:date="2021-05-15T11:43:00Z"/>
                <w:rFonts w:ascii="Times" w:eastAsia="Times New Roman" w:hAnsi="Times" w:cs="Times New Roman"/>
                <w:sz w:val="20"/>
                <w:szCs w:val="20"/>
              </w:rPr>
            </w:pPr>
            <w:ins w:id="758" w:author="Sarju Garg" w:date="2021-05-15T11:40:00Z">
              <w:r>
                <w:rPr>
                  <w:rFonts w:ascii="Helvetica Neue" w:hAnsi="Helvetica Neue" w:cs="Helvetica Neue"/>
                  <w:szCs w:val="24"/>
                  <w:lang w:val="en-US"/>
                </w:rPr>
                <w:t xml:space="preserve">This response-header field </w:t>
              </w:r>
            </w:ins>
            <w:ins w:id="759" w:author="Sarju Garg" w:date="2021-05-15T11:43:00Z">
              <w:r w:rsidRPr="00CE5670">
                <w:rPr>
                  <w:rFonts w:ascii="Arial" w:eastAsia="Times New Roman" w:hAnsi="Arial" w:cs="Arial"/>
                  <w:color w:val="212121"/>
                  <w:spacing w:val="-1"/>
                  <w:szCs w:val="24"/>
                  <w:shd w:val="clear" w:color="auto" w:fill="FFFFFF"/>
                </w:rPr>
                <w:t>defines the authentication method that should be used to gain access to a resource.</w:t>
              </w:r>
            </w:ins>
          </w:p>
          <w:p w14:paraId="6F8B5C83" w14:textId="77777777" w:rsidR="00CE5670" w:rsidRDefault="00CE5670" w:rsidP="00CE5670">
            <w:pPr>
              <w:rPr>
                <w:ins w:id="760" w:author="Sarju Garg" w:date="2021-05-15T11:46:00Z"/>
                <w:rFonts w:ascii="Helvetica Neue" w:hAnsi="Helvetica Neue" w:cs="Helvetica Neue"/>
                <w:szCs w:val="24"/>
                <w:lang w:val="en-US"/>
              </w:rPr>
            </w:pPr>
          </w:p>
          <w:p w14:paraId="68A1FDBC" w14:textId="0FFB028D" w:rsidR="00CE5670" w:rsidRDefault="00CE5670" w:rsidP="00CE5670">
            <w:pPr>
              <w:rPr>
                <w:ins w:id="761" w:author="Sarju Garg" w:date="2021-05-15T11:47:00Z"/>
                <w:rFonts w:ascii="Helvetica Neue" w:hAnsi="Helvetica Neue" w:cs="Helvetica Neue"/>
                <w:szCs w:val="24"/>
                <w:lang w:val="en-US"/>
              </w:rPr>
            </w:pPr>
            <w:ins w:id="762" w:author="Sarju Garg" w:date="2021-05-15T11:46:00Z">
              <w:r>
                <w:rPr>
                  <w:rFonts w:ascii="Helvetica Neue" w:hAnsi="Helvetica Neue" w:cs="Helvetica Neue"/>
                  <w:szCs w:val="24"/>
                  <w:lang w:val="en-US"/>
                </w:rPr>
                <w:t xml:space="preserve">If the token is not valid or expired, then the </w:t>
              </w:r>
            </w:ins>
            <w:ins w:id="763" w:author="Sarju Garg" w:date="2021-05-15T11:47:00Z">
              <w:r>
                <w:rPr>
                  <w:rFonts w:ascii="Helvetica Neue" w:hAnsi="Helvetica Neue" w:cs="Helvetica Neue"/>
                  <w:szCs w:val="24"/>
                  <w:lang w:val="en-US"/>
                </w:rPr>
                <w:t>header will include</w:t>
              </w:r>
            </w:ins>
          </w:p>
          <w:p w14:paraId="29B7A1CD" w14:textId="62F6C97E" w:rsidR="00CE5670" w:rsidRPr="00CE5670" w:rsidRDefault="00CE5670" w:rsidP="00CE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64" w:author="Sarju Garg" w:date="2021-05-15T11:47:00Z"/>
                <w:rFonts w:ascii="Courier" w:hAnsi="Courier" w:cs="Courier"/>
                <w:color w:val="000000"/>
                <w:sz w:val="20"/>
                <w:szCs w:val="20"/>
              </w:rPr>
            </w:pPr>
            <w:ins w:id="765" w:author="Sarju Garg" w:date="2021-05-15T11:47:00Z">
              <w:r w:rsidRPr="00CE5670">
                <w:rPr>
                  <w:rFonts w:ascii="Courier" w:hAnsi="Courier" w:cs="Courier"/>
                  <w:color w:val="000000"/>
                  <w:sz w:val="20"/>
                  <w:szCs w:val="20"/>
                </w:rPr>
                <w:t>HTTP/1.1 401 Unauthorized      WWW-Authenticate: Bearer realm="</w:t>
              </w:r>
              <w:r>
                <w:rPr>
                  <w:rFonts w:ascii="Courier" w:hAnsi="Courier" w:cs="Courier"/>
                  <w:color w:val="000000"/>
                  <w:sz w:val="20"/>
                  <w:szCs w:val="20"/>
                </w:rPr>
                <w:t>Gifting Network</w:t>
              </w:r>
              <w:r w:rsidRPr="00CE5670">
                <w:rPr>
                  <w:rFonts w:ascii="Courier" w:hAnsi="Courier" w:cs="Courier"/>
                  <w:color w:val="000000"/>
                  <w:sz w:val="20"/>
                  <w:szCs w:val="20"/>
                </w:rPr>
                <w:t>",                        error="invalid_token",                        error_description="The access token expired"</w:t>
              </w:r>
            </w:ins>
          </w:p>
          <w:p w14:paraId="6C09972A" w14:textId="50690998" w:rsidR="00CE5670" w:rsidRDefault="00CE5670" w:rsidP="00CE5670">
            <w:pPr>
              <w:rPr>
                <w:ins w:id="766" w:author="Sarju Garg" w:date="2021-05-15T11:39:00Z"/>
                <w:rFonts w:ascii="Helvetica Neue" w:hAnsi="Helvetica Neue" w:cs="Helvetica Neue"/>
                <w:szCs w:val="24"/>
                <w:lang w:val="en-US"/>
              </w:rPr>
            </w:pPr>
          </w:p>
        </w:tc>
      </w:tr>
    </w:tbl>
    <w:p w14:paraId="2F5BF820" w14:textId="298FF641" w:rsidR="00AB1E5E" w:rsidRPr="00AB1E5E" w:rsidRDefault="00AB1E5E">
      <w:pPr>
        <w:rPr>
          <w:ins w:id="767" w:author="Sarju Garg" w:date="2021-05-15T09:18:00Z"/>
        </w:rPr>
        <w:pPrChange w:id="768" w:author="Sarju Garg" w:date="2021-05-15T09:18:00Z">
          <w:pPr>
            <w:pStyle w:val="ListParagraph"/>
            <w:numPr>
              <w:numId w:val="69"/>
            </w:numPr>
            <w:ind w:hanging="360"/>
          </w:pPr>
        </w:pPrChange>
      </w:pPr>
    </w:p>
    <w:p w14:paraId="48C308FA" w14:textId="77777777" w:rsidR="00AB1E5E" w:rsidRDefault="00AB1E5E">
      <w:pPr>
        <w:pStyle w:val="Heading2"/>
        <w:rPr>
          <w:ins w:id="769" w:author="Sarju Garg" w:date="2021-05-15T09:39:00Z"/>
        </w:rPr>
        <w:pPrChange w:id="770" w:author="Sarju Garg" w:date="2021-05-15T09:18:00Z">
          <w:pPr>
            <w:pStyle w:val="ListParagraph"/>
            <w:numPr>
              <w:numId w:val="69"/>
            </w:numPr>
            <w:ind w:hanging="360"/>
          </w:pPr>
        </w:pPrChange>
      </w:pPr>
      <w:ins w:id="771" w:author="Sarju Garg" w:date="2021-05-15T09:18:00Z">
        <w:r>
          <w:t>HTTP Response Code for success/failure cases and handling</w:t>
        </w:r>
      </w:ins>
    </w:p>
    <w:p w14:paraId="3BBE4181" w14:textId="1A32C841" w:rsidR="00304C35" w:rsidRDefault="00304C35">
      <w:pPr>
        <w:rPr>
          <w:ins w:id="772" w:author="Sarju Garg" w:date="2021-05-15T09:39:00Z"/>
        </w:rPr>
        <w:pPrChange w:id="773" w:author="Sarju Garg" w:date="2021-05-15T09:39:00Z">
          <w:pPr>
            <w:pStyle w:val="ListParagraph"/>
            <w:numPr>
              <w:numId w:val="69"/>
            </w:numPr>
            <w:ind w:hanging="360"/>
          </w:pPr>
        </w:pPrChange>
      </w:pPr>
      <w:ins w:id="774" w:author="Sarju Garg" w:date="2021-05-15T09:39:00Z">
        <w:r>
          <w:t>The following response code would be  returned in the below scenarios</w:t>
        </w:r>
      </w:ins>
    </w:p>
    <w:tbl>
      <w:tblPr>
        <w:tblStyle w:val="TableGrid"/>
        <w:tblW w:w="0" w:type="auto"/>
        <w:tblLook w:val="04A0" w:firstRow="1" w:lastRow="0" w:firstColumn="1" w:lastColumn="0" w:noHBand="0" w:noVBand="1"/>
      </w:tblPr>
      <w:tblGrid>
        <w:gridCol w:w="675"/>
        <w:gridCol w:w="1641"/>
        <w:gridCol w:w="1584"/>
        <w:gridCol w:w="5431"/>
      </w:tblGrid>
      <w:tr w:rsidR="00304C35" w14:paraId="19D541B4" w14:textId="77777777" w:rsidTr="00304C35">
        <w:trPr>
          <w:ins w:id="775" w:author="Sarju Garg" w:date="2021-05-15T09:39:00Z"/>
        </w:trPr>
        <w:tc>
          <w:tcPr>
            <w:tcW w:w="675" w:type="dxa"/>
          </w:tcPr>
          <w:p w14:paraId="2B0E1B03" w14:textId="77777777" w:rsidR="00304C35" w:rsidRDefault="00304C35" w:rsidP="00304C35">
            <w:pPr>
              <w:rPr>
                <w:ins w:id="776" w:author="Sarju Garg" w:date="2021-05-15T09:39:00Z"/>
              </w:rPr>
            </w:pPr>
            <w:ins w:id="777" w:author="Sarju Garg" w:date="2021-05-15T09:39:00Z">
              <w:r>
                <w:t>SN</w:t>
              </w:r>
            </w:ins>
          </w:p>
        </w:tc>
        <w:tc>
          <w:tcPr>
            <w:tcW w:w="1641" w:type="dxa"/>
          </w:tcPr>
          <w:p w14:paraId="572F023A" w14:textId="4CBCF2EA" w:rsidR="00304C35" w:rsidRDefault="00304C35" w:rsidP="00304C35">
            <w:pPr>
              <w:rPr>
                <w:ins w:id="778" w:author="Sarju Garg" w:date="2021-05-15T09:39:00Z"/>
              </w:rPr>
            </w:pPr>
            <w:ins w:id="779" w:author="Sarju Garg" w:date="2021-05-15T09:40:00Z">
              <w:r>
                <w:t>Error Code</w:t>
              </w:r>
            </w:ins>
          </w:p>
        </w:tc>
        <w:tc>
          <w:tcPr>
            <w:tcW w:w="866" w:type="dxa"/>
          </w:tcPr>
          <w:p w14:paraId="4175577E" w14:textId="648C238E" w:rsidR="00304C35" w:rsidRDefault="00304C35" w:rsidP="00304C35">
            <w:pPr>
              <w:rPr>
                <w:ins w:id="780" w:author="Sarju Garg" w:date="2021-05-15T09:39:00Z"/>
              </w:rPr>
            </w:pPr>
            <w:ins w:id="781" w:author="Sarju Garg" w:date="2021-05-15T09:39:00Z">
              <w:r>
                <w:t>Error Description</w:t>
              </w:r>
            </w:ins>
          </w:p>
        </w:tc>
        <w:tc>
          <w:tcPr>
            <w:tcW w:w="5431" w:type="dxa"/>
          </w:tcPr>
          <w:p w14:paraId="4DAA503E" w14:textId="0F32FDA6" w:rsidR="00304C35" w:rsidRDefault="00304C35" w:rsidP="00304C35">
            <w:pPr>
              <w:rPr>
                <w:ins w:id="782" w:author="Sarju Garg" w:date="2021-05-15T09:39:00Z"/>
              </w:rPr>
            </w:pPr>
            <w:ins w:id="783" w:author="Sarju Garg" w:date="2021-05-15T09:40:00Z">
              <w:r>
                <w:t>Remarks</w:t>
              </w:r>
            </w:ins>
          </w:p>
        </w:tc>
      </w:tr>
      <w:tr w:rsidR="00304C35" w14:paraId="26A8BACB" w14:textId="77777777" w:rsidTr="00304C35">
        <w:trPr>
          <w:ins w:id="784" w:author="Sarju Garg" w:date="2021-05-15T09:39:00Z"/>
        </w:trPr>
        <w:tc>
          <w:tcPr>
            <w:tcW w:w="675" w:type="dxa"/>
          </w:tcPr>
          <w:p w14:paraId="25464E70" w14:textId="77777777" w:rsidR="00304C35" w:rsidRDefault="00304C35" w:rsidP="00304C35">
            <w:pPr>
              <w:rPr>
                <w:ins w:id="785" w:author="Sarju Garg" w:date="2021-05-15T09:39:00Z"/>
              </w:rPr>
            </w:pPr>
            <w:ins w:id="786" w:author="Sarju Garg" w:date="2021-05-15T09:39:00Z">
              <w:r>
                <w:t>1</w:t>
              </w:r>
            </w:ins>
          </w:p>
        </w:tc>
        <w:tc>
          <w:tcPr>
            <w:tcW w:w="1641" w:type="dxa"/>
          </w:tcPr>
          <w:p w14:paraId="153BF36F" w14:textId="62D0D230" w:rsidR="00304C35" w:rsidRDefault="00304C35" w:rsidP="00304C35">
            <w:pPr>
              <w:rPr>
                <w:ins w:id="787" w:author="Sarju Garg" w:date="2021-05-15T09:39:00Z"/>
              </w:rPr>
            </w:pPr>
            <w:ins w:id="788" w:author="Sarju Garg" w:date="2021-05-15T09:40:00Z">
              <w:r>
                <w:t>200</w:t>
              </w:r>
            </w:ins>
            <w:ins w:id="789" w:author="Sarju Garg" w:date="2021-05-15T09:39:00Z">
              <w:r>
                <w:t xml:space="preserve"> </w:t>
              </w:r>
            </w:ins>
          </w:p>
        </w:tc>
        <w:tc>
          <w:tcPr>
            <w:tcW w:w="866" w:type="dxa"/>
          </w:tcPr>
          <w:p w14:paraId="37F6AD83" w14:textId="5D2AF1FE" w:rsidR="00304C35" w:rsidRDefault="00304C35" w:rsidP="00304C35">
            <w:pPr>
              <w:rPr>
                <w:ins w:id="790" w:author="Sarju Garg" w:date="2021-05-15T09:39:00Z"/>
              </w:rPr>
            </w:pPr>
            <w:ins w:id="791" w:author="Sarju Garg" w:date="2021-05-15T09:40:00Z">
              <w:r>
                <w:t>Success Ok</w:t>
              </w:r>
            </w:ins>
          </w:p>
        </w:tc>
        <w:tc>
          <w:tcPr>
            <w:tcW w:w="5431" w:type="dxa"/>
          </w:tcPr>
          <w:p w14:paraId="43A18644" w14:textId="073FCE33" w:rsidR="00304C35" w:rsidRPr="00FD6EC6" w:rsidRDefault="00304C35" w:rsidP="00304C35">
            <w:pPr>
              <w:rPr>
                <w:ins w:id="792" w:author="Sarju Garg" w:date="2021-05-15T09:39:00Z"/>
                <w:rFonts w:ascii="Times" w:eastAsia="Times New Roman" w:hAnsi="Times" w:cs="Times New Roman"/>
                <w:sz w:val="20"/>
                <w:szCs w:val="20"/>
              </w:rPr>
            </w:pPr>
            <w:ins w:id="793" w:author="Sarju Garg" w:date="2021-05-15T09:40:00Z">
              <w:r>
                <w:rPr>
                  <w:rFonts w:ascii="Helvetica Neue" w:hAnsi="Helvetica Neue" w:cs="Helvetica Neue"/>
                  <w:szCs w:val="24"/>
                  <w:lang w:val="en-US"/>
                </w:rPr>
                <w:t>If the request is processed successfully, 200Ok would be returned</w:t>
              </w:r>
            </w:ins>
          </w:p>
        </w:tc>
      </w:tr>
      <w:tr w:rsidR="00304C35" w14:paraId="2B1C5C96" w14:textId="77777777" w:rsidTr="00304C35">
        <w:trPr>
          <w:ins w:id="794" w:author="Sarju Garg" w:date="2021-05-15T09:41:00Z"/>
        </w:trPr>
        <w:tc>
          <w:tcPr>
            <w:tcW w:w="675" w:type="dxa"/>
          </w:tcPr>
          <w:p w14:paraId="02AB3F89" w14:textId="78A49561" w:rsidR="00304C35" w:rsidRDefault="001720AB" w:rsidP="00304C35">
            <w:pPr>
              <w:rPr>
                <w:ins w:id="795" w:author="Sarju Garg" w:date="2021-05-15T09:41:00Z"/>
              </w:rPr>
            </w:pPr>
            <w:ins w:id="796" w:author="Sarju Garg" w:date="2021-05-15T09:41:00Z">
              <w:r>
                <w:t>2</w:t>
              </w:r>
            </w:ins>
          </w:p>
        </w:tc>
        <w:tc>
          <w:tcPr>
            <w:tcW w:w="1641" w:type="dxa"/>
          </w:tcPr>
          <w:p w14:paraId="7EB11BD8" w14:textId="5D03B275" w:rsidR="00304C35" w:rsidRDefault="001720AB" w:rsidP="00304C35">
            <w:pPr>
              <w:rPr>
                <w:ins w:id="797" w:author="Sarju Garg" w:date="2021-05-15T09:41:00Z"/>
              </w:rPr>
            </w:pPr>
            <w:ins w:id="798" w:author="Sarju Garg" w:date="2021-05-15T09:41:00Z">
              <w:r>
                <w:t>400</w:t>
              </w:r>
            </w:ins>
          </w:p>
        </w:tc>
        <w:tc>
          <w:tcPr>
            <w:tcW w:w="866" w:type="dxa"/>
          </w:tcPr>
          <w:p w14:paraId="6B862CB2" w14:textId="71E21508" w:rsidR="00304C35" w:rsidRDefault="001720AB" w:rsidP="00304C35">
            <w:pPr>
              <w:rPr>
                <w:ins w:id="799" w:author="Sarju Garg" w:date="2021-05-15T09:41:00Z"/>
              </w:rPr>
            </w:pPr>
            <w:ins w:id="800" w:author="Sarju Garg" w:date="2021-05-15T09:41:00Z">
              <w:r>
                <w:t>Bad Request</w:t>
              </w:r>
            </w:ins>
          </w:p>
        </w:tc>
        <w:tc>
          <w:tcPr>
            <w:tcW w:w="5431" w:type="dxa"/>
          </w:tcPr>
          <w:p w14:paraId="156DA9EB" w14:textId="555685F3" w:rsidR="00304C35" w:rsidRDefault="001720AB" w:rsidP="00304C35">
            <w:pPr>
              <w:rPr>
                <w:ins w:id="801" w:author="Sarju Garg" w:date="2021-05-15T09:41:00Z"/>
                <w:rFonts w:ascii="Helvetica Neue" w:hAnsi="Helvetica Neue" w:cs="Helvetica Neue"/>
                <w:szCs w:val="24"/>
                <w:lang w:val="en-US"/>
              </w:rPr>
            </w:pPr>
            <w:ins w:id="802" w:author="Sarju Garg" w:date="2021-05-15T09:42:00Z">
              <w:r>
                <w:rPr>
                  <w:rFonts w:ascii="Helvetica Neue" w:hAnsi="Helvetica Neue" w:cs="Helvetica Neue"/>
                  <w:szCs w:val="24"/>
                  <w:lang w:val="en-US"/>
                </w:rPr>
                <w:t xml:space="preserve">If the XML or </w:t>
              </w:r>
              <w:proofErr w:type="spellStart"/>
              <w:r>
                <w:rPr>
                  <w:rFonts w:ascii="Helvetica Neue" w:hAnsi="Helvetica Neue" w:cs="Helvetica Neue"/>
                  <w:szCs w:val="24"/>
                  <w:lang w:val="en-US"/>
                </w:rPr>
                <w:t>json</w:t>
              </w:r>
              <w:proofErr w:type="spellEnd"/>
              <w:r>
                <w:rPr>
                  <w:rFonts w:ascii="Helvetica Neue" w:hAnsi="Helvetica Neue" w:cs="Helvetica Neue"/>
                  <w:szCs w:val="24"/>
                  <w:lang w:val="en-US"/>
                </w:rPr>
                <w:t xml:space="preserve"> format is not as per specified format</w:t>
              </w:r>
            </w:ins>
            <w:ins w:id="803" w:author="Sarju Garg" w:date="2021-05-15T11:39:00Z">
              <w:r w:rsidR="00CE5670">
                <w:rPr>
                  <w:rFonts w:ascii="Helvetica Neue" w:hAnsi="Helvetica Neue" w:cs="Helvetica Neue"/>
                  <w:szCs w:val="24"/>
                  <w:lang w:val="en-US"/>
                </w:rPr>
                <w:t xml:space="preserve"> OR any header is missing</w:t>
              </w:r>
            </w:ins>
          </w:p>
        </w:tc>
      </w:tr>
      <w:tr w:rsidR="001720AB" w14:paraId="1CB64626" w14:textId="77777777" w:rsidTr="00304C35">
        <w:trPr>
          <w:ins w:id="804" w:author="Sarju Garg" w:date="2021-05-15T09:42:00Z"/>
        </w:trPr>
        <w:tc>
          <w:tcPr>
            <w:tcW w:w="675" w:type="dxa"/>
          </w:tcPr>
          <w:p w14:paraId="51515D5D" w14:textId="17ADD5FB" w:rsidR="001720AB" w:rsidRDefault="001720AB" w:rsidP="00304C35">
            <w:pPr>
              <w:rPr>
                <w:ins w:id="805" w:author="Sarju Garg" w:date="2021-05-15T09:42:00Z"/>
              </w:rPr>
            </w:pPr>
            <w:ins w:id="806" w:author="Sarju Garg" w:date="2021-05-15T09:42:00Z">
              <w:r>
                <w:t>3</w:t>
              </w:r>
            </w:ins>
          </w:p>
        </w:tc>
        <w:tc>
          <w:tcPr>
            <w:tcW w:w="1641" w:type="dxa"/>
          </w:tcPr>
          <w:p w14:paraId="3977A369" w14:textId="02F6BE2D" w:rsidR="001720AB" w:rsidRDefault="001720AB" w:rsidP="00304C35">
            <w:pPr>
              <w:rPr>
                <w:ins w:id="807" w:author="Sarju Garg" w:date="2021-05-15T09:42:00Z"/>
              </w:rPr>
            </w:pPr>
            <w:ins w:id="808" w:author="Sarju Garg" w:date="2021-05-15T09:42:00Z">
              <w:r>
                <w:t>401</w:t>
              </w:r>
            </w:ins>
          </w:p>
        </w:tc>
        <w:tc>
          <w:tcPr>
            <w:tcW w:w="866" w:type="dxa"/>
          </w:tcPr>
          <w:p w14:paraId="3DC4B8D4" w14:textId="4EEA7C78" w:rsidR="001720AB" w:rsidRDefault="001720AB" w:rsidP="00304C35">
            <w:pPr>
              <w:rPr>
                <w:ins w:id="809" w:author="Sarju Garg" w:date="2021-05-15T09:42:00Z"/>
              </w:rPr>
            </w:pPr>
            <w:ins w:id="810" w:author="Sarju Garg" w:date="2021-05-15T09:42:00Z">
              <w:r>
                <w:t>UnAuthorized</w:t>
              </w:r>
            </w:ins>
          </w:p>
        </w:tc>
        <w:tc>
          <w:tcPr>
            <w:tcW w:w="5431" w:type="dxa"/>
          </w:tcPr>
          <w:p w14:paraId="3EF37402" w14:textId="20190393" w:rsidR="001720AB" w:rsidRDefault="001720AB" w:rsidP="00304C35">
            <w:pPr>
              <w:rPr>
                <w:ins w:id="811" w:author="Sarju Garg" w:date="2021-05-15T09:42:00Z"/>
                <w:rFonts w:ascii="Helvetica Neue" w:hAnsi="Helvetica Neue" w:cs="Helvetica Neue"/>
                <w:szCs w:val="24"/>
                <w:lang w:val="en-US"/>
              </w:rPr>
            </w:pPr>
            <w:ins w:id="812" w:author="Sarju Garg" w:date="2021-05-15T09:42:00Z">
              <w:r>
                <w:rPr>
                  <w:rFonts w:ascii="Helvetica Neue" w:hAnsi="Helvetica Neue" w:cs="Helvetica Neue"/>
                  <w:szCs w:val="24"/>
                  <w:lang w:val="en-US"/>
                </w:rPr>
                <w:t>If the username or password is incorrect or Token is not valid</w:t>
              </w:r>
            </w:ins>
          </w:p>
        </w:tc>
      </w:tr>
      <w:tr w:rsidR="007E7DC8" w14:paraId="1B3AB876" w14:textId="77777777" w:rsidTr="00304C35">
        <w:trPr>
          <w:ins w:id="813" w:author="Sarju Garg" w:date="2021-05-15T12:11:00Z"/>
        </w:trPr>
        <w:tc>
          <w:tcPr>
            <w:tcW w:w="675" w:type="dxa"/>
          </w:tcPr>
          <w:p w14:paraId="6A6AA80E" w14:textId="36C35551" w:rsidR="007E7DC8" w:rsidRDefault="007E7DC8" w:rsidP="00304C35">
            <w:pPr>
              <w:rPr>
                <w:ins w:id="814" w:author="Sarju Garg" w:date="2021-05-15T12:11:00Z"/>
              </w:rPr>
            </w:pPr>
            <w:ins w:id="815" w:author="Sarju Garg" w:date="2021-05-15T12:11:00Z">
              <w:r>
                <w:t>4</w:t>
              </w:r>
            </w:ins>
          </w:p>
        </w:tc>
        <w:tc>
          <w:tcPr>
            <w:tcW w:w="1641" w:type="dxa"/>
          </w:tcPr>
          <w:p w14:paraId="18BE0C03" w14:textId="7EACE514" w:rsidR="007E7DC8" w:rsidRDefault="007E7DC8" w:rsidP="00304C35">
            <w:pPr>
              <w:rPr>
                <w:ins w:id="816" w:author="Sarju Garg" w:date="2021-05-15T12:11:00Z"/>
              </w:rPr>
            </w:pPr>
            <w:ins w:id="817" w:author="Sarju Garg" w:date="2021-05-15T12:11:00Z">
              <w:r>
                <w:t>404</w:t>
              </w:r>
            </w:ins>
          </w:p>
        </w:tc>
        <w:tc>
          <w:tcPr>
            <w:tcW w:w="866" w:type="dxa"/>
          </w:tcPr>
          <w:p w14:paraId="4DDF8A48" w14:textId="49DD3C9B" w:rsidR="007E7DC8" w:rsidRDefault="007E7DC8" w:rsidP="00304C35">
            <w:pPr>
              <w:rPr>
                <w:ins w:id="818" w:author="Sarju Garg" w:date="2021-05-15T12:11:00Z"/>
              </w:rPr>
            </w:pPr>
            <w:ins w:id="819" w:author="Sarju Garg" w:date="2021-05-15T12:11:00Z">
              <w:r>
                <w:t>Not found</w:t>
              </w:r>
            </w:ins>
          </w:p>
        </w:tc>
        <w:tc>
          <w:tcPr>
            <w:tcW w:w="5431" w:type="dxa"/>
          </w:tcPr>
          <w:p w14:paraId="13C8D908" w14:textId="6B621540" w:rsidR="007E7DC8" w:rsidRDefault="007E7DC8" w:rsidP="00304C35">
            <w:pPr>
              <w:rPr>
                <w:ins w:id="820" w:author="Sarju Garg" w:date="2021-05-15T12:11:00Z"/>
                <w:rFonts w:ascii="Helvetica Neue" w:hAnsi="Helvetica Neue" w:cs="Helvetica Neue"/>
                <w:szCs w:val="24"/>
                <w:lang w:val="en-US"/>
              </w:rPr>
            </w:pPr>
            <w:ins w:id="821" w:author="Sarju Garg" w:date="2021-05-15T12:11:00Z">
              <w:r>
                <w:rPr>
                  <w:rFonts w:ascii="Helvetica Neue" w:hAnsi="Helvetica Neue" w:cs="Helvetica Neue"/>
                  <w:szCs w:val="24"/>
                  <w:lang w:val="en-US"/>
                </w:rPr>
                <w:t>In case the URI path is not correct</w:t>
              </w:r>
            </w:ins>
          </w:p>
        </w:tc>
      </w:tr>
      <w:tr w:rsidR="007E7DC8" w14:paraId="42FF0BD3" w14:textId="77777777" w:rsidTr="00304C35">
        <w:trPr>
          <w:ins w:id="822" w:author="Sarju Garg" w:date="2021-05-15T12:11:00Z"/>
        </w:trPr>
        <w:tc>
          <w:tcPr>
            <w:tcW w:w="675" w:type="dxa"/>
          </w:tcPr>
          <w:p w14:paraId="1D56AD3A" w14:textId="4D7572B2" w:rsidR="007E7DC8" w:rsidRDefault="007E7DC8" w:rsidP="00304C35">
            <w:pPr>
              <w:rPr>
                <w:ins w:id="823" w:author="Sarju Garg" w:date="2021-05-15T12:11:00Z"/>
              </w:rPr>
            </w:pPr>
            <w:ins w:id="824" w:author="Sarju Garg" w:date="2021-05-15T12:11:00Z">
              <w:r>
                <w:t>5</w:t>
              </w:r>
            </w:ins>
          </w:p>
        </w:tc>
        <w:tc>
          <w:tcPr>
            <w:tcW w:w="1641" w:type="dxa"/>
          </w:tcPr>
          <w:p w14:paraId="21404F4F" w14:textId="2DBDF6B9" w:rsidR="007E7DC8" w:rsidRDefault="007E7DC8" w:rsidP="00304C35">
            <w:pPr>
              <w:rPr>
                <w:ins w:id="825" w:author="Sarju Garg" w:date="2021-05-15T12:11:00Z"/>
              </w:rPr>
            </w:pPr>
            <w:ins w:id="826" w:author="Sarju Garg" w:date="2021-05-15T12:11:00Z">
              <w:r>
                <w:t>405</w:t>
              </w:r>
            </w:ins>
          </w:p>
        </w:tc>
        <w:tc>
          <w:tcPr>
            <w:tcW w:w="866" w:type="dxa"/>
          </w:tcPr>
          <w:p w14:paraId="3B2F4DE2" w14:textId="6BAEEBCC" w:rsidR="007E7DC8" w:rsidRDefault="007E7DC8" w:rsidP="00304C35">
            <w:pPr>
              <w:rPr>
                <w:ins w:id="827" w:author="Sarju Garg" w:date="2021-05-15T12:11:00Z"/>
              </w:rPr>
            </w:pPr>
            <w:ins w:id="828" w:author="Sarju Garg" w:date="2021-05-15T12:11:00Z">
              <w:r>
                <w:t>Not allowed</w:t>
              </w:r>
            </w:ins>
          </w:p>
        </w:tc>
        <w:tc>
          <w:tcPr>
            <w:tcW w:w="5431" w:type="dxa"/>
          </w:tcPr>
          <w:p w14:paraId="20CBBC2F" w14:textId="3098F416" w:rsidR="007E7DC8" w:rsidRDefault="007E7DC8" w:rsidP="00304C35">
            <w:pPr>
              <w:rPr>
                <w:ins w:id="829" w:author="Sarju Garg" w:date="2021-05-15T12:11:00Z"/>
                <w:rFonts w:ascii="Helvetica Neue" w:hAnsi="Helvetica Neue" w:cs="Helvetica Neue"/>
                <w:szCs w:val="24"/>
                <w:lang w:val="en-US"/>
              </w:rPr>
            </w:pPr>
            <w:ins w:id="830" w:author="Sarju Garg" w:date="2021-05-15T12:11:00Z">
              <w:r>
                <w:rPr>
                  <w:rFonts w:ascii="Helvetica Neue" w:hAnsi="Helvetica Neue" w:cs="Helvetica Neue"/>
                  <w:szCs w:val="24"/>
                  <w:lang w:val="en-US"/>
                </w:rPr>
                <w:t>Using of any method other than POST</w:t>
              </w:r>
            </w:ins>
          </w:p>
        </w:tc>
      </w:tr>
      <w:tr w:rsidR="00304C35" w14:paraId="721209C6" w14:textId="77777777" w:rsidTr="00304C35">
        <w:trPr>
          <w:ins w:id="831" w:author="Sarju Garg" w:date="2021-05-15T09:39:00Z"/>
        </w:trPr>
        <w:tc>
          <w:tcPr>
            <w:tcW w:w="675" w:type="dxa"/>
          </w:tcPr>
          <w:p w14:paraId="3212BA4A" w14:textId="557ECE5D" w:rsidR="00304C35" w:rsidRDefault="008354F8" w:rsidP="00304C35">
            <w:pPr>
              <w:rPr>
                <w:ins w:id="832" w:author="Sarju Garg" w:date="2021-05-15T09:39:00Z"/>
              </w:rPr>
            </w:pPr>
            <w:ins w:id="833" w:author="Sarju Garg" w:date="2021-05-15T09:39:00Z">
              <w:r>
                <w:t>6</w:t>
              </w:r>
            </w:ins>
          </w:p>
        </w:tc>
        <w:tc>
          <w:tcPr>
            <w:tcW w:w="1641" w:type="dxa"/>
          </w:tcPr>
          <w:p w14:paraId="138179BC" w14:textId="5AE0A40E" w:rsidR="00304C35" w:rsidRDefault="00304C35" w:rsidP="00304C35">
            <w:pPr>
              <w:rPr>
                <w:ins w:id="834" w:author="Sarju Garg" w:date="2021-05-15T09:39:00Z"/>
              </w:rPr>
            </w:pPr>
            <w:ins w:id="835" w:author="Sarju Garg" w:date="2021-05-15T09:40:00Z">
              <w:r>
                <w:t>415</w:t>
              </w:r>
            </w:ins>
          </w:p>
        </w:tc>
        <w:tc>
          <w:tcPr>
            <w:tcW w:w="866" w:type="dxa"/>
          </w:tcPr>
          <w:p w14:paraId="6927D465" w14:textId="29793AB4" w:rsidR="00304C35" w:rsidRDefault="00304C35" w:rsidP="00304C35">
            <w:pPr>
              <w:rPr>
                <w:ins w:id="836" w:author="Sarju Garg" w:date="2021-05-15T09:39:00Z"/>
              </w:rPr>
            </w:pPr>
            <w:ins w:id="837" w:author="Sarju Garg" w:date="2021-05-15T09:40:00Z">
              <w:r>
                <w:t>Unsupported  Media Type</w:t>
              </w:r>
            </w:ins>
          </w:p>
        </w:tc>
        <w:tc>
          <w:tcPr>
            <w:tcW w:w="5431" w:type="dxa"/>
          </w:tcPr>
          <w:p w14:paraId="6B107980" w14:textId="67396F3C" w:rsidR="00304C35" w:rsidRDefault="00304C35" w:rsidP="00304C35">
            <w:pPr>
              <w:rPr>
                <w:ins w:id="838" w:author="Sarju Garg" w:date="2021-05-15T09:39:00Z"/>
              </w:rPr>
            </w:pPr>
            <w:ins w:id="839" w:author="Sarju Garg" w:date="2021-05-15T09:41:00Z">
              <w:r>
                <w:rPr>
                  <w:rFonts w:ascii="Helvetica Neue" w:hAnsi="Helvetica Neue" w:cs="Helvetica Neue"/>
                  <w:szCs w:val="24"/>
                  <w:lang w:val="en-US"/>
                </w:rPr>
                <w:t>If the Content-Type is not supported on server</w:t>
              </w:r>
            </w:ins>
          </w:p>
        </w:tc>
      </w:tr>
      <w:tr w:rsidR="0050134B" w14:paraId="4B44B720" w14:textId="77777777" w:rsidTr="00304C35">
        <w:trPr>
          <w:ins w:id="840" w:author="Sarju Garg" w:date="2021-05-23T09:26:00Z"/>
        </w:trPr>
        <w:tc>
          <w:tcPr>
            <w:tcW w:w="675" w:type="dxa"/>
          </w:tcPr>
          <w:p w14:paraId="1B61A1AC" w14:textId="26321467" w:rsidR="0050134B" w:rsidRDefault="0050134B" w:rsidP="00304C35">
            <w:pPr>
              <w:rPr>
                <w:ins w:id="841" w:author="Sarju Garg" w:date="2021-05-23T09:26:00Z"/>
              </w:rPr>
            </w:pPr>
            <w:ins w:id="842" w:author="Sarju Garg" w:date="2021-05-23T09:26:00Z">
              <w:r>
                <w:t>7</w:t>
              </w:r>
            </w:ins>
          </w:p>
        </w:tc>
        <w:tc>
          <w:tcPr>
            <w:tcW w:w="1641" w:type="dxa"/>
          </w:tcPr>
          <w:p w14:paraId="0B83FA30" w14:textId="6A457BB9" w:rsidR="0050134B" w:rsidRDefault="0050134B" w:rsidP="00304C35">
            <w:pPr>
              <w:rPr>
                <w:ins w:id="843" w:author="Sarju Garg" w:date="2021-05-23T09:26:00Z"/>
              </w:rPr>
            </w:pPr>
            <w:ins w:id="844" w:author="Sarju Garg" w:date="2021-05-23T09:26:00Z">
              <w:r>
                <w:t>422</w:t>
              </w:r>
            </w:ins>
          </w:p>
        </w:tc>
        <w:tc>
          <w:tcPr>
            <w:tcW w:w="866" w:type="dxa"/>
          </w:tcPr>
          <w:p w14:paraId="6121A77A" w14:textId="06A84CEA" w:rsidR="0050134B" w:rsidRDefault="0050134B" w:rsidP="00304C35">
            <w:pPr>
              <w:rPr>
                <w:ins w:id="845" w:author="Sarju Garg" w:date="2021-05-23T09:26:00Z"/>
              </w:rPr>
            </w:pPr>
            <w:ins w:id="846" w:author="Sarju Garg" w:date="2021-05-23T09:26:00Z">
              <w:r>
                <w:t>Unprocessable entity</w:t>
              </w:r>
            </w:ins>
          </w:p>
        </w:tc>
        <w:tc>
          <w:tcPr>
            <w:tcW w:w="5431" w:type="dxa"/>
          </w:tcPr>
          <w:p w14:paraId="6322DB52" w14:textId="0B6D9BC4" w:rsidR="0050134B" w:rsidRDefault="0050134B" w:rsidP="00304C35">
            <w:pPr>
              <w:rPr>
                <w:ins w:id="847" w:author="Sarju Garg" w:date="2021-05-23T09:26:00Z"/>
                <w:rFonts w:ascii="Helvetica Neue" w:hAnsi="Helvetica Neue" w:cs="Helvetica Neue"/>
                <w:szCs w:val="24"/>
                <w:lang w:val="en-US"/>
              </w:rPr>
            </w:pPr>
            <w:ins w:id="848" w:author="Sarju Garg" w:date="2021-05-23T09:27:00Z">
              <w:r w:rsidRPr="0050134B">
                <w:rPr>
                  <w:rFonts w:ascii="Helvetica Neue" w:hAnsi="Helvetica Neue" w:cs="Helvetica Neue"/>
                  <w:szCs w:val="24"/>
                  <w:lang w:val="en-US"/>
                  <w:rPrChange w:id="849" w:author="Sarju Garg" w:date="2021-05-23T09:27:00Z">
                    <w:rPr>
                      <w:rFonts w:ascii="Courier" w:hAnsi="Courier" w:cs="Courier"/>
                      <w:b/>
                      <w:bCs/>
                      <w:szCs w:val="24"/>
                      <w:lang w:val="en-US"/>
                    </w:rPr>
                  </w:rPrChange>
                </w:rPr>
                <w:t xml:space="preserve">This </w:t>
              </w:r>
              <w:r>
                <w:rPr>
                  <w:rFonts w:ascii="Helvetica Neue" w:hAnsi="Helvetica Neue" w:cs="Helvetica Neue"/>
                  <w:szCs w:val="24"/>
                  <w:lang w:val="en-US"/>
                </w:rPr>
                <w:t>response status code indicates that the server understands the content type of the request entity, and the syntax of the request entity is correct, but it was unable to process the contained instructions.</w:t>
              </w:r>
            </w:ins>
          </w:p>
        </w:tc>
      </w:tr>
      <w:tr w:rsidR="0050134B" w14:paraId="6C720CD4" w14:textId="77777777" w:rsidTr="00304C35">
        <w:trPr>
          <w:ins w:id="850" w:author="Sarju Garg" w:date="2021-05-23T09:27:00Z"/>
        </w:trPr>
        <w:tc>
          <w:tcPr>
            <w:tcW w:w="675" w:type="dxa"/>
          </w:tcPr>
          <w:p w14:paraId="48AB54D9" w14:textId="6E631826" w:rsidR="0050134B" w:rsidRDefault="0050134B" w:rsidP="00304C35">
            <w:pPr>
              <w:rPr>
                <w:ins w:id="851" w:author="Sarju Garg" w:date="2021-05-23T09:27:00Z"/>
              </w:rPr>
            </w:pPr>
            <w:ins w:id="852" w:author="Sarju Garg" w:date="2021-05-23T09:27:00Z">
              <w:r>
                <w:t>8</w:t>
              </w:r>
            </w:ins>
          </w:p>
        </w:tc>
        <w:tc>
          <w:tcPr>
            <w:tcW w:w="1641" w:type="dxa"/>
          </w:tcPr>
          <w:p w14:paraId="6FE2E42B" w14:textId="6AA262D0" w:rsidR="0050134B" w:rsidRDefault="0050134B" w:rsidP="00304C35">
            <w:pPr>
              <w:rPr>
                <w:ins w:id="853" w:author="Sarju Garg" w:date="2021-05-23T09:27:00Z"/>
              </w:rPr>
            </w:pPr>
            <w:ins w:id="854" w:author="Sarju Garg" w:date="2021-05-23T09:27:00Z">
              <w:r>
                <w:t>428</w:t>
              </w:r>
            </w:ins>
          </w:p>
        </w:tc>
        <w:tc>
          <w:tcPr>
            <w:tcW w:w="866" w:type="dxa"/>
          </w:tcPr>
          <w:p w14:paraId="6E582F91" w14:textId="6D7C9107" w:rsidR="0050134B" w:rsidRDefault="0050134B" w:rsidP="00304C35">
            <w:pPr>
              <w:rPr>
                <w:ins w:id="855" w:author="Sarju Garg" w:date="2021-05-23T09:27:00Z"/>
              </w:rPr>
            </w:pPr>
            <w:ins w:id="856" w:author="Sarju Garg" w:date="2021-05-23T09:28:00Z">
              <w:r w:rsidRPr="0050134B">
                <w:rPr>
                  <w:rPrChange w:id="857" w:author="Sarju Garg" w:date="2021-05-23T09:28:00Z">
                    <w:rPr>
                      <w:rFonts w:ascii="Helvetica Neue" w:hAnsi="Helvetica Neue" w:cs="Helvetica Neue"/>
                      <w:b/>
                      <w:bCs/>
                      <w:szCs w:val="24"/>
                      <w:lang w:val="en-US"/>
                    </w:rPr>
                  </w:rPrChange>
                </w:rPr>
                <w:t>Preconditi</w:t>
              </w:r>
              <w:r>
                <w:rPr>
                  <w:rPrChange w:id="858" w:author="Sarju Garg" w:date="2021-05-23T09:28:00Z">
                    <w:rPr/>
                  </w:rPrChange>
                </w:rPr>
                <w:t>on</w:t>
              </w:r>
              <w:r>
                <w:rPr>
                  <w:rFonts w:ascii="Helvetica Neue" w:hAnsi="Helvetica Neue" w:cs="Helvetica Neue"/>
                  <w:szCs w:val="24"/>
                  <w:lang w:val="en-US"/>
                </w:rPr>
                <w:t> </w:t>
              </w:r>
            </w:ins>
            <w:bookmarkStart w:id="859" w:name="_GoBack"/>
            <w:bookmarkEnd w:id="859"/>
          </w:p>
        </w:tc>
        <w:tc>
          <w:tcPr>
            <w:tcW w:w="5431" w:type="dxa"/>
          </w:tcPr>
          <w:p w14:paraId="4825C7E2" w14:textId="5C9AFF0F" w:rsidR="0050134B" w:rsidRPr="0050134B" w:rsidRDefault="0050134B" w:rsidP="0050134B">
            <w:pPr>
              <w:widowControl w:val="0"/>
              <w:autoSpaceDE w:val="0"/>
              <w:autoSpaceDN w:val="0"/>
              <w:adjustRightInd w:val="0"/>
              <w:spacing w:after="240" w:line="320" w:lineRule="atLeast"/>
              <w:rPr>
                <w:ins w:id="860" w:author="Sarju Garg" w:date="2021-05-23T09:27:00Z"/>
                <w:rFonts w:ascii="Helvetica Neue" w:hAnsi="Helvetica Neue" w:cs="Helvetica Neue"/>
                <w:szCs w:val="24"/>
                <w:lang w:val="en-US"/>
              </w:rPr>
              <w:pPrChange w:id="861" w:author="Sarju Garg" w:date="2021-05-23T09:28:00Z">
                <w:pPr/>
              </w:pPrChange>
            </w:pPr>
            <w:ins w:id="862" w:author="Sarju Garg" w:date="2021-05-23T09:28:00Z">
              <w:r>
                <w:rPr>
                  <w:rFonts w:ascii="Helvetica Neue" w:hAnsi="Helvetica Neue" w:cs="Helvetica Neue"/>
                  <w:szCs w:val="24"/>
                  <w:lang w:val="en-US"/>
                </w:rPr>
                <w:t>This r</w:t>
              </w:r>
              <w:r>
                <w:rPr>
                  <w:rFonts w:ascii="Helvetica Neue" w:hAnsi="Helvetica Neue" w:cs="Helvetica Neue"/>
                  <w:szCs w:val="24"/>
                  <w:lang w:val="en-US"/>
                </w:rPr>
                <w:t>esponse status code indicates that the server requires the request to be conditional. Typically, this means that a required </w:t>
              </w:r>
              <w:r>
                <w:rPr>
                  <w:rFonts w:ascii="Helvetica Neue" w:hAnsi="Helvetica Neue" w:cs="Helvetica Neue"/>
                  <w:b/>
                  <w:bCs/>
                  <w:szCs w:val="24"/>
                  <w:lang w:val="en-US"/>
                </w:rPr>
                <w:t>precondition</w:t>
              </w:r>
              <w:r>
                <w:rPr>
                  <w:rFonts w:ascii="Helvetica Neue" w:hAnsi="Helvetica Neue" w:cs="Helvetica Neue"/>
                  <w:szCs w:val="24"/>
                  <w:lang w:val="en-US"/>
                </w:rPr>
                <w:t> heade</w:t>
              </w:r>
              <w:r>
                <w:rPr>
                  <w:rFonts w:ascii="Helvetica Neue" w:hAnsi="Helvetica Neue" w:cs="Helvetica Neue"/>
                  <w:szCs w:val="24"/>
                  <w:lang w:val="en-US"/>
                </w:rPr>
                <w:t>r, such as If-</w:t>
              </w:r>
              <w:proofErr w:type="gramStart"/>
              <w:r>
                <w:rPr>
                  <w:rFonts w:ascii="Helvetica Neue" w:hAnsi="Helvetica Neue" w:cs="Helvetica Neue"/>
                  <w:szCs w:val="24"/>
                  <w:lang w:val="en-US"/>
                </w:rPr>
                <w:t>Match ,</w:t>
              </w:r>
              <w:proofErr w:type="gramEnd"/>
              <w:r>
                <w:rPr>
                  <w:rFonts w:ascii="Helvetica Neue" w:hAnsi="Helvetica Neue" w:cs="Helvetica Neue"/>
                  <w:szCs w:val="24"/>
                  <w:lang w:val="en-US"/>
                </w:rPr>
                <w:t xml:space="preserve"> is missing</w:t>
              </w:r>
            </w:ins>
          </w:p>
        </w:tc>
      </w:tr>
      <w:tr w:rsidR="008354F8" w14:paraId="1FDEA5DF" w14:textId="77777777" w:rsidTr="00304C35">
        <w:trPr>
          <w:ins w:id="863" w:author="Sarju Garg" w:date="2021-05-18T09:00:00Z"/>
        </w:trPr>
        <w:tc>
          <w:tcPr>
            <w:tcW w:w="675" w:type="dxa"/>
          </w:tcPr>
          <w:p w14:paraId="5933604A" w14:textId="59BD8060" w:rsidR="008354F8" w:rsidRDefault="008354F8" w:rsidP="00304C35">
            <w:pPr>
              <w:rPr>
                <w:ins w:id="864" w:author="Sarju Garg" w:date="2021-05-18T09:00:00Z"/>
              </w:rPr>
            </w:pPr>
            <w:ins w:id="865" w:author="Sarju Garg" w:date="2021-05-18T09:00:00Z">
              <w:r>
                <w:t>8</w:t>
              </w:r>
            </w:ins>
          </w:p>
        </w:tc>
        <w:tc>
          <w:tcPr>
            <w:tcW w:w="1641" w:type="dxa"/>
          </w:tcPr>
          <w:p w14:paraId="2301E7E0" w14:textId="55F2C5C8" w:rsidR="008354F8" w:rsidRDefault="008354F8" w:rsidP="00304C35">
            <w:pPr>
              <w:rPr>
                <w:ins w:id="866" w:author="Sarju Garg" w:date="2021-05-18T09:00:00Z"/>
              </w:rPr>
            </w:pPr>
            <w:ins w:id="867" w:author="Sarju Garg" w:date="2021-05-18T09:00:00Z">
              <w:r>
                <w:t>429</w:t>
              </w:r>
            </w:ins>
          </w:p>
        </w:tc>
        <w:tc>
          <w:tcPr>
            <w:tcW w:w="866" w:type="dxa"/>
          </w:tcPr>
          <w:p w14:paraId="1B2952EB" w14:textId="31D3CCC0" w:rsidR="008354F8" w:rsidRDefault="008E5540" w:rsidP="00304C35">
            <w:pPr>
              <w:rPr>
                <w:ins w:id="868" w:author="Sarju Garg" w:date="2021-05-18T09:00:00Z"/>
              </w:rPr>
            </w:pPr>
            <w:ins w:id="869" w:author="Sarju Garg" w:date="2021-05-18T09:01:00Z">
              <w:r>
                <w:t>Too many Request</w:t>
              </w:r>
            </w:ins>
          </w:p>
        </w:tc>
        <w:tc>
          <w:tcPr>
            <w:tcW w:w="5431" w:type="dxa"/>
          </w:tcPr>
          <w:p w14:paraId="1B5ED358" w14:textId="5D9A5A81" w:rsidR="008354F8" w:rsidRDefault="008354F8" w:rsidP="00304C35">
            <w:pPr>
              <w:rPr>
                <w:ins w:id="870" w:author="Sarju Garg" w:date="2021-05-18T09:00:00Z"/>
                <w:rFonts w:ascii="Helvetica Neue" w:hAnsi="Helvetica Neue" w:cs="Helvetica Neue"/>
                <w:szCs w:val="24"/>
                <w:lang w:val="en-US"/>
              </w:rPr>
            </w:pPr>
            <w:ins w:id="871" w:author="Sarju Garg" w:date="2021-05-18T09:00:00Z">
              <w:r>
                <w:rPr>
                  <w:rFonts w:ascii="Helvetica Neue" w:hAnsi="Helvetica Neue" w:cs="Helvetica Neue"/>
                  <w:szCs w:val="24"/>
                  <w:lang w:val="en-US"/>
                </w:rPr>
                <w:t>When API limit is exceeded</w:t>
              </w:r>
            </w:ins>
          </w:p>
        </w:tc>
      </w:tr>
      <w:tr w:rsidR="00304C35" w14:paraId="726DEC96" w14:textId="77777777" w:rsidTr="00304C35">
        <w:trPr>
          <w:ins w:id="872" w:author="Sarju Garg" w:date="2021-05-15T09:39:00Z"/>
        </w:trPr>
        <w:tc>
          <w:tcPr>
            <w:tcW w:w="675" w:type="dxa"/>
          </w:tcPr>
          <w:p w14:paraId="390DEEE3" w14:textId="67FE076D" w:rsidR="00304C35" w:rsidRDefault="001720AB" w:rsidP="00304C35">
            <w:pPr>
              <w:rPr>
                <w:ins w:id="873" w:author="Sarju Garg" w:date="2021-05-15T09:39:00Z"/>
              </w:rPr>
            </w:pPr>
            <w:ins w:id="874" w:author="Sarju Garg" w:date="2021-05-15T09:39:00Z">
              <w:r>
                <w:lastRenderedPageBreak/>
                <w:t>5</w:t>
              </w:r>
            </w:ins>
          </w:p>
        </w:tc>
        <w:tc>
          <w:tcPr>
            <w:tcW w:w="1641" w:type="dxa"/>
          </w:tcPr>
          <w:p w14:paraId="66923AFA" w14:textId="216D4F21" w:rsidR="00304C35" w:rsidRDefault="00304C35" w:rsidP="00304C35">
            <w:pPr>
              <w:rPr>
                <w:ins w:id="875" w:author="Sarju Garg" w:date="2021-05-15T09:39:00Z"/>
              </w:rPr>
            </w:pPr>
            <w:ins w:id="876" w:author="Sarju Garg" w:date="2021-05-15T09:41:00Z">
              <w:r>
                <w:t>500</w:t>
              </w:r>
            </w:ins>
          </w:p>
        </w:tc>
        <w:tc>
          <w:tcPr>
            <w:tcW w:w="866" w:type="dxa"/>
          </w:tcPr>
          <w:p w14:paraId="12ED71B9" w14:textId="798161E7" w:rsidR="00304C35" w:rsidRDefault="00304C35" w:rsidP="00304C35">
            <w:pPr>
              <w:rPr>
                <w:ins w:id="877" w:author="Sarju Garg" w:date="2021-05-15T09:39:00Z"/>
              </w:rPr>
            </w:pPr>
            <w:ins w:id="878" w:author="Sarju Garg" w:date="2021-05-15T09:41:00Z">
              <w:r>
                <w:t>Internal server Error</w:t>
              </w:r>
            </w:ins>
          </w:p>
        </w:tc>
        <w:tc>
          <w:tcPr>
            <w:tcW w:w="5431" w:type="dxa"/>
          </w:tcPr>
          <w:p w14:paraId="3A308513" w14:textId="7395CE9B" w:rsidR="00304C35" w:rsidRDefault="00304C35" w:rsidP="00304C35">
            <w:pPr>
              <w:rPr>
                <w:ins w:id="879" w:author="Sarju Garg" w:date="2021-05-15T09:39:00Z"/>
              </w:rPr>
            </w:pPr>
            <w:ins w:id="880" w:author="Sarju Garg" w:date="2021-05-15T09:41:00Z">
              <w:r>
                <w:t>If there is some problem at server end</w:t>
              </w:r>
            </w:ins>
          </w:p>
        </w:tc>
      </w:tr>
    </w:tbl>
    <w:p w14:paraId="0CE3CCC1" w14:textId="77777777" w:rsidR="00304C35" w:rsidRPr="00304C35" w:rsidRDefault="00304C35">
      <w:pPr>
        <w:rPr>
          <w:ins w:id="881" w:author="Sarju Garg" w:date="2021-05-15T09:18:00Z"/>
        </w:rPr>
        <w:pPrChange w:id="882" w:author="Sarju Garg" w:date="2021-05-15T09:39:00Z">
          <w:pPr>
            <w:pStyle w:val="ListParagraph"/>
            <w:numPr>
              <w:numId w:val="69"/>
            </w:numPr>
            <w:ind w:hanging="360"/>
          </w:pPr>
        </w:pPrChange>
      </w:pPr>
    </w:p>
    <w:p w14:paraId="7D3C38BB" w14:textId="6D15CE90" w:rsidR="00AB1E5E" w:rsidRDefault="00674AC9">
      <w:pPr>
        <w:pStyle w:val="Heading2"/>
        <w:rPr>
          <w:ins w:id="883" w:author="Sarju Garg" w:date="2021-05-15T10:53:00Z"/>
        </w:rPr>
        <w:pPrChange w:id="884" w:author="Sarju Garg" w:date="2021-05-15T09:18:00Z">
          <w:pPr>
            <w:pStyle w:val="ListParagraph"/>
            <w:numPr>
              <w:numId w:val="69"/>
            </w:numPr>
            <w:ind w:hanging="360"/>
          </w:pPr>
        </w:pPrChange>
      </w:pPr>
      <w:ins w:id="885" w:author="Sarju Garg" w:date="2021-05-15T10:53:00Z">
        <w:r>
          <w:t>Naming</w:t>
        </w:r>
      </w:ins>
      <w:ins w:id="886" w:author="Sarju Garg" w:date="2021-05-15T09:18:00Z">
        <w:r w:rsidR="00AB1E5E">
          <w:t xml:space="preserve"> definition</w:t>
        </w:r>
      </w:ins>
    </w:p>
    <w:p w14:paraId="14D1AA1B" w14:textId="6908D843" w:rsidR="00674AC9" w:rsidRDefault="00674AC9">
      <w:pPr>
        <w:rPr>
          <w:ins w:id="887" w:author="Sarju Garg" w:date="2021-05-15T10:53:00Z"/>
        </w:rPr>
        <w:pPrChange w:id="888" w:author="Sarju Garg" w:date="2021-05-15T10:53:00Z">
          <w:pPr>
            <w:pStyle w:val="ListParagraph"/>
            <w:numPr>
              <w:numId w:val="69"/>
            </w:numPr>
            <w:ind w:hanging="360"/>
          </w:pPr>
        </w:pPrChange>
      </w:pPr>
      <w:ins w:id="889" w:author="Sarju Garg" w:date="2021-05-15T10:53:00Z">
        <w:r>
          <w:t>This is applicable for</w:t>
        </w:r>
      </w:ins>
    </w:p>
    <w:p w14:paraId="4A7797D6" w14:textId="71A6745C" w:rsidR="00674AC9" w:rsidRDefault="00674AC9">
      <w:pPr>
        <w:pStyle w:val="ListParagraph"/>
        <w:numPr>
          <w:ilvl w:val="0"/>
          <w:numId w:val="74"/>
        </w:numPr>
        <w:rPr>
          <w:ins w:id="890" w:author="Sarju Garg" w:date="2021-05-15T10:53:00Z"/>
        </w:rPr>
        <w:pPrChange w:id="891" w:author="Sarju Garg" w:date="2021-05-15T10:53:00Z">
          <w:pPr>
            <w:pStyle w:val="ListParagraph"/>
            <w:numPr>
              <w:numId w:val="69"/>
            </w:numPr>
            <w:ind w:hanging="360"/>
          </w:pPr>
        </w:pPrChange>
      </w:pPr>
      <w:ins w:id="892" w:author="Sarju Garg" w:date="2021-05-15T10:53:00Z">
        <w:r>
          <w:t>URL naming convention</w:t>
        </w:r>
      </w:ins>
    </w:p>
    <w:p w14:paraId="135D7548" w14:textId="4EBFFC97" w:rsidR="00674AC9" w:rsidRDefault="00674AC9">
      <w:pPr>
        <w:pStyle w:val="ListParagraph"/>
        <w:numPr>
          <w:ilvl w:val="0"/>
          <w:numId w:val="74"/>
        </w:numPr>
        <w:rPr>
          <w:ins w:id="893" w:author="Sarju Garg" w:date="2021-05-15T10:53:00Z"/>
        </w:rPr>
        <w:pPrChange w:id="894" w:author="Sarju Garg" w:date="2021-05-15T10:53:00Z">
          <w:pPr>
            <w:pStyle w:val="ListParagraph"/>
            <w:numPr>
              <w:numId w:val="69"/>
            </w:numPr>
            <w:ind w:hanging="360"/>
          </w:pPr>
        </w:pPrChange>
      </w:pPr>
      <w:ins w:id="895" w:author="Sarju Garg" w:date="2021-05-15T10:53:00Z">
        <w:r>
          <w:t>Resource naming</w:t>
        </w:r>
      </w:ins>
    </w:p>
    <w:p w14:paraId="7125B5E5" w14:textId="72DF56C6" w:rsidR="00674AC9" w:rsidRDefault="00674AC9">
      <w:pPr>
        <w:pStyle w:val="ListParagraph"/>
        <w:numPr>
          <w:ilvl w:val="0"/>
          <w:numId w:val="74"/>
        </w:numPr>
        <w:rPr>
          <w:ins w:id="896" w:author="Sarju Garg" w:date="2021-05-15T10:54:00Z"/>
        </w:rPr>
        <w:pPrChange w:id="897" w:author="Sarju Garg" w:date="2021-05-15T10:53:00Z">
          <w:pPr>
            <w:pStyle w:val="ListParagraph"/>
            <w:numPr>
              <w:numId w:val="69"/>
            </w:numPr>
            <w:ind w:hanging="360"/>
          </w:pPr>
        </w:pPrChange>
      </w:pPr>
      <w:ins w:id="898" w:author="Sarju Garg" w:date="2021-05-15T10:53:00Z">
        <w:r>
          <w:t xml:space="preserve">Parameter naming </w:t>
        </w:r>
      </w:ins>
    </w:p>
    <w:p w14:paraId="7DF86D58" w14:textId="77777777" w:rsidR="000F0A7A" w:rsidRPr="000F0A7A" w:rsidRDefault="000F0A7A">
      <w:pPr>
        <w:spacing w:after="0" w:line="240" w:lineRule="auto"/>
        <w:rPr>
          <w:ins w:id="899" w:author="Sarju Garg" w:date="2021-05-15T10:54:00Z"/>
          <w:rFonts w:ascii="Times" w:eastAsia="Times New Roman" w:hAnsi="Times" w:cs="Times New Roman"/>
          <w:sz w:val="20"/>
          <w:szCs w:val="20"/>
          <w:rPrChange w:id="900" w:author="Sarju Garg" w:date="2021-05-15T10:54:00Z">
            <w:rPr>
              <w:ins w:id="901" w:author="Sarju Garg" w:date="2021-05-15T10:54:00Z"/>
              <w:rFonts w:ascii="Times" w:hAnsi="Times" w:cs="Times New Roman"/>
              <w:sz w:val="20"/>
              <w:szCs w:val="20"/>
            </w:rPr>
          </w:rPrChange>
        </w:rPr>
        <w:pPrChange w:id="902" w:author="Sarju Garg" w:date="2021-05-18T07:39:00Z">
          <w:pPr>
            <w:pStyle w:val="ListParagraph"/>
            <w:numPr>
              <w:numId w:val="74"/>
            </w:numPr>
            <w:spacing w:after="0" w:line="240" w:lineRule="auto"/>
            <w:ind w:hanging="360"/>
          </w:pPr>
        </w:pPrChange>
      </w:pPr>
    </w:p>
    <w:p w14:paraId="2926BB6B" w14:textId="7E6DD78C" w:rsidR="000F0A7A" w:rsidRDefault="00323EAB">
      <w:pPr>
        <w:rPr>
          <w:ins w:id="903" w:author="Sarju Garg" w:date="2021-05-18T07:27:00Z"/>
        </w:rPr>
        <w:pPrChange w:id="904" w:author="Sarju Garg" w:date="2021-05-15T10:54:00Z">
          <w:pPr>
            <w:pStyle w:val="ListParagraph"/>
            <w:numPr>
              <w:numId w:val="69"/>
            </w:numPr>
            <w:ind w:hanging="360"/>
          </w:pPr>
        </w:pPrChange>
      </w:pPr>
      <w:ins w:id="905" w:author="Sarju Garg" w:date="2021-05-18T07:39:00Z">
        <w:r>
          <w:t xml:space="preserve">For parameter naming convention, </w:t>
        </w:r>
      </w:ins>
      <w:ins w:id="906" w:author="Sarju Garg" w:date="2021-05-15T12:04:00Z">
        <w:r w:rsidR="009C0B14">
          <w:t>snake_case</w:t>
        </w:r>
      </w:ins>
      <w:ins w:id="907" w:author="Sarju Garg" w:date="2021-05-18T07:40:00Z">
        <w:r>
          <w:t xml:space="preserve"> is followed</w:t>
        </w:r>
      </w:ins>
      <w:ins w:id="908" w:author="Sarju Garg" w:date="2021-05-15T12:04:00Z">
        <w:r w:rsidR="009C0B14">
          <w:t xml:space="preserve"> in </w:t>
        </w:r>
      </w:ins>
      <w:ins w:id="909" w:author="Sarju Garg" w:date="2021-05-18T07:40:00Z">
        <w:r>
          <w:t>the</w:t>
        </w:r>
      </w:ins>
      <w:ins w:id="910" w:author="Sarju Garg" w:date="2021-05-15T12:04:00Z">
        <w:r w:rsidR="009C0B14">
          <w:t xml:space="preserve"> system</w:t>
        </w:r>
      </w:ins>
    </w:p>
    <w:p w14:paraId="5D6486F1" w14:textId="11BFDC5C" w:rsidR="00323EAB" w:rsidRDefault="00323EAB">
      <w:pPr>
        <w:rPr>
          <w:ins w:id="911" w:author="Sarju Garg" w:date="2021-05-18T07:28:00Z"/>
        </w:rPr>
        <w:pPrChange w:id="912" w:author="Sarju Garg" w:date="2021-05-15T10:54:00Z">
          <w:pPr>
            <w:pStyle w:val="ListParagraph"/>
            <w:numPr>
              <w:numId w:val="69"/>
            </w:numPr>
            <w:ind w:hanging="360"/>
          </w:pPr>
        </w:pPrChange>
      </w:pPr>
      <w:ins w:id="913" w:author="Sarju Garg" w:date="2021-05-18T07:27:00Z">
        <w:r>
          <w:t xml:space="preserve">For URL naming conventons, the HTTP method like GET, POST identify the operation type and hence the URL does not contain </w:t>
        </w:r>
      </w:ins>
      <w:ins w:id="914" w:author="Sarju Garg" w:date="2021-05-18T07:28:00Z">
        <w:r>
          <w:t xml:space="preserve">verbs </w:t>
        </w:r>
      </w:ins>
      <w:ins w:id="915" w:author="Sarju Garg" w:date="2021-05-18T07:27:00Z">
        <w:r>
          <w:t xml:space="preserve">words like get </w:t>
        </w:r>
      </w:ins>
      <w:ins w:id="916" w:author="Sarju Garg" w:date="2021-05-18T07:28:00Z">
        <w:r>
          <w:t xml:space="preserve">. It contains the nouns like users, etc. </w:t>
        </w:r>
      </w:ins>
    </w:p>
    <w:p w14:paraId="4BBC4C17" w14:textId="56F31B28" w:rsidR="00323EAB" w:rsidRDefault="00323EAB">
      <w:pPr>
        <w:rPr>
          <w:ins w:id="917" w:author="Sarju Garg" w:date="2021-05-18T07:31:00Z"/>
        </w:rPr>
        <w:pPrChange w:id="918" w:author="Sarju Garg" w:date="2021-05-15T10:54:00Z">
          <w:pPr>
            <w:pStyle w:val="ListParagraph"/>
            <w:numPr>
              <w:numId w:val="69"/>
            </w:numPr>
            <w:ind w:hanging="360"/>
          </w:pPr>
        </w:pPrChange>
      </w:pPr>
      <w:ins w:id="919" w:author="Sarju Garg" w:date="2021-05-18T07:29:00Z">
        <w:r>
          <w:t xml:space="preserve">Since we are using POST method for sending request, the operation type is not coming out clearly from the HTTP method. Hence verbs </w:t>
        </w:r>
      </w:ins>
      <w:ins w:id="920" w:author="Sarju Garg" w:date="2021-05-18T07:31:00Z">
        <w:r>
          <w:t>like get are used.</w:t>
        </w:r>
      </w:ins>
      <w:ins w:id="921" w:author="Sarju Garg" w:date="2021-05-18T07:40:00Z">
        <w:r>
          <w:t xml:space="preserve"> This is deviation from standard practises and hightlighted here.</w:t>
        </w:r>
      </w:ins>
    </w:p>
    <w:p w14:paraId="1BC76B69" w14:textId="22A1AFE0" w:rsidR="00323EAB" w:rsidRDefault="00323EAB">
      <w:pPr>
        <w:rPr>
          <w:ins w:id="922" w:author="Sarju Garg" w:date="2021-05-18T07:31:00Z"/>
        </w:rPr>
        <w:pPrChange w:id="923" w:author="Sarju Garg" w:date="2021-05-15T10:54:00Z">
          <w:pPr>
            <w:pStyle w:val="ListParagraph"/>
            <w:numPr>
              <w:numId w:val="69"/>
            </w:numPr>
            <w:ind w:hanging="360"/>
          </w:pPr>
        </w:pPrChange>
      </w:pPr>
      <w:ins w:id="924" w:author="Sarju Garg" w:date="2021-05-18T07:40:00Z">
        <w:r>
          <w:t>The URL names</w:t>
        </w:r>
      </w:ins>
      <w:ins w:id="925" w:author="Sarju Garg" w:date="2021-05-18T07:41:00Z">
        <w:r>
          <w:t xml:space="preserve"> including resource names</w:t>
        </w:r>
      </w:ins>
      <w:ins w:id="926" w:author="Sarju Garg" w:date="2021-05-18T07:40:00Z">
        <w:r>
          <w:t xml:space="preserve"> would be as follows</w:t>
        </w:r>
      </w:ins>
    </w:p>
    <w:tbl>
      <w:tblPr>
        <w:tblStyle w:val="TableGrid"/>
        <w:tblW w:w="0" w:type="auto"/>
        <w:tblLook w:val="04A0" w:firstRow="1" w:lastRow="0" w:firstColumn="1" w:lastColumn="0" w:noHBand="0" w:noVBand="1"/>
        <w:tblPrChange w:id="927" w:author="Sarju Garg" w:date="2021-05-18T07:32:00Z">
          <w:tblPr>
            <w:tblStyle w:val="TableGrid"/>
            <w:tblW w:w="0" w:type="auto"/>
            <w:tblLook w:val="04A0" w:firstRow="1" w:lastRow="0" w:firstColumn="1" w:lastColumn="0" w:noHBand="0" w:noVBand="1"/>
          </w:tblPr>
        </w:tblPrChange>
      </w:tblPr>
      <w:tblGrid>
        <w:gridCol w:w="2654"/>
        <w:gridCol w:w="5251"/>
        <w:gridCol w:w="1491"/>
        <w:tblGridChange w:id="928">
          <w:tblGrid>
            <w:gridCol w:w="2654"/>
            <w:gridCol w:w="4400"/>
            <w:gridCol w:w="851"/>
            <w:gridCol w:w="1491"/>
          </w:tblGrid>
        </w:tblGridChange>
      </w:tblGrid>
      <w:tr w:rsidR="00323EAB" w14:paraId="5DF44873" w14:textId="77777777" w:rsidTr="00323EAB">
        <w:trPr>
          <w:ins w:id="929" w:author="Sarju Garg" w:date="2021-05-18T07:31:00Z"/>
        </w:trPr>
        <w:tc>
          <w:tcPr>
            <w:tcW w:w="2654" w:type="dxa"/>
            <w:tcPrChange w:id="930" w:author="Sarju Garg" w:date="2021-05-18T07:32:00Z">
              <w:tcPr>
                <w:tcW w:w="2654" w:type="dxa"/>
              </w:tcPr>
            </w:tcPrChange>
          </w:tcPr>
          <w:p w14:paraId="41B227D0" w14:textId="157E1DE1" w:rsidR="00323EAB" w:rsidRDefault="00323EAB">
            <w:pPr>
              <w:rPr>
                <w:ins w:id="931" w:author="Sarju Garg" w:date="2021-05-18T07:31:00Z"/>
              </w:rPr>
            </w:pPr>
            <w:ins w:id="932" w:author="Sarju Garg" w:date="2021-05-18T07:31:00Z">
              <w:r>
                <w:t>Service name</w:t>
              </w:r>
            </w:ins>
          </w:p>
        </w:tc>
        <w:tc>
          <w:tcPr>
            <w:tcW w:w="5251" w:type="dxa"/>
            <w:tcPrChange w:id="933" w:author="Sarju Garg" w:date="2021-05-18T07:32:00Z">
              <w:tcPr>
                <w:tcW w:w="4400" w:type="dxa"/>
              </w:tcPr>
            </w:tcPrChange>
          </w:tcPr>
          <w:p w14:paraId="6AAE31F9" w14:textId="224D108A" w:rsidR="00323EAB" w:rsidRDefault="00323EAB">
            <w:pPr>
              <w:rPr>
                <w:ins w:id="934" w:author="Sarju Garg" w:date="2021-05-18T07:31:00Z"/>
              </w:rPr>
            </w:pPr>
            <w:ins w:id="935" w:author="Sarju Garg" w:date="2021-05-18T07:31:00Z">
              <w:r>
                <w:t>URL</w:t>
              </w:r>
            </w:ins>
          </w:p>
        </w:tc>
        <w:tc>
          <w:tcPr>
            <w:tcW w:w="1491" w:type="dxa"/>
            <w:tcPrChange w:id="936" w:author="Sarju Garg" w:date="2021-05-18T07:32:00Z">
              <w:tcPr>
                <w:tcW w:w="2342" w:type="dxa"/>
                <w:gridSpan w:val="2"/>
              </w:tcPr>
            </w:tcPrChange>
          </w:tcPr>
          <w:p w14:paraId="37C00E60" w14:textId="21EDC016" w:rsidR="00323EAB" w:rsidRDefault="00323EAB">
            <w:pPr>
              <w:rPr>
                <w:ins w:id="937" w:author="Sarju Garg" w:date="2021-05-18T07:31:00Z"/>
              </w:rPr>
            </w:pPr>
            <w:ins w:id="938" w:author="Sarju Garg" w:date="2021-05-18T07:32:00Z">
              <w:r>
                <w:t>Remarks</w:t>
              </w:r>
            </w:ins>
          </w:p>
        </w:tc>
      </w:tr>
      <w:tr w:rsidR="00323EAB" w14:paraId="7060358C" w14:textId="77777777" w:rsidTr="00323EAB">
        <w:trPr>
          <w:ins w:id="939" w:author="Sarju Garg" w:date="2021-05-18T07:31:00Z"/>
        </w:trPr>
        <w:tc>
          <w:tcPr>
            <w:tcW w:w="2654" w:type="dxa"/>
            <w:tcPrChange w:id="940" w:author="Sarju Garg" w:date="2021-05-18T07:32:00Z">
              <w:tcPr>
                <w:tcW w:w="2654" w:type="dxa"/>
              </w:tcPr>
            </w:tcPrChange>
          </w:tcPr>
          <w:p w14:paraId="7F8C39DE" w14:textId="5C7C6552" w:rsidR="00323EAB" w:rsidRDefault="00323EAB">
            <w:pPr>
              <w:rPr>
                <w:ins w:id="941" w:author="Sarju Garg" w:date="2021-05-18T07:31:00Z"/>
              </w:rPr>
            </w:pPr>
            <w:ins w:id="942" w:author="Sarju Garg" w:date="2021-05-18T07:31:00Z">
              <w:r>
                <w:t>Login</w:t>
              </w:r>
            </w:ins>
          </w:p>
        </w:tc>
        <w:tc>
          <w:tcPr>
            <w:tcW w:w="5251" w:type="dxa"/>
            <w:tcPrChange w:id="943" w:author="Sarju Garg" w:date="2021-05-18T07:32:00Z">
              <w:tcPr>
                <w:tcW w:w="4400" w:type="dxa"/>
              </w:tcPr>
            </w:tcPrChange>
          </w:tcPr>
          <w:p w14:paraId="4194EE89" w14:textId="52C31AF3" w:rsidR="00323EAB" w:rsidRDefault="00323EAB">
            <w:pPr>
              <w:rPr>
                <w:ins w:id="944" w:author="Sarju Garg" w:date="2021-05-18T07:31:00Z"/>
              </w:rPr>
            </w:pPr>
            <w:ins w:id="945" w:author="Sarju Garg" w:date="2021-05-18T07:31:00Z">
              <w:r>
                <w:t>http</w:t>
              </w:r>
            </w:ins>
            <w:ins w:id="946" w:author="Sarju Garg" w:date="2021-05-18T07:32:00Z">
              <w:r>
                <w:t>s</w:t>
              </w:r>
            </w:ins>
            <w:ins w:id="947" w:author="Sarju Garg" w:date="2021-05-18T07:31:00Z">
              <w:r>
                <w:t>://www.gn.com/authentication/login</w:t>
              </w:r>
            </w:ins>
          </w:p>
        </w:tc>
        <w:tc>
          <w:tcPr>
            <w:tcW w:w="1491" w:type="dxa"/>
            <w:tcPrChange w:id="948" w:author="Sarju Garg" w:date="2021-05-18T07:32:00Z">
              <w:tcPr>
                <w:tcW w:w="2342" w:type="dxa"/>
                <w:gridSpan w:val="2"/>
              </w:tcPr>
            </w:tcPrChange>
          </w:tcPr>
          <w:p w14:paraId="098FE566" w14:textId="77777777" w:rsidR="00323EAB" w:rsidRDefault="00323EAB">
            <w:pPr>
              <w:rPr>
                <w:ins w:id="949" w:author="Sarju Garg" w:date="2021-05-18T07:31:00Z"/>
              </w:rPr>
            </w:pPr>
          </w:p>
        </w:tc>
      </w:tr>
      <w:tr w:rsidR="00323EAB" w14:paraId="79ABA119" w14:textId="77777777" w:rsidTr="00323EAB">
        <w:trPr>
          <w:ins w:id="950" w:author="Sarju Garg" w:date="2021-05-18T07:31:00Z"/>
        </w:trPr>
        <w:tc>
          <w:tcPr>
            <w:tcW w:w="2654" w:type="dxa"/>
            <w:tcPrChange w:id="951" w:author="Sarju Garg" w:date="2021-05-18T07:32:00Z">
              <w:tcPr>
                <w:tcW w:w="2654" w:type="dxa"/>
              </w:tcPr>
            </w:tcPrChange>
          </w:tcPr>
          <w:p w14:paraId="35F31E3E" w14:textId="0BFBF345" w:rsidR="00323EAB" w:rsidRDefault="00323EAB">
            <w:pPr>
              <w:rPr>
                <w:ins w:id="952" w:author="Sarju Garg" w:date="2021-05-18T07:31:00Z"/>
              </w:rPr>
            </w:pPr>
            <w:ins w:id="953" w:author="Sarju Garg" w:date="2021-05-18T07:32:00Z">
              <w:r>
                <w:t>Logout</w:t>
              </w:r>
            </w:ins>
          </w:p>
        </w:tc>
        <w:tc>
          <w:tcPr>
            <w:tcW w:w="5251" w:type="dxa"/>
            <w:tcPrChange w:id="954" w:author="Sarju Garg" w:date="2021-05-18T07:32:00Z">
              <w:tcPr>
                <w:tcW w:w="4400" w:type="dxa"/>
              </w:tcPr>
            </w:tcPrChange>
          </w:tcPr>
          <w:p w14:paraId="4ADBF708" w14:textId="66F1EEDA" w:rsidR="00323EAB" w:rsidRDefault="00323EAB">
            <w:pPr>
              <w:rPr>
                <w:ins w:id="955" w:author="Sarju Garg" w:date="2021-05-18T07:31:00Z"/>
              </w:rPr>
            </w:pPr>
            <w:ins w:id="956" w:author="Sarju Garg" w:date="2021-05-18T07:33:00Z">
              <w:r>
                <w:t>https://www.gn.com/authentication/logout</w:t>
              </w:r>
            </w:ins>
          </w:p>
        </w:tc>
        <w:tc>
          <w:tcPr>
            <w:tcW w:w="1491" w:type="dxa"/>
            <w:tcPrChange w:id="957" w:author="Sarju Garg" w:date="2021-05-18T07:32:00Z">
              <w:tcPr>
                <w:tcW w:w="2342" w:type="dxa"/>
                <w:gridSpan w:val="2"/>
              </w:tcPr>
            </w:tcPrChange>
          </w:tcPr>
          <w:p w14:paraId="73A0C4D2" w14:textId="77777777" w:rsidR="00323EAB" w:rsidRDefault="00323EAB">
            <w:pPr>
              <w:rPr>
                <w:ins w:id="958" w:author="Sarju Garg" w:date="2021-05-18T07:31:00Z"/>
              </w:rPr>
            </w:pPr>
          </w:p>
        </w:tc>
      </w:tr>
      <w:tr w:rsidR="00323EAB" w14:paraId="28B5AD93" w14:textId="77777777" w:rsidTr="00323EAB">
        <w:trPr>
          <w:ins w:id="959" w:author="Sarju Garg" w:date="2021-05-18T07:31:00Z"/>
        </w:trPr>
        <w:tc>
          <w:tcPr>
            <w:tcW w:w="2654" w:type="dxa"/>
            <w:tcPrChange w:id="960" w:author="Sarju Garg" w:date="2021-05-18T07:32:00Z">
              <w:tcPr>
                <w:tcW w:w="2654" w:type="dxa"/>
              </w:tcPr>
            </w:tcPrChange>
          </w:tcPr>
          <w:p w14:paraId="4850432D" w14:textId="5BB05955" w:rsidR="00323EAB" w:rsidRDefault="00323EAB">
            <w:pPr>
              <w:rPr>
                <w:ins w:id="961" w:author="Sarju Garg" w:date="2021-05-18T07:31:00Z"/>
              </w:rPr>
            </w:pPr>
            <w:ins w:id="962" w:author="Sarju Garg" w:date="2021-05-18T07:32:00Z">
              <w:r>
                <w:t>Contact</w:t>
              </w:r>
            </w:ins>
          </w:p>
        </w:tc>
        <w:tc>
          <w:tcPr>
            <w:tcW w:w="5251" w:type="dxa"/>
            <w:tcPrChange w:id="963" w:author="Sarju Garg" w:date="2021-05-18T07:32:00Z">
              <w:tcPr>
                <w:tcW w:w="4400" w:type="dxa"/>
              </w:tcPr>
            </w:tcPrChange>
          </w:tcPr>
          <w:p w14:paraId="4A2E025E" w14:textId="356A8CA4" w:rsidR="00323EAB" w:rsidRDefault="00323EAB" w:rsidP="00323EAB">
            <w:pPr>
              <w:rPr>
                <w:ins w:id="964" w:author="Sarju Garg" w:date="2021-05-18T07:31:00Z"/>
              </w:rPr>
            </w:pPr>
            <w:ins w:id="965" w:author="Sarju Garg" w:date="2021-05-18T07:33:00Z">
              <w:r>
                <w:t>https://www.gn.com/contacts/get-contact-information</w:t>
              </w:r>
            </w:ins>
          </w:p>
        </w:tc>
        <w:tc>
          <w:tcPr>
            <w:tcW w:w="1491" w:type="dxa"/>
            <w:tcPrChange w:id="966" w:author="Sarju Garg" w:date="2021-05-18T07:32:00Z">
              <w:tcPr>
                <w:tcW w:w="2342" w:type="dxa"/>
                <w:gridSpan w:val="2"/>
              </w:tcPr>
            </w:tcPrChange>
          </w:tcPr>
          <w:p w14:paraId="621DB500" w14:textId="4633E79D" w:rsidR="00323EAB" w:rsidRDefault="00323EAB">
            <w:pPr>
              <w:rPr>
                <w:ins w:id="967" w:author="Sarju Garg" w:date="2021-05-18T07:31:00Z"/>
              </w:rPr>
            </w:pPr>
            <w:ins w:id="968" w:author="Sarju Garg" w:date="2021-05-18T07:36:00Z">
              <w:r>
                <w:t>Full word information and not info</w:t>
              </w:r>
            </w:ins>
          </w:p>
        </w:tc>
      </w:tr>
      <w:tr w:rsidR="00323EAB" w14:paraId="55568B79" w14:textId="77777777" w:rsidTr="00323EAB">
        <w:trPr>
          <w:ins w:id="969" w:author="Sarju Garg" w:date="2021-05-18T07:31:00Z"/>
        </w:trPr>
        <w:tc>
          <w:tcPr>
            <w:tcW w:w="2654" w:type="dxa"/>
            <w:tcPrChange w:id="970" w:author="Sarju Garg" w:date="2021-05-18T07:32:00Z">
              <w:tcPr>
                <w:tcW w:w="2654" w:type="dxa"/>
              </w:tcPr>
            </w:tcPrChange>
          </w:tcPr>
          <w:p w14:paraId="5CD09B72" w14:textId="176005B9" w:rsidR="00323EAB" w:rsidRDefault="00323EAB">
            <w:pPr>
              <w:rPr>
                <w:ins w:id="971" w:author="Sarju Garg" w:date="2021-05-18T07:31:00Z"/>
              </w:rPr>
            </w:pPr>
            <w:ins w:id="972" w:author="Sarju Garg" w:date="2021-05-18T07:32:00Z">
              <w:r>
                <w:t>Organization</w:t>
              </w:r>
            </w:ins>
          </w:p>
        </w:tc>
        <w:tc>
          <w:tcPr>
            <w:tcW w:w="5251" w:type="dxa"/>
            <w:tcPrChange w:id="973" w:author="Sarju Garg" w:date="2021-05-18T07:32:00Z">
              <w:tcPr>
                <w:tcW w:w="4400" w:type="dxa"/>
              </w:tcPr>
            </w:tcPrChange>
          </w:tcPr>
          <w:p w14:paraId="49E84359" w14:textId="63995401" w:rsidR="00323EAB" w:rsidRDefault="00323EAB" w:rsidP="00323EAB">
            <w:pPr>
              <w:rPr>
                <w:ins w:id="974" w:author="Sarju Garg" w:date="2021-05-18T07:31:00Z"/>
              </w:rPr>
            </w:pPr>
            <w:ins w:id="975" w:author="Sarju Garg" w:date="2021-05-18T07:37:00Z">
              <w:r>
                <w:t>https://www.gn.com/organizations/get-organization-information</w:t>
              </w:r>
            </w:ins>
          </w:p>
        </w:tc>
        <w:tc>
          <w:tcPr>
            <w:tcW w:w="1491" w:type="dxa"/>
            <w:tcPrChange w:id="976" w:author="Sarju Garg" w:date="2021-05-18T07:32:00Z">
              <w:tcPr>
                <w:tcW w:w="2342" w:type="dxa"/>
                <w:gridSpan w:val="2"/>
              </w:tcPr>
            </w:tcPrChange>
          </w:tcPr>
          <w:p w14:paraId="6E6C8C7D" w14:textId="77777777" w:rsidR="00323EAB" w:rsidRDefault="00323EAB">
            <w:pPr>
              <w:rPr>
                <w:ins w:id="977" w:author="Sarju Garg" w:date="2021-05-18T07:31:00Z"/>
              </w:rPr>
            </w:pPr>
          </w:p>
        </w:tc>
      </w:tr>
      <w:tr w:rsidR="00323EAB" w14:paraId="6EAA474C" w14:textId="77777777" w:rsidTr="00323EAB">
        <w:trPr>
          <w:ins w:id="978" w:author="Sarju Garg" w:date="2021-05-18T07:31:00Z"/>
        </w:trPr>
        <w:tc>
          <w:tcPr>
            <w:tcW w:w="2654" w:type="dxa"/>
            <w:tcPrChange w:id="979" w:author="Sarju Garg" w:date="2021-05-18T07:32:00Z">
              <w:tcPr>
                <w:tcW w:w="2654" w:type="dxa"/>
              </w:tcPr>
            </w:tcPrChange>
          </w:tcPr>
          <w:p w14:paraId="743188BB" w14:textId="59C836A3" w:rsidR="00323EAB" w:rsidRDefault="00323EAB">
            <w:pPr>
              <w:rPr>
                <w:ins w:id="980" w:author="Sarju Garg" w:date="2021-05-18T07:31:00Z"/>
              </w:rPr>
            </w:pPr>
            <w:ins w:id="981" w:author="Sarju Garg" w:date="2021-05-18T07:32:00Z">
              <w:r>
                <w:t>Recommendation</w:t>
              </w:r>
            </w:ins>
          </w:p>
        </w:tc>
        <w:tc>
          <w:tcPr>
            <w:tcW w:w="5251" w:type="dxa"/>
            <w:tcPrChange w:id="982" w:author="Sarju Garg" w:date="2021-05-18T07:32:00Z">
              <w:tcPr>
                <w:tcW w:w="4400" w:type="dxa"/>
              </w:tcPr>
            </w:tcPrChange>
          </w:tcPr>
          <w:p w14:paraId="2B575DBA" w14:textId="4AB5A21C" w:rsidR="00323EAB" w:rsidRDefault="00323EAB" w:rsidP="00323EAB">
            <w:pPr>
              <w:rPr>
                <w:ins w:id="983" w:author="Sarju Garg" w:date="2021-05-18T07:31:00Z"/>
              </w:rPr>
            </w:pPr>
            <w:ins w:id="984" w:author="Sarju Garg" w:date="2021-05-18T07:37:00Z">
              <w:r>
                <w:t>https://www.gn.com/recommendations/get-</w:t>
              </w:r>
            </w:ins>
            <w:ins w:id="985" w:author="Sarju Garg" w:date="2021-05-18T07:38:00Z">
              <w:r>
                <w:t>recommendation</w:t>
              </w:r>
            </w:ins>
            <w:ins w:id="986" w:author="Sarju Garg" w:date="2021-05-18T07:37:00Z">
              <w:r>
                <w:t>-information</w:t>
              </w:r>
            </w:ins>
          </w:p>
        </w:tc>
        <w:tc>
          <w:tcPr>
            <w:tcW w:w="1491" w:type="dxa"/>
            <w:tcPrChange w:id="987" w:author="Sarju Garg" w:date="2021-05-18T07:32:00Z">
              <w:tcPr>
                <w:tcW w:w="2342" w:type="dxa"/>
                <w:gridSpan w:val="2"/>
              </w:tcPr>
            </w:tcPrChange>
          </w:tcPr>
          <w:p w14:paraId="51B382B5" w14:textId="77777777" w:rsidR="00323EAB" w:rsidRDefault="00323EAB">
            <w:pPr>
              <w:rPr>
                <w:ins w:id="988" w:author="Sarju Garg" w:date="2021-05-18T07:31:00Z"/>
              </w:rPr>
            </w:pPr>
          </w:p>
        </w:tc>
      </w:tr>
      <w:tr w:rsidR="00323EAB" w14:paraId="57C5965C" w14:textId="77777777" w:rsidTr="00323EAB">
        <w:trPr>
          <w:ins w:id="989" w:author="Sarju Garg" w:date="2021-05-18T07:32:00Z"/>
        </w:trPr>
        <w:tc>
          <w:tcPr>
            <w:tcW w:w="2654" w:type="dxa"/>
          </w:tcPr>
          <w:p w14:paraId="03F3DEC2" w14:textId="1AABE677" w:rsidR="00323EAB" w:rsidRDefault="00323EAB">
            <w:pPr>
              <w:rPr>
                <w:ins w:id="990" w:author="Sarju Garg" w:date="2021-05-18T07:32:00Z"/>
              </w:rPr>
            </w:pPr>
            <w:ins w:id="991" w:author="Sarju Garg" w:date="2021-05-18T07:32:00Z">
              <w:r>
                <w:t>Contribution</w:t>
              </w:r>
            </w:ins>
          </w:p>
        </w:tc>
        <w:tc>
          <w:tcPr>
            <w:tcW w:w="5251" w:type="dxa"/>
          </w:tcPr>
          <w:p w14:paraId="3DB56CB4" w14:textId="71729009" w:rsidR="00323EAB" w:rsidRDefault="00323EAB" w:rsidP="00323EAB">
            <w:pPr>
              <w:rPr>
                <w:ins w:id="992" w:author="Sarju Garg" w:date="2021-05-18T07:32:00Z"/>
              </w:rPr>
            </w:pPr>
            <w:ins w:id="993" w:author="Sarju Garg" w:date="2021-05-18T07:37:00Z">
              <w:r>
                <w:t>https://www.gn.com/</w:t>
              </w:r>
            </w:ins>
            <w:ins w:id="994" w:author="Sarju Garg" w:date="2021-05-18T07:38:00Z">
              <w:r>
                <w:t>contribution</w:t>
              </w:r>
            </w:ins>
            <w:ins w:id="995" w:author="Sarju Garg" w:date="2021-05-18T07:37:00Z">
              <w:r>
                <w:t>/get-</w:t>
              </w:r>
            </w:ins>
            <w:ins w:id="996" w:author="Sarju Garg" w:date="2021-05-18T07:38:00Z">
              <w:r>
                <w:t>contribution</w:t>
              </w:r>
            </w:ins>
            <w:ins w:id="997" w:author="Sarju Garg" w:date="2021-05-18T07:37:00Z">
              <w:r>
                <w:t>-information</w:t>
              </w:r>
            </w:ins>
          </w:p>
        </w:tc>
        <w:tc>
          <w:tcPr>
            <w:tcW w:w="1491" w:type="dxa"/>
          </w:tcPr>
          <w:p w14:paraId="74180004" w14:textId="77777777" w:rsidR="00323EAB" w:rsidRDefault="00323EAB">
            <w:pPr>
              <w:rPr>
                <w:ins w:id="998" w:author="Sarju Garg" w:date="2021-05-18T07:32:00Z"/>
              </w:rPr>
            </w:pPr>
          </w:p>
        </w:tc>
      </w:tr>
      <w:tr w:rsidR="00323EAB" w14:paraId="0EF02CCB" w14:textId="77777777" w:rsidTr="00323EAB">
        <w:trPr>
          <w:ins w:id="999" w:author="Sarju Garg" w:date="2021-05-18T07:32:00Z"/>
        </w:trPr>
        <w:tc>
          <w:tcPr>
            <w:tcW w:w="2654" w:type="dxa"/>
          </w:tcPr>
          <w:p w14:paraId="2014C5D7" w14:textId="2EF32051" w:rsidR="00323EAB" w:rsidRDefault="00323EAB">
            <w:pPr>
              <w:rPr>
                <w:ins w:id="1000" w:author="Sarju Garg" w:date="2021-05-18T07:32:00Z"/>
              </w:rPr>
            </w:pPr>
            <w:ins w:id="1001" w:author="Sarju Garg" w:date="2021-05-18T07:33:00Z">
              <w:r>
                <w:t>New Fund Setup</w:t>
              </w:r>
            </w:ins>
          </w:p>
        </w:tc>
        <w:tc>
          <w:tcPr>
            <w:tcW w:w="5251" w:type="dxa"/>
          </w:tcPr>
          <w:p w14:paraId="57F68798" w14:textId="5AFBDFB4" w:rsidR="00323EAB" w:rsidRDefault="00323EAB" w:rsidP="00323EAB">
            <w:pPr>
              <w:rPr>
                <w:ins w:id="1002" w:author="Sarju Garg" w:date="2021-05-18T07:32:00Z"/>
              </w:rPr>
            </w:pPr>
            <w:ins w:id="1003" w:author="Sarju Garg" w:date="2021-05-18T07:37:00Z">
              <w:r>
                <w:t>https://www.gn.com/</w:t>
              </w:r>
            </w:ins>
            <w:ins w:id="1004" w:author="Sarju Garg" w:date="2021-05-18T07:38:00Z">
              <w:r>
                <w:t>funds</w:t>
              </w:r>
            </w:ins>
            <w:ins w:id="1005" w:author="Sarju Garg" w:date="2021-05-18T07:37:00Z">
              <w:r>
                <w:t>/get-</w:t>
              </w:r>
            </w:ins>
            <w:ins w:id="1006" w:author="Sarju Garg" w:date="2021-05-18T07:38:00Z">
              <w:r>
                <w:t>new-fund-information</w:t>
              </w:r>
            </w:ins>
          </w:p>
        </w:tc>
        <w:tc>
          <w:tcPr>
            <w:tcW w:w="1491" w:type="dxa"/>
          </w:tcPr>
          <w:p w14:paraId="27BCBECB" w14:textId="77777777" w:rsidR="00323EAB" w:rsidRDefault="00323EAB">
            <w:pPr>
              <w:rPr>
                <w:ins w:id="1007" w:author="Sarju Garg" w:date="2021-05-18T07:32:00Z"/>
              </w:rPr>
            </w:pPr>
          </w:p>
        </w:tc>
      </w:tr>
    </w:tbl>
    <w:p w14:paraId="0C681138" w14:textId="77777777" w:rsidR="00323EAB" w:rsidRPr="00674AC9" w:rsidRDefault="00323EAB">
      <w:pPr>
        <w:rPr>
          <w:ins w:id="1008" w:author="Sarju Garg" w:date="2021-05-15T09:34:00Z"/>
        </w:rPr>
        <w:pPrChange w:id="1009" w:author="Sarju Garg" w:date="2021-05-15T10:54:00Z">
          <w:pPr>
            <w:pStyle w:val="ListParagraph"/>
            <w:numPr>
              <w:numId w:val="69"/>
            </w:numPr>
            <w:ind w:hanging="360"/>
          </w:pPr>
        </w:pPrChange>
      </w:pPr>
    </w:p>
    <w:p w14:paraId="664BA954" w14:textId="77777777" w:rsidR="00304C35" w:rsidRDefault="00304C35">
      <w:pPr>
        <w:pStyle w:val="Heading2"/>
        <w:rPr>
          <w:ins w:id="1010" w:author="Sarju Garg" w:date="2021-05-15T09:34:00Z"/>
        </w:rPr>
        <w:pPrChange w:id="1011" w:author="Sarju Garg" w:date="2021-05-15T09:34:00Z">
          <w:pPr>
            <w:pStyle w:val="ListParagraph"/>
            <w:numPr>
              <w:numId w:val="65"/>
            </w:numPr>
            <w:ind w:hanging="360"/>
          </w:pPr>
        </w:pPrChange>
      </w:pPr>
      <w:ins w:id="1012" w:author="Sarju Garg" w:date="2021-05-15T09:34:00Z">
        <w:r>
          <w:t>HTTP Based Authentication and Authorization</w:t>
        </w:r>
      </w:ins>
    </w:p>
    <w:p w14:paraId="1B63FF73" w14:textId="176FCD9F" w:rsidR="00304C35" w:rsidRDefault="001720AB">
      <w:pPr>
        <w:rPr>
          <w:ins w:id="1013" w:author="Sarju Garg" w:date="2021-05-15T09:43:00Z"/>
        </w:rPr>
        <w:pPrChange w:id="1014" w:author="Sarju Garg" w:date="2021-05-15T09:34:00Z">
          <w:pPr>
            <w:pStyle w:val="ListParagraph"/>
            <w:numPr>
              <w:numId w:val="69"/>
            </w:numPr>
            <w:ind w:hanging="360"/>
          </w:pPr>
        </w:pPrChange>
      </w:pPr>
      <w:ins w:id="1015" w:author="Sarju Garg" w:date="2021-05-15T09:43:00Z">
        <w:r>
          <w:t>There are many ways to authenticate and authorize the user</w:t>
        </w:r>
      </w:ins>
    </w:p>
    <w:p w14:paraId="6938EC3B" w14:textId="2FE4E198" w:rsidR="001720AB" w:rsidRPr="001720AB" w:rsidRDefault="001720AB" w:rsidP="001720AB">
      <w:pPr>
        <w:pStyle w:val="NormalWeb"/>
        <w:shd w:val="clear" w:color="auto" w:fill="FFFFFF"/>
        <w:spacing w:before="0" w:beforeAutospacing="0" w:after="312" w:afterAutospacing="0"/>
        <w:rPr>
          <w:ins w:id="1016" w:author="Sarju Garg" w:date="2021-05-15T09:43:00Z"/>
          <w:rFonts w:ascii="Garamond" w:hAnsi="Garamond"/>
          <w:sz w:val="24"/>
          <w:rPrChange w:id="1017" w:author="Sarju Garg" w:date="2021-05-15T09:43:00Z">
            <w:rPr>
              <w:ins w:id="1018" w:author="Sarju Garg" w:date="2021-05-15T09:43:00Z"/>
              <w:rFonts w:ascii="Helvetica Neue" w:hAnsi="Helvetica Neue"/>
              <w:color w:val="666666"/>
              <w:sz w:val="24"/>
              <w:szCs w:val="24"/>
            </w:rPr>
          </w:rPrChange>
        </w:rPr>
      </w:pPr>
      <w:ins w:id="1019" w:author="Sarju Garg" w:date="2021-05-15T09:43:00Z">
        <w:r>
          <w:rPr>
            <w:rFonts w:ascii="Garamond" w:hAnsi="Garamond"/>
            <w:sz w:val="24"/>
          </w:rPr>
          <w:t xml:space="preserve">First, </w:t>
        </w:r>
      </w:ins>
      <w:ins w:id="1020" w:author="Sarju Garg" w:date="2021-05-18T07:41:00Z">
        <w:r w:rsidR="00323EAB">
          <w:rPr>
            <w:rFonts w:ascii="Garamond" w:hAnsi="Garamond"/>
            <w:sz w:val="24"/>
          </w:rPr>
          <w:t>t</w:t>
        </w:r>
      </w:ins>
      <w:del w:id="1021" w:author="Sarju Garg" w:date="2021-05-18T07:41:00Z">
        <w:r w:rsidDel="00323EAB">
          <w:rPr>
            <w:rFonts w:ascii="Garamond" w:hAnsi="Garamond"/>
            <w:sz w:val="24"/>
          </w:rPr>
          <w:delText>T</w:delText>
        </w:r>
      </w:del>
      <w:ins w:id="1022" w:author="Sarju Garg" w:date="2021-05-15T09:43:00Z">
        <w:r w:rsidRPr="001720AB">
          <w:rPr>
            <w:rFonts w:ascii="Garamond" w:hAnsi="Garamond"/>
            <w:sz w:val="24"/>
            <w:rPrChange w:id="1023" w:author="Sarju Garg" w:date="2021-05-15T09:43:00Z">
              <w:rPr>
                <w:rFonts w:ascii="Helvetica Neue" w:hAnsi="Helvetica Neue"/>
                <w:color w:val="666666"/>
                <w:sz w:val="24"/>
                <w:szCs w:val="24"/>
              </w:rPr>
            </w:rPrChange>
          </w:rPr>
          <w:t>o be clear on definitions, there are two separate actions usually discussed together:</w:t>
        </w:r>
      </w:ins>
    </w:p>
    <w:p w14:paraId="47CB78F6" w14:textId="4304E3FB" w:rsidR="001720AB" w:rsidRPr="001720AB" w:rsidRDefault="001720AB">
      <w:pPr>
        <w:pStyle w:val="Heading5"/>
        <w:numPr>
          <w:ilvl w:val="0"/>
          <w:numId w:val="0"/>
        </w:numPr>
        <w:shd w:val="clear" w:color="auto" w:fill="FFFFFF"/>
        <w:spacing w:before="0"/>
        <w:ind w:left="1008" w:hanging="1008"/>
        <w:rPr>
          <w:ins w:id="1024" w:author="Sarju Garg" w:date="2021-05-15T09:43:00Z"/>
          <w:rFonts w:ascii="Garamond" w:eastAsiaTheme="minorHAnsi" w:hAnsi="Garamond" w:cstheme="minorBidi"/>
          <w:color w:val="auto"/>
          <w:rPrChange w:id="1025" w:author="Sarju Garg" w:date="2021-05-15T09:43:00Z">
            <w:rPr>
              <w:ins w:id="1026" w:author="Sarju Garg" w:date="2021-05-15T09:43:00Z"/>
              <w:rFonts w:ascii="Helvetica Neue" w:eastAsia="Times New Roman" w:hAnsi="Helvetica Neue" w:cs="Times New Roman"/>
              <w:color w:val="000000"/>
              <w:sz w:val="20"/>
              <w:szCs w:val="20"/>
            </w:rPr>
          </w:rPrChange>
        </w:rPr>
        <w:pPrChange w:id="1027" w:author="Sarju Garg" w:date="2021-05-15T09:44:00Z">
          <w:pPr>
            <w:pStyle w:val="Heading5"/>
            <w:shd w:val="clear" w:color="auto" w:fill="FFFFFF"/>
            <w:spacing w:before="0"/>
          </w:pPr>
        </w:pPrChange>
      </w:pPr>
      <w:ins w:id="1028" w:author="Sarju Garg" w:date="2021-05-15T09:43:00Z">
        <w:r w:rsidRPr="001720AB">
          <w:rPr>
            <w:rFonts w:ascii="Garamond" w:eastAsiaTheme="minorHAnsi" w:hAnsi="Garamond" w:cstheme="minorBidi"/>
            <w:color w:val="auto"/>
            <w:rPrChange w:id="1029" w:author="Sarju Garg" w:date="2021-05-15T09:43:00Z">
              <w:rPr>
                <w:rFonts w:ascii="Helvetica Neue" w:eastAsia="Times New Roman" w:hAnsi="Helvetica Neue" w:cs="Times New Roman"/>
                <w:b/>
                <w:bCs/>
                <w:color w:val="000000"/>
              </w:rPr>
            </w:rPrChange>
          </w:rPr>
          <w:lastRenderedPageBreak/>
          <w:t>Authentication:</w:t>
        </w:r>
      </w:ins>
      <w:ins w:id="1030" w:author="Sarju Garg" w:date="2021-05-15T09:44:00Z">
        <w:r w:rsidRPr="001720AB">
          <w:rPr>
            <w:rFonts w:ascii="Garamond" w:eastAsiaTheme="minorHAnsi" w:hAnsi="Garamond" w:cstheme="minorBidi"/>
            <w:color w:val="auto"/>
          </w:rPr>
          <w:t xml:space="preserve"> </w:t>
        </w:r>
      </w:ins>
    </w:p>
    <w:p w14:paraId="63EC53ED" w14:textId="77777777" w:rsidR="001720AB" w:rsidRPr="001720AB" w:rsidRDefault="001720AB" w:rsidP="001720AB">
      <w:pPr>
        <w:pStyle w:val="NormalWeb"/>
        <w:shd w:val="clear" w:color="auto" w:fill="FFFFFF"/>
        <w:spacing w:before="0" w:beforeAutospacing="0" w:after="312" w:afterAutospacing="0"/>
        <w:rPr>
          <w:ins w:id="1031" w:author="Sarju Garg" w:date="2021-05-15T09:43:00Z"/>
          <w:rFonts w:ascii="Garamond" w:hAnsi="Garamond"/>
          <w:sz w:val="24"/>
          <w:rPrChange w:id="1032" w:author="Sarju Garg" w:date="2021-05-15T09:43:00Z">
            <w:rPr>
              <w:ins w:id="1033" w:author="Sarju Garg" w:date="2021-05-15T09:43:00Z"/>
              <w:rFonts w:ascii="Helvetica Neue" w:hAnsi="Helvetica Neue" w:cs="Times New Roman"/>
              <w:color w:val="666666"/>
              <w:sz w:val="24"/>
              <w:szCs w:val="24"/>
            </w:rPr>
          </w:rPrChange>
        </w:rPr>
      </w:pPr>
      <w:ins w:id="1034" w:author="Sarju Garg" w:date="2021-05-15T09:43:00Z">
        <w:r w:rsidRPr="001720AB">
          <w:rPr>
            <w:rFonts w:ascii="Garamond" w:hAnsi="Garamond"/>
            <w:sz w:val="24"/>
            <w:rPrChange w:id="1035" w:author="Sarju Garg" w:date="2021-05-15T09:43:00Z">
              <w:rPr>
                <w:rFonts w:ascii="Helvetica Neue" w:hAnsi="Helvetica Neue"/>
                <w:color w:val="666666"/>
                <w:sz w:val="24"/>
                <w:szCs w:val="24"/>
              </w:rPr>
            </w:rPrChange>
          </w:rPr>
          <w:t>Involves verifying who the person says he/she is. This may involve checking a username/password or checking that a token is signed and not expired. Authentication does </w:t>
        </w:r>
        <w:r w:rsidRPr="001720AB">
          <w:rPr>
            <w:rFonts w:ascii="Garamond" w:hAnsi="Garamond"/>
            <w:rPrChange w:id="1036" w:author="Sarju Garg" w:date="2021-05-15T09:43:00Z">
              <w:rPr>
                <w:rStyle w:val="Emphasis"/>
                <w:rFonts w:ascii="Helvetica Neue" w:hAnsi="Helvetica Neue"/>
                <w:color w:val="666666"/>
                <w:sz w:val="24"/>
                <w:szCs w:val="24"/>
              </w:rPr>
            </w:rPrChange>
          </w:rPr>
          <w:t>not</w:t>
        </w:r>
        <w:r w:rsidRPr="001720AB">
          <w:rPr>
            <w:rFonts w:ascii="Garamond" w:hAnsi="Garamond"/>
            <w:sz w:val="24"/>
            <w:rPrChange w:id="1037" w:author="Sarju Garg" w:date="2021-05-15T09:43:00Z">
              <w:rPr>
                <w:rFonts w:ascii="Helvetica Neue" w:hAnsi="Helvetica Neue"/>
                <w:color w:val="666666"/>
                <w:sz w:val="24"/>
                <w:szCs w:val="24"/>
              </w:rPr>
            </w:rPrChange>
          </w:rPr>
          <w:t> say this person can access a particular resource.</w:t>
        </w:r>
      </w:ins>
    </w:p>
    <w:p w14:paraId="7C5C8DC6" w14:textId="7648A6CA" w:rsidR="001720AB" w:rsidRPr="001720AB" w:rsidRDefault="001720AB">
      <w:pPr>
        <w:pStyle w:val="Heading5"/>
        <w:numPr>
          <w:ilvl w:val="0"/>
          <w:numId w:val="0"/>
        </w:numPr>
        <w:shd w:val="clear" w:color="auto" w:fill="FFFFFF"/>
        <w:spacing w:before="0"/>
        <w:ind w:left="1008" w:hanging="1008"/>
        <w:rPr>
          <w:ins w:id="1038" w:author="Sarju Garg" w:date="2021-05-15T09:43:00Z"/>
          <w:rFonts w:ascii="Garamond" w:eastAsiaTheme="minorHAnsi" w:hAnsi="Garamond" w:cstheme="minorBidi"/>
          <w:color w:val="auto"/>
          <w:rPrChange w:id="1039" w:author="Sarju Garg" w:date="2021-05-15T09:43:00Z">
            <w:rPr>
              <w:ins w:id="1040" w:author="Sarju Garg" w:date="2021-05-15T09:43:00Z"/>
              <w:rFonts w:ascii="Helvetica Neue" w:eastAsia="Times New Roman" w:hAnsi="Helvetica Neue" w:cs="Times New Roman"/>
              <w:color w:val="000000"/>
              <w:sz w:val="20"/>
              <w:szCs w:val="20"/>
            </w:rPr>
          </w:rPrChange>
        </w:rPr>
        <w:pPrChange w:id="1041" w:author="Sarju Garg" w:date="2021-05-15T09:44:00Z">
          <w:pPr>
            <w:pStyle w:val="Heading5"/>
            <w:shd w:val="clear" w:color="auto" w:fill="FFFFFF"/>
            <w:spacing w:before="0"/>
          </w:pPr>
        </w:pPrChange>
      </w:pPr>
      <w:ins w:id="1042" w:author="Sarju Garg" w:date="2021-05-15T09:43:00Z">
        <w:r w:rsidRPr="001720AB">
          <w:rPr>
            <w:rFonts w:ascii="Garamond" w:eastAsiaTheme="minorHAnsi" w:hAnsi="Garamond" w:cstheme="minorBidi"/>
            <w:color w:val="auto"/>
            <w:rPrChange w:id="1043" w:author="Sarju Garg" w:date="2021-05-15T09:43:00Z">
              <w:rPr>
                <w:rFonts w:ascii="Helvetica Neue" w:eastAsia="Times New Roman" w:hAnsi="Helvetica Neue" w:cs="Times New Roman"/>
                <w:b/>
                <w:bCs/>
                <w:color w:val="000000"/>
              </w:rPr>
            </w:rPrChange>
          </w:rPr>
          <w:t>Authoriza</w:t>
        </w:r>
        <w:r w:rsidRPr="001720AB">
          <w:rPr>
            <w:rFonts w:ascii="Garamond" w:eastAsiaTheme="minorHAnsi" w:hAnsi="Garamond" w:cstheme="minorBidi"/>
            <w:color w:val="auto"/>
          </w:rPr>
          <w:t xml:space="preserve">tion </w:t>
        </w:r>
      </w:ins>
    </w:p>
    <w:p w14:paraId="7C22EC68" w14:textId="2DAADA9E" w:rsidR="001720AB" w:rsidRDefault="001720AB">
      <w:pPr>
        <w:pStyle w:val="NormalWeb"/>
        <w:shd w:val="clear" w:color="auto" w:fill="FFFFFF"/>
        <w:spacing w:before="0" w:beforeAutospacing="0" w:after="312" w:afterAutospacing="0"/>
        <w:rPr>
          <w:ins w:id="1044" w:author="Sarju Garg" w:date="2021-05-18T07:41:00Z"/>
        </w:rPr>
        <w:pPrChange w:id="1045" w:author="Sarju Garg" w:date="2021-05-15T09:44:00Z">
          <w:pPr/>
        </w:pPrChange>
      </w:pPr>
      <w:ins w:id="1046" w:author="Sarju Garg" w:date="2021-05-15T09:43:00Z">
        <w:r w:rsidRPr="001720AB">
          <w:rPr>
            <w:rFonts w:ascii="Garamond" w:hAnsi="Garamond"/>
            <w:sz w:val="24"/>
            <w:rPrChange w:id="1047" w:author="Sarju Garg" w:date="2021-05-15T09:43:00Z">
              <w:rPr>
                <w:rFonts w:ascii="Helvetica Neue" w:hAnsi="Helvetica Neue"/>
                <w:color w:val="666666"/>
                <w:szCs w:val="24"/>
              </w:rPr>
            </w:rPrChange>
          </w:rPr>
          <w:t>Involves checking resources that the user is authorized to access or modify via defined roles or claims. For example, the authenticated user is authorized for read access to a database but not allowed to modify it. The same can be applied to your API. Maybe most users can access certain resources or endpoints, but special admin users have privileged access.</w:t>
        </w:r>
      </w:ins>
    </w:p>
    <w:p w14:paraId="3145BED3" w14:textId="1ED8A280" w:rsidR="00323EAB" w:rsidRDefault="00323EAB">
      <w:pPr>
        <w:pStyle w:val="NormalWeb"/>
        <w:shd w:val="clear" w:color="auto" w:fill="FFFFFF"/>
        <w:spacing w:before="0" w:beforeAutospacing="0" w:after="312" w:afterAutospacing="0"/>
        <w:rPr>
          <w:ins w:id="1048" w:author="Sarju Garg" w:date="2021-05-15T10:23:00Z"/>
        </w:rPr>
        <w:pPrChange w:id="1049" w:author="Sarju Garg" w:date="2021-05-15T09:44:00Z">
          <w:pPr/>
        </w:pPrChange>
      </w:pPr>
      <w:ins w:id="1050" w:author="Sarju Garg" w:date="2021-05-18T07:41:00Z">
        <w:r>
          <w:rPr>
            <w:rFonts w:ascii="Garamond" w:hAnsi="Garamond"/>
            <w:sz w:val="24"/>
          </w:rPr>
          <w:t xml:space="preserve">We are only talking about </w:t>
        </w:r>
      </w:ins>
      <w:ins w:id="1051" w:author="Sarju Garg" w:date="2021-05-18T07:43:00Z">
        <w:r>
          <w:rPr>
            <w:rFonts w:ascii="Garamond" w:hAnsi="Garamond"/>
            <w:sz w:val="24"/>
          </w:rPr>
          <w:t>authentication mechanism h</w:t>
        </w:r>
        <w:r w:rsidR="001C28A4">
          <w:rPr>
            <w:rFonts w:ascii="Garamond" w:hAnsi="Garamond"/>
            <w:sz w:val="24"/>
          </w:rPr>
          <w:t xml:space="preserve">ere. </w:t>
        </w:r>
      </w:ins>
    </w:p>
    <w:p w14:paraId="56D942DC" w14:textId="1D2C3D9E" w:rsidR="00A3399C" w:rsidRDefault="00A3399C">
      <w:pPr>
        <w:pStyle w:val="NormalWeb"/>
        <w:shd w:val="clear" w:color="auto" w:fill="FFFFFF"/>
        <w:spacing w:before="0" w:beforeAutospacing="0" w:after="312" w:afterAutospacing="0"/>
        <w:rPr>
          <w:ins w:id="1052" w:author="Sarju Garg" w:date="2021-05-15T10:23:00Z"/>
        </w:rPr>
        <w:pPrChange w:id="1053" w:author="Sarju Garg" w:date="2021-05-15T09:44:00Z">
          <w:pPr/>
        </w:pPrChange>
      </w:pPr>
      <w:ins w:id="1054" w:author="Sarju Garg" w:date="2021-05-15T10:23:00Z">
        <w:r>
          <w:rPr>
            <w:rFonts w:ascii="Garamond" w:hAnsi="Garamond"/>
            <w:sz w:val="24"/>
          </w:rPr>
          <w:t>There are different ways of authenticating user</w:t>
        </w:r>
      </w:ins>
    </w:p>
    <w:p w14:paraId="67E6D2A7" w14:textId="536983D8" w:rsidR="00A3399C" w:rsidRDefault="00A3399C">
      <w:pPr>
        <w:pStyle w:val="NormalWeb"/>
        <w:numPr>
          <w:ilvl w:val="0"/>
          <w:numId w:val="72"/>
        </w:numPr>
        <w:shd w:val="clear" w:color="auto" w:fill="FFFFFF"/>
        <w:spacing w:before="0" w:beforeAutospacing="0" w:after="312" w:afterAutospacing="0"/>
        <w:rPr>
          <w:ins w:id="1055" w:author="Sarju Garg" w:date="2021-05-15T10:23:00Z"/>
        </w:rPr>
        <w:pPrChange w:id="1056" w:author="Sarju Garg" w:date="2021-05-15T10:23:00Z">
          <w:pPr/>
        </w:pPrChange>
      </w:pPr>
      <w:ins w:id="1057" w:author="Sarju Garg" w:date="2021-05-15T10:23:00Z">
        <w:r>
          <w:rPr>
            <w:rFonts w:ascii="Garamond" w:hAnsi="Garamond"/>
            <w:sz w:val="24"/>
          </w:rPr>
          <w:t>Basic</w:t>
        </w:r>
      </w:ins>
    </w:p>
    <w:p w14:paraId="45448DEC" w14:textId="6183EAF7" w:rsidR="00A3399C" w:rsidRDefault="00A3399C">
      <w:pPr>
        <w:pStyle w:val="NormalWeb"/>
        <w:numPr>
          <w:ilvl w:val="0"/>
          <w:numId w:val="72"/>
        </w:numPr>
        <w:shd w:val="clear" w:color="auto" w:fill="FFFFFF"/>
        <w:spacing w:before="0" w:beforeAutospacing="0" w:after="312" w:afterAutospacing="0"/>
        <w:rPr>
          <w:ins w:id="1058" w:author="Sarju Garg" w:date="2021-05-15T10:23:00Z"/>
        </w:rPr>
        <w:pPrChange w:id="1059" w:author="Sarju Garg" w:date="2021-05-15T10:23:00Z">
          <w:pPr/>
        </w:pPrChange>
      </w:pPr>
      <w:ins w:id="1060" w:author="Sarju Garg" w:date="2021-05-15T10:23:00Z">
        <w:r>
          <w:rPr>
            <w:rFonts w:ascii="Garamond" w:hAnsi="Garamond"/>
            <w:sz w:val="24"/>
          </w:rPr>
          <w:t>Bearer</w:t>
        </w:r>
      </w:ins>
    </w:p>
    <w:p w14:paraId="728488E0" w14:textId="6F7F1D65" w:rsidR="00A3399C" w:rsidRPr="001C28A4" w:rsidRDefault="00A3399C">
      <w:pPr>
        <w:pStyle w:val="NormalWeb"/>
        <w:numPr>
          <w:ilvl w:val="0"/>
          <w:numId w:val="72"/>
        </w:numPr>
        <w:shd w:val="clear" w:color="auto" w:fill="FFFFFF"/>
        <w:spacing w:before="0" w:beforeAutospacing="0" w:after="312" w:afterAutospacing="0"/>
        <w:rPr>
          <w:ins w:id="1061" w:author="Sarju Garg" w:date="2021-05-18T07:45:00Z"/>
        </w:rPr>
        <w:pPrChange w:id="1062" w:author="Sarju Garg" w:date="2021-05-15T10:23:00Z">
          <w:pPr/>
        </w:pPrChange>
      </w:pPr>
      <w:ins w:id="1063" w:author="Sarju Garg" w:date="2021-05-15T10:23:00Z">
        <w:r>
          <w:rPr>
            <w:rFonts w:ascii="Garamond" w:hAnsi="Garamond"/>
            <w:sz w:val="24"/>
          </w:rPr>
          <w:t>Digest</w:t>
        </w:r>
      </w:ins>
    </w:p>
    <w:p w14:paraId="049AEC53" w14:textId="31DCEED1" w:rsidR="00A3399C" w:rsidRPr="001C28A4" w:rsidRDefault="001C28A4">
      <w:pPr>
        <w:pStyle w:val="NormalWeb"/>
        <w:shd w:val="clear" w:color="auto" w:fill="FFFFFF"/>
        <w:spacing w:before="0" w:beforeAutospacing="0" w:after="312" w:afterAutospacing="0"/>
        <w:rPr>
          <w:ins w:id="1064" w:author="Sarju Garg" w:date="2021-05-15T10:25:00Z"/>
          <w:rPrChange w:id="1065" w:author="Sarju Garg" w:date="2021-05-18T07:45:00Z">
            <w:rPr>
              <w:ins w:id="1066" w:author="Sarju Garg" w:date="2021-05-15T10:25:00Z"/>
              <w:rFonts w:ascii="Cambria" w:eastAsia="Times New Roman" w:hAnsi="Cambria" w:cs="Times New Roman"/>
              <w:color w:val="222635"/>
              <w:sz w:val="29"/>
              <w:szCs w:val="29"/>
              <w:shd w:val="clear" w:color="auto" w:fill="FFFFFF"/>
            </w:rPr>
          </w:rPrChange>
        </w:rPr>
        <w:pPrChange w:id="1067" w:author="Sarju Garg" w:date="2021-05-18T07:45:00Z">
          <w:pPr>
            <w:pStyle w:val="ListParagraph"/>
            <w:numPr>
              <w:numId w:val="72"/>
            </w:numPr>
            <w:spacing w:after="0" w:line="240" w:lineRule="auto"/>
            <w:ind w:hanging="360"/>
          </w:pPr>
        </w:pPrChange>
      </w:pPr>
      <w:ins w:id="1068" w:author="Sarju Garg" w:date="2021-05-18T07:45:00Z">
        <w:r>
          <w:rPr>
            <w:rFonts w:ascii="Garamond" w:hAnsi="Garamond"/>
            <w:sz w:val="24"/>
          </w:rPr>
          <w:t>HTTP Bearer Authentication scheme will be used.</w:t>
        </w:r>
      </w:ins>
    </w:p>
    <w:p w14:paraId="24961436" w14:textId="77777777" w:rsidR="00A3399C" w:rsidRPr="00A3399C" w:rsidRDefault="00A3399C" w:rsidP="00A3399C">
      <w:pPr>
        <w:shd w:val="clear" w:color="auto" w:fill="FFFFFF"/>
        <w:spacing w:before="75" w:after="225" w:line="240" w:lineRule="auto"/>
        <w:rPr>
          <w:ins w:id="1069" w:author="Sarju Garg" w:date="2021-05-15T10:25:00Z"/>
          <w:rPrChange w:id="1070" w:author="Sarju Garg" w:date="2021-05-15T10:25:00Z">
            <w:rPr>
              <w:ins w:id="1071" w:author="Sarju Garg" w:date="2021-05-15T10:25:00Z"/>
              <w:rFonts w:ascii="Cambria" w:hAnsi="Cambria" w:cs="Times New Roman"/>
              <w:color w:val="222635"/>
              <w:sz w:val="29"/>
              <w:szCs w:val="29"/>
            </w:rPr>
          </w:rPrChange>
        </w:rPr>
      </w:pPr>
      <w:ins w:id="1072" w:author="Sarju Garg" w:date="2021-05-15T10:25:00Z">
        <w:r w:rsidRPr="00A3399C">
          <w:rPr>
            <w:rPrChange w:id="1073" w:author="Sarju Garg" w:date="2021-05-15T10:25:00Z">
              <w:rPr>
                <w:rFonts w:ascii="Cambria" w:hAnsi="Cambria" w:cs="Times New Roman"/>
                <w:color w:val="222635"/>
                <w:sz w:val="29"/>
                <w:szCs w:val="29"/>
              </w:rPr>
            </w:rPrChange>
          </w:rPr>
          <w:t>Bearer authentication (also called token authentication) is an HTTP authentication scheme that involves security tokens called bearer tokens.</w:t>
        </w:r>
      </w:ins>
    </w:p>
    <w:p w14:paraId="7F3F2500" w14:textId="77777777" w:rsidR="00A3399C" w:rsidRPr="00A3399C" w:rsidRDefault="00A3399C" w:rsidP="00A3399C">
      <w:pPr>
        <w:shd w:val="clear" w:color="auto" w:fill="FFFFFF"/>
        <w:spacing w:before="75" w:after="225" w:line="240" w:lineRule="auto"/>
        <w:rPr>
          <w:ins w:id="1074" w:author="Sarju Garg" w:date="2021-05-15T10:25:00Z"/>
          <w:rPrChange w:id="1075" w:author="Sarju Garg" w:date="2021-05-15T10:25:00Z">
            <w:rPr>
              <w:ins w:id="1076" w:author="Sarju Garg" w:date="2021-05-15T10:25:00Z"/>
              <w:rFonts w:ascii="Cambria" w:hAnsi="Cambria" w:cs="Times New Roman"/>
              <w:color w:val="222635"/>
              <w:sz w:val="29"/>
              <w:szCs w:val="29"/>
            </w:rPr>
          </w:rPrChange>
        </w:rPr>
      </w:pPr>
      <w:ins w:id="1077" w:author="Sarju Garg" w:date="2021-05-15T10:25:00Z">
        <w:r w:rsidRPr="00A3399C">
          <w:rPr>
            <w:rPrChange w:id="1078" w:author="Sarju Garg" w:date="2021-05-15T10:25:00Z">
              <w:rPr>
                <w:rFonts w:ascii="Cambria" w:hAnsi="Cambria" w:cs="Times New Roman"/>
                <w:color w:val="222635"/>
                <w:sz w:val="29"/>
                <w:szCs w:val="29"/>
              </w:rPr>
            </w:rPrChange>
          </w:rPr>
          <w:t>The client must send this token in the Authorization header when making requests to protected resources:</w:t>
        </w:r>
        <w:r w:rsidRPr="00A3399C">
          <w:rPr>
            <w:rPrChange w:id="1079" w:author="Sarju Garg" w:date="2021-05-15T10:25:00Z">
              <w:rPr>
                <w:rFonts w:ascii="Cambria" w:hAnsi="Cambria" w:cs="Times New Roman"/>
                <w:color w:val="222635"/>
                <w:sz w:val="29"/>
                <w:szCs w:val="29"/>
              </w:rPr>
            </w:rPrChange>
          </w:rPr>
          <w:br/>
          <w:t>Authorization: Bearer &lt;token&gt;</w:t>
        </w:r>
      </w:ins>
    </w:p>
    <w:p w14:paraId="12D4A305" w14:textId="77777777" w:rsidR="00A3399C" w:rsidRPr="00A3399C" w:rsidRDefault="00A3399C">
      <w:pPr>
        <w:spacing w:after="0" w:line="240" w:lineRule="auto"/>
        <w:rPr>
          <w:ins w:id="1080" w:author="Sarju Garg" w:date="2021-05-15T10:24:00Z"/>
          <w:rFonts w:ascii="Times" w:eastAsia="Times New Roman" w:hAnsi="Times" w:cs="Times New Roman"/>
          <w:sz w:val="20"/>
          <w:szCs w:val="20"/>
          <w:rPrChange w:id="1081" w:author="Sarju Garg" w:date="2021-05-15T10:24:00Z">
            <w:rPr>
              <w:ins w:id="1082" w:author="Sarju Garg" w:date="2021-05-15T10:24:00Z"/>
              <w:rFonts w:ascii="Times" w:hAnsi="Times"/>
              <w:sz w:val="20"/>
              <w:szCs w:val="20"/>
            </w:rPr>
          </w:rPrChange>
        </w:rPr>
        <w:pPrChange w:id="1083" w:author="Sarju Garg" w:date="2021-05-15T10:24:00Z">
          <w:pPr>
            <w:pStyle w:val="ListParagraph"/>
            <w:numPr>
              <w:numId w:val="72"/>
            </w:numPr>
            <w:spacing w:after="0" w:line="240" w:lineRule="auto"/>
            <w:ind w:hanging="360"/>
          </w:pPr>
        </w:pPrChange>
      </w:pPr>
    </w:p>
    <w:p w14:paraId="0E91AF5A" w14:textId="4F8BDB19" w:rsidR="001720AB" w:rsidRDefault="00C16C9F">
      <w:pPr>
        <w:pStyle w:val="NormalWeb"/>
        <w:shd w:val="clear" w:color="auto" w:fill="FFFFFF"/>
        <w:spacing w:before="0" w:beforeAutospacing="0" w:after="312" w:afterAutospacing="0"/>
        <w:rPr>
          <w:ins w:id="1084" w:author="Sarju Garg" w:date="2021-05-15T09:45:00Z"/>
        </w:rPr>
        <w:pPrChange w:id="1085" w:author="Sarju Garg" w:date="2021-05-15T09:44:00Z">
          <w:pPr/>
        </w:pPrChange>
      </w:pPr>
      <w:ins w:id="1086" w:author="Sarju Garg" w:date="2021-05-15T09:45:00Z">
        <w:r>
          <w:rPr>
            <w:rFonts w:ascii="Garamond" w:hAnsi="Garamond"/>
            <w:sz w:val="24"/>
          </w:rPr>
          <w:t xml:space="preserve">There are </w:t>
        </w:r>
        <w:r w:rsidR="001C28A4">
          <w:rPr>
            <w:rFonts w:ascii="Garamond" w:hAnsi="Garamond"/>
            <w:sz w:val="24"/>
          </w:rPr>
          <w:t>2</w:t>
        </w:r>
        <w:r w:rsidR="001720AB">
          <w:rPr>
            <w:rFonts w:ascii="Garamond" w:hAnsi="Garamond"/>
            <w:sz w:val="24"/>
          </w:rPr>
          <w:t xml:space="preserve"> ways of </w:t>
        </w:r>
      </w:ins>
      <w:ins w:id="1087" w:author="Sarju Garg" w:date="2021-05-15T10:27:00Z">
        <w:r w:rsidR="00A3399C">
          <w:rPr>
            <w:rFonts w:ascii="Garamond" w:hAnsi="Garamond"/>
            <w:sz w:val="24"/>
          </w:rPr>
          <w:t xml:space="preserve">generating </w:t>
        </w:r>
      </w:ins>
      <w:ins w:id="1088" w:author="Sarju Garg" w:date="2021-05-15T09:45:00Z">
        <w:r w:rsidR="001720AB">
          <w:rPr>
            <w:rFonts w:ascii="Garamond" w:hAnsi="Garamond"/>
            <w:sz w:val="24"/>
          </w:rPr>
          <w:t xml:space="preserve"> token</w:t>
        </w:r>
      </w:ins>
    </w:p>
    <w:p w14:paraId="0600BBE8" w14:textId="74EB1DF6" w:rsidR="001720AB" w:rsidRDefault="001720AB">
      <w:pPr>
        <w:pStyle w:val="NormalWeb"/>
        <w:numPr>
          <w:ilvl w:val="0"/>
          <w:numId w:val="70"/>
        </w:numPr>
        <w:shd w:val="clear" w:color="auto" w:fill="FFFFFF"/>
        <w:spacing w:before="0" w:beforeAutospacing="0" w:after="312" w:afterAutospacing="0"/>
        <w:rPr>
          <w:ins w:id="1089" w:author="Sarju Garg" w:date="2021-05-15T09:45:00Z"/>
        </w:rPr>
        <w:pPrChange w:id="1090" w:author="Sarju Garg" w:date="2021-05-15T09:45:00Z">
          <w:pPr/>
        </w:pPrChange>
      </w:pPr>
      <w:ins w:id="1091" w:author="Sarju Garg" w:date="2021-05-15T09:45:00Z">
        <w:r>
          <w:rPr>
            <w:rFonts w:ascii="Garamond" w:hAnsi="Garamond"/>
            <w:sz w:val="24"/>
          </w:rPr>
          <w:t>JWT token</w:t>
        </w:r>
      </w:ins>
    </w:p>
    <w:p w14:paraId="4DAB2707" w14:textId="5946D7D7" w:rsidR="001720AB" w:rsidRPr="001C28A4" w:rsidRDefault="001720AB">
      <w:pPr>
        <w:pStyle w:val="NormalWeb"/>
        <w:numPr>
          <w:ilvl w:val="0"/>
          <w:numId w:val="70"/>
        </w:numPr>
        <w:shd w:val="clear" w:color="auto" w:fill="FFFFFF"/>
        <w:spacing w:before="0" w:beforeAutospacing="0" w:after="312" w:afterAutospacing="0"/>
        <w:rPr>
          <w:ins w:id="1092" w:author="Sarju Garg" w:date="2021-05-18T07:46:00Z"/>
        </w:rPr>
        <w:pPrChange w:id="1093" w:author="Sarju Garg" w:date="2021-05-15T09:45:00Z">
          <w:pPr/>
        </w:pPrChange>
      </w:pPr>
      <w:ins w:id="1094" w:author="Sarju Garg" w:date="2021-05-15T09:45:00Z">
        <w:r>
          <w:rPr>
            <w:rFonts w:ascii="Garamond" w:hAnsi="Garamond"/>
            <w:sz w:val="24"/>
          </w:rPr>
          <w:t>Opaque Token</w:t>
        </w:r>
      </w:ins>
      <w:ins w:id="1095" w:author="Sarju Garg" w:date="2021-05-15T10:28:00Z">
        <w:r w:rsidR="00A3399C">
          <w:rPr>
            <w:rFonts w:ascii="Garamond" w:hAnsi="Garamond"/>
            <w:sz w:val="24"/>
          </w:rPr>
          <w:t xml:space="preserve"> also known as API keys</w:t>
        </w:r>
      </w:ins>
    </w:p>
    <w:p w14:paraId="30AA0632" w14:textId="178FC513" w:rsidR="001C28A4" w:rsidRPr="001C28A4" w:rsidRDefault="001C28A4" w:rsidP="001C28A4">
      <w:pPr>
        <w:rPr>
          <w:ins w:id="1096" w:author="Sarju Garg" w:date="2021-05-15T10:11:00Z"/>
          <w:rFonts w:ascii="Times" w:eastAsia="Times New Roman" w:hAnsi="Times" w:cs="Times New Roman"/>
          <w:sz w:val="20"/>
          <w:szCs w:val="20"/>
          <w:rPrChange w:id="1097" w:author="Sarju Garg" w:date="2021-05-18T07:46:00Z">
            <w:rPr>
              <w:ins w:id="1098" w:author="Sarju Garg" w:date="2021-05-15T10:11:00Z"/>
            </w:rPr>
          </w:rPrChange>
        </w:rPr>
      </w:pPr>
      <w:ins w:id="1099" w:author="Sarju Garg" w:date="2021-05-18T07:46:00Z">
        <w:r w:rsidRPr="001C28A4">
          <w:rPr>
            <w:rFonts w:ascii="Times" w:eastAsia="Times New Roman" w:hAnsi="Times" w:cs="Times New Roman"/>
            <w:sz w:val="20"/>
            <w:szCs w:val="20"/>
            <w:rPrChange w:id="1100" w:author="Sarju Garg" w:date="2021-05-18T07:46:00Z">
              <w:rPr/>
            </w:rPrChange>
          </w:rPr>
          <w:t>In our case, we are creating Opaque Token.</w:t>
        </w:r>
      </w:ins>
    </w:p>
    <w:p w14:paraId="4A6966AE" w14:textId="1ABAB19A" w:rsidR="008F59E9" w:rsidRPr="008F59E9" w:rsidRDefault="001720AB" w:rsidP="008F59E9">
      <w:pPr>
        <w:spacing w:after="0" w:line="240" w:lineRule="auto"/>
        <w:rPr>
          <w:ins w:id="1101" w:author="Sarju Garg" w:date="2021-05-15T09:52:00Z"/>
          <w:rFonts w:ascii="Helvetica Neue" w:eastAsia="Times New Roman" w:hAnsi="Helvetica Neue" w:cs="Times New Roman"/>
          <w:color w:val="666666"/>
          <w:szCs w:val="24"/>
          <w:shd w:val="clear" w:color="auto" w:fill="FFFFFF"/>
          <w:rPrChange w:id="1102" w:author="Sarju Garg" w:date="2021-05-15T09:52:00Z">
            <w:rPr>
              <w:ins w:id="1103" w:author="Sarju Garg" w:date="2021-05-15T09:52:00Z"/>
              <w:rFonts w:ascii="Times" w:eastAsia="Times New Roman" w:hAnsi="Times" w:cs="Times New Roman"/>
              <w:sz w:val="20"/>
              <w:szCs w:val="20"/>
            </w:rPr>
          </w:rPrChange>
        </w:rPr>
      </w:pPr>
      <w:ins w:id="1104" w:author="Sarju Garg" w:date="2021-05-15T09:51:00Z">
        <w:r w:rsidRPr="001720AB">
          <w:rPr>
            <w:rFonts w:ascii="Helvetica Neue" w:eastAsia="Times New Roman" w:hAnsi="Helvetica Neue" w:cs="Times New Roman"/>
            <w:color w:val="666666"/>
            <w:szCs w:val="24"/>
            <w:shd w:val="clear" w:color="auto" w:fill="FFFFFF"/>
          </w:rPr>
          <w:t>Opaque tokens are literally what they sounds like. Instead of storing user identity and claims in the token, the opaque token is simply a primary key that references a database entry which has the data.</w:t>
        </w:r>
      </w:ins>
      <w:ins w:id="1105" w:author="Sarju Garg" w:date="2021-05-15T09:52:00Z">
        <w:r w:rsidR="008F59E9">
          <w:rPr>
            <w:rFonts w:ascii="Helvetica Neue" w:eastAsia="Times New Roman" w:hAnsi="Helvetica Neue" w:cs="Times New Roman"/>
            <w:color w:val="666666"/>
            <w:szCs w:val="24"/>
            <w:shd w:val="clear" w:color="auto" w:fill="FFFFFF"/>
          </w:rPr>
          <w:t xml:space="preserve"> </w:t>
        </w:r>
        <w:r w:rsidR="008F59E9" w:rsidRPr="008F59E9">
          <w:rPr>
            <w:rFonts w:ascii="Helvetica Neue" w:eastAsia="Times New Roman" w:hAnsi="Helvetica Neue" w:cs="Times New Roman"/>
            <w:color w:val="666666"/>
            <w:szCs w:val="24"/>
            <w:shd w:val="clear" w:color="auto" w:fill="FFFFFF"/>
          </w:rPr>
          <w:t>Of course, there is the added complexity of maintaining the K/V store and the auth server. Depending on your architecture, each service has to handshake with the auth server to get the claims or roles</w:t>
        </w:r>
      </w:ins>
    </w:p>
    <w:p w14:paraId="0AE063F6" w14:textId="77777777" w:rsidR="008F59E9" w:rsidRPr="001720AB" w:rsidRDefault="008F59E9" w:rsidP="001720AB">
      <w:pPr>
        <w:spacing w:after="0" w:line="240" w:lineRule="auto"/>
        <w:rPr>
          <w:ins w:id="1106" w:author="Sarju Garg" w:date="2021-05-15T09:51:00Z"/>
          <w:rFonts w:ascii="Times" w:eastAsia="Times New Roman" w:hAnsi="Times" w:cs="Times New Roman"/>
          <w:sz w:val="20"/>
          <w:szCs w:val="20"/>
        </w:rPr>
      </w:pPr>
    </w:p>
    <w:p w14:paraId="64BEC9E0" w14:textId="2D6A8B97" w:rsidR="00A3399C" w:rsidRPr="00A3399C" w:rsidRDefault="00A3399C" w:rsidP="00A3399C">
      <w:pPr>
        <w:spacing w:after="0" w:line="240" w:lineRule="auto"/>
        <w:rPr>
          <w:ins w:id="1107" w:author="Sarju Garg" w:date="2021-05-15T10:29:00Z"/>
          <w:rFonts w:ascii="Times" w:eastAsia="Times New Roman" w:hAnsi="Times" w:cs="Times New Roman"/>
          <w:sz w:val="20"/>
          <w:szCs w:val="20"/>
        </w:rPr>
      </w:pPr>
      <w:ins w:id="1108" w:author="Sarju Garg" w:date="2021-05-15T10:29:00Z">
        <w:r>
          <w:rPr>
            <w:rFonts w:ascii="Cambria" w:eastAsia="Times New Roman" w:hAnsi="Cambria" w:cs="Times New Roman"/>
            <w:color w:val="222635"/>
            <w:sz w:val="29"/>
            <w:szCs w:val="29"/>
            <w:shd w:val="clear" w:color="auto" w:fill="FFFFFF"/>
          </w:rPr>
          <w:lastRenderedPageBreak/>
          <w:t>The reason being that</w:t>
        </w:r>
        <w:r w:rsidRPr="00A3399C">
          <w:rPr>
            <w:rFonts w:ascii="Cambria" w:eastAsia="Times New Roman" w:hAnsi="Cambria" w:cs="Times New Roman"/>
            <w:color w:val="222635"/>
            <w:sz w:val="29"/>
            <w:szCs w:val="29"/>
            <w:shd w:val="clear" w:color="auto" w:fill="FFFFFF"/>
          </w:rPr>
          <w:t xml:space="preserve">, if an API is limited specifically in functionality where “read” is the only possible command, an </w:t>
        </w:r>
        <w:r>
          <w:rPr>
            <w:rFonts w:ascii="Cambria" w:eastAsia="Times New Roman" w:hAnsi="Cambria" w:cs="Times New Roman"/>
            <w:color w:val="222635"/>
            <w:sz w:val="29"/>
            <w:szCs w:val="29"/>
            <w:shd w:val="clear" w:color="auto" w:fill="FFFFFF"/>
          </w:rPr>
          <w:t xml:space="preserve">opaque token </w:t>
        </w:r>
        <w:r w:rsidRPr="00A3399C">
          <w:rPr>
            <w:rFonts w:ascii="Cambria" w:eastAsia="Times New Roman" w:hAnsi="Cambria" w:cs="Times New Roman"/>
            <w:color w:val="222635"/>
            <w:sz w:val="29"/>
            <w:szCs w:val="29"/>
            <w:shd w:val="clear" w:color="auto" w:fill="FFFFFF"/>
          </w:rPr>
          <w:t>can be an adequate solution. Without the need to edit, modify, or delete, security is a lower concern.</w:t>
        </w:r>
      </w:ins>
    </w:p>
    <w:p w14:paraId="53139CD4" w14:textId="77777777" w:rsidR="00A3399C" w:rsidRDefault="00A3399C" w:rsidP="001720AB">
      <w:pPr>
        <w:rPr>
          <w:ins w:id="1109" w:author="Sarju Garg" w:date="2021-05-15T09:54:00Z"/>
          <w:rFonts w:ascii="Times" w:eastAsia="Times New Roman" w:hAnsi="Times" w:cs="Times New Roman"/>
          <w:sz w:val="20"/>
          <w:szCs w:val="20"/>
        </w:rPr>
      </w:pPr>
    </w:p>
    <w:p w14:paraId="202EE060" w14:textId="73E5F562" w:rsidR="008F59E9" w:rsidRDefault="008F59E9" w:rsidP="001720AB">
      <w:pPr>
        <w:rPr>
          <w:ins w:id="1110" w:author="Sarju Garg" w:date="2021-05-15T09:55:00Z"/>
          <w:rFonts w:ascii="Times" w:eastAsia="Times New Roman" w:hAnsi="Times" w:cs="Times New Roman"/>
          <w:sz w:val="20"/>
          <w:szCs w:val="20"/>
        </w:rPr>
      </w:pPr>
      <w:ins w:id="1111" w:author="Sarju Garg" w:date="2021-05-15T09:55:00Z">
        <w:r>
          <w:rPr>
            <w:rFonts w:ascii="Times" w:eastAsia="Times New Roman" w:hAnsi="Times" w:cs="Times New Roman"/>
            <w:sz w:val="20"/>
            <w:szCs w:val="20"/>
          </w:rPr>
          <w:t xml:space="preserve">The second question is </w:t>
        </w:r>
      </w:ins>
      <w:ins w:id="1112" w:author="Sarju Garg" w:date="2021-05-15T09:54:00Z">
        <w:r>
          <w:rPr>
            <w:rFonts w:ascii="Times" w:eastAsia="Times New Roman" w:hAnsi="Times" w:cs="Times New Roman"/>
            <w:sz w:val="20"/>
            <w:szCs w:val="20"/>
          </w:rPr>
          <w:t xml:space="preserve">How the token should be passed in the HTTP request. </w:t>
        </w:r>
      </w:ins>
      <w:ins w:id="1113" w:author="Sarju Garg" w:date="2021-05-15T09:55:00Z">
        <w:r>
          <w:rPr>
            <w:rFonts w:ascii="Times" w:eastAsia="Times New Roman" w:hAnsi="Times" w:cs="Times New Roman"/>
            <w:sz w:val="20"/>
            <w:szCs w:val="20"/>
          </w:rPr>
          <w:t>?</w:t>
        </w:r>
      </w:ins>
    </w:p>
    <w:p w14:paraId="0FDEDD8C" w14:textId="4CDC8F53" w:rsidR="008F59E9" w:rsidRDefault="001C28A4" w:rsidP="001720AB">
      <w:pPr>
        <w:rPr>
          <w:ins w:id="1114" w:author="Sarju Garg" w:date="2021-05-15T09:55:00Z"/>
          <w:rFonts w:ascii="Times" w:eastAsia="Times New Roman" w:hAnsi="Times" w:cs="Times New Roman"/>
          <w:sz w:val="20"/>
          <w:szCs w:val="20"/>
        </w:rPr>
      </w:pPr>
      <w:ins w:id="1115" w:author="Sarju Garg" w:date="2021-05-15T09:55:00Z">
        <w:r>
          <w:rPr>
            <w:rFonts w:ascii="Times" w:eastAsia="Times New Roman" w:hAnsi="Times" w:cs="Times New Roman"/>
            <w:sz w:val="20"/>
            <w:szCs w:val="20"/>
          </w:rPr>
          <w:t>There are  5 wa</w:t>
        </w:r>
        <w:r w:rsidR="008F59E9">
          <w:rPr>
            <w:rFonts w:ascii="Times" w:eastAsia="Times New Roman" w:hAnsi="Times" w:cs="Times New Roman"/>
            <w:sz w:val="20"/>
            <w:szCs w:val="20"/>
          </w:rPr>
          <w:t>ys</w:t>
        </w:r>
      </w:ins>
    </w:p>
    <w:p w14:paraId="5803B346" w14:textId="47D28AC4" w:rsidR="008F59E9" w:rsidRPr="008F59E9" w:rsidRDefault="008F59E9">
      <w:pPr>
        <w:pStyle w:val="ListParagraph"/>
        <w:numPr>
          <w:ilvl w:val="0"/>
          <w:numId w:val="71"/>
        </w:numPr>
        <w:rPr>
          <w:ins w:id="1116" w:author="Sarju Garg" w:date="2021-05-15T09:55:00Z"/>
          <w:rFonts w:ascii="Times" w:eastAsia="Times New Roman" w:hAnsi="Times" w:cs="Times New Roman"/>
          <w:sz w:val="20"/>
          <w:szCs w:val="20"/>
          <w:rPrChange w:id="1117" w:author="Sarju Garg" w:date="2021-05-15T09:55:00Z">
            <w:rPr>
              <w:ins w:id="1118" w:author="Sarju Garg" w:date="2021-05-15T09:55:00Z"/>
            </w:rPr>
          </w:rPrChange>
        </w:rPr>
        <w:pPrChange w:id="1119" w:author="Sarju Garg" w:date="2021-05-15T09:55:00Z">
          <w:pPr/>
        </w:pPrChange>
      </w:pPr>
      <w:ins w:id="1120" w:author="Sarju Garg" w:date="2021-05-15T09:55:00Z">
        <w:r w:rsidRPr="008F59E9">
          <w:rPr>
            <w:rFonts w:ascii="Times" w:eastAsia="Times New Roman" w:hAnsi="Times" w:cs="Times New Roman"/>
            <w:sz w:val="20"/>
            <w:szCs w:val="20"/>
            <w:rPrChange w:id="1121" w:author="Sarju Garg" w:date="2021-05-15T09:55:00Z">
              <w:rPr/>
            </w:rPrChange>
          </w:rPr>
          <w:t>Placing in URL – not recommended as URL are exposed and subject to security risk</w:t>
        </w:r>
      </w:ins>
    </w:p>
    <w:p w14:paraId="5DD08BA0" w14:textId="68D0CE47" w:rsidR="008F59E9" w:rsidRDefault="008F59E9">
      <w:pPr>
        <w:pStyle w:val="ListParagraph"/>
        <w:numPr>
          <w:ilvl w:val="0"/>
          <w:numId w:val="71"/>
        </w:numPr>
        <w:rPr>
          <w:ins w:id="1122" w:author="Sarju Garg" w:date="2021-05-15T09:55:00Z"/>
          <w:rFonts w:ascii="Times" w:eastAsia="Times New Roman" w:hAnsi="Times" w:cs="Times New Roman"/>
          <w:sz w:val="20"/>
          <w:szCs w:val="20"/>
        </w:rPr>
        <w:pPrChange w:id="1123" w:author="Sarju Garg" w:date="2021-05-15T09:55:00Z">
          <w:pPr/>
        </w:pPrChange>
      </w:pPr>
      <w:ins w:id="1124" w:author="Sarju Garg" w:date="2021-05-15T09:55:00Z">
        <w:r>
          <w:rPr>
            <w:rFonts w:ascii="Times" w:eastAsia="Times New Roman" w:hAnsi="Times" w:cs="Times New Roman"/>
            <w:sz w:val="20"/>
            <w:szCs w:val="20"/>
          </w:rPr>
          <w:t>Cookies</w:t>
        </w:r>
      </w:ins>
    </w:p>
    <w:p w14:paraId="023D097D" w14:textId="6C677D82" w:rsidR="008F59E9" w:rsidRDefault="008F59E9">
      <w:pPr>
        <w:pStyle w:val="ListParagraph"/>
        <w:numPr>
          <w:ilvl w:val="0"/>
          <w:numId w:val="71"/>
        </w:numPr>
        <w:rPr>
          <w:ins w:id="1125" w:author="Sarju Garg" w:date="2021-05-15T10:27:00Z"/>
          <w:rFonts w:ascii="Times" w:eastAsia="Times New Roman" w:hAnsi="Times" w:cs="Times New Roman"/>
          <w:sz w:val="20"/>
          <w:szCs w:val="20"/>
        </w:rPr>
        <w:pPrChange w:id="1126" w:author="Sarju Garg" w:date="2021-05-15T09:55:00Z">
          <w:pPr/>
        </w:pPrChange>
      </w:pPr>
      <w:ins w:id="1127" w:author="Sarju Garg" w:date="2021-05-15T09:55:00Z">
        <w:r>
          <w:rPr>
            <w:rFonts w:ascii="Times" w:eastAsia="Times New Roman" w:hAnsi="Times" w:cs="Times New Roman"/>
            <w:sz w:val="20"/>
            <w:szCs w:val="20"/>
          </w:rPr>
          <w:t>HTTP Header</w:t>
        </w:r>
      </w:ins>
      <w:ins w:id="1128" w:author="Sarju Garg" w:date="2021-05-15T10:27:00Z">
        <w:r w:rsidR="00A3399C">
          <w:rPr>
            <w:rFonts w:ascii="Times" w:eastAsia="Times New Roman" w:hAnsi="Times" w:cs="Times New Roman"/>
            <w:sz w:val="20"/>
            <w:szCs w:val="20"/>
          </w:rPr>
          <w:t xml:space="preserve"> (Authorization Header)</w:t>
        </w:r>
      </w:ins>
    </w:p>
    <w:p w14:paraId="32746202" w14:textId="09C9D20B" w:rsidR="00A3399C" w:rsidRDefault="00A3399C">
      <w:pPr>
        <w:pStyle w:val="ListParagraph"/>
        <w:numPr>
          <w:ilvl w:val="0"/>
          <w:numId w:val="71"/>
        </w:numPr>
        <w:rPr>
          <w:ins w:id="1129" w:author="Sarju Garg" w:date="2021-05-15T10:27:00Z"/>
          <w:rFonts w:ascii="Times" w:eastAsia="Times New Roman" w:hAnsi="Times" w:cs="Times New Roman"/>
          <w:sz w:val="20"/>
          <w:szCs w:val="20"/>
        </w:rPr>
        <w:pPrChange w:id="1130" w:author="Sarju Garg" w:date="2021-05-15T09:55:00Z">
          <w:pPr/>
        </w:pPrChange>
      </w:pPr>
      <w:ins w:id="1131" w:author="Sarju Garg" w:date="2021-05-15T10:27:00Z">
        <w:r>
          <w:rPr>
            <w:rFonts w:ascii="Times" w:eastAsia="Times New Roman" w:hAnsi="Times" w:cs="Times New Roman"/>
            <w:sz w:val="20"/>
            <w:szCs w:val="20"/>
          </w:rPr>
          <w:t>Custom Heder</w:t>
        </w:r>
      </w:ins>
    </w:p>
    <w:p w14:paraId="35E0BD45" w14:textId="1E8B9889" w:rsidR="00A3399C" w:rsidRDefault="00A3399C">
      <w:pPr>
        <w:pStyle w:val="ListParagraph"/>
        <w:numPr>
          <w:ilvl w:val="0"/>
          <w:numId w:val="71"/>
        </w:numPr>
        <w:rPr>
          <w:ins w:id="1132" w:author="Sarju Garg" w:date="2021-05-15T09:56:00Z"/>
          <w:rFonts w:ascii="Times" w:eastAsia="Times New Roman" w:hAnsi="Times" w:cs="Times New Roman"/>
          <w:sz w:val="20"/>
          <w:szCs w:val="20"/>
        </w:rPr>
        <w:pPrChange w:id="1133" w:author="Sarju Garg" w:date="2021-05-15T09:55:00Z">
          <w:pPr/>
        </w:pPrChange>
      </w:pPr>
      <w:ins w:id="1134" w:author="Sarju Garg" w:date="2021-05-15T10:27:00Z">
        <w:r>
          <w:rPr>
            <w:rFonts w:ascii="Times" w:eastAsia="Times New Roman" w:hAnsi="Times" w:cs="Times New Roman"/>
            <w:sz w:val="20"/>
            <w:szCs w:val="20"/>
          </w:rPr>
          <w:t>Body Data</w:t>
        </w:r>
      </w:ins>
    </w:p>
    <w:p w14:paraId="5A6ED456" w14:textId="31EFE3BC" w:rsidR="00AB1E5E" w:rsidRDefault="001C28A4" w:rsidP="00A53455">
      <w:pPr>
        <w:rPr>
          <w:ins w:id="1135" w:author="Sarju Garg" w:date="2021-05-15T10:30:00Z"/>
          <w:rFonts w:ascii="Helvetica Neue" w:eastAsia="Times New Roman" w:hAnsi="Helvetica Neue" w:cs="Times New Roman"/>
          <w:color w:val="666666"/>
          <w:szCs w:val="24"/>
          <w:shd w:val="clear" w:color="auto" w:fill="FFFFFF"/>
        </w:rPr>
      </w:pPr>
      <w:ins w:id="1136" w:author="Sarju Garg" w:date="2021-05-18T07:46:00Z">
        <w:r>
          <w:rPr>
            <w:rFonts w:ascii="Helvetica Neue" w:eastAsia="Times New Roman" w:hAnsi="Helvetica Neue" w:cs="Times New Roman"/>
            <w:color w:val="666666"/>
            <w:szCs w:val="24"/>
            <w:shd w:val="clear" w:color="auto" w:fill="FFFFFF"/>
          </w:rPr>
          <w:t>We are using HTTP header.</w:t>
        </w:r>
      </w:ins>
    </w:p>
    <w:p w14:paraId="2DAB7BFE" w14:textId="46207ACF" w:rsidR="00A3399C" w:rsidRDefault="00A3399C" w:rsidP="00A53455">
      <w:pPr>
        <w:rPr>
          <w:ins w:id="1137" w:author="Sarju Garg" w:date="2021-05-15T10:30:00Z"/>
          <w:rFonts w:ascii="Helvetica Neue" w:eastAsia="Times New Roman" w:hAnsi="Helvetica Neue" w:cs="Times New Roman"/>
          <w:color w:val="666666"/>
          <w:szCs w:val="24"/>
          <w:shd w:val="clear" w:color="auto" w:fill="FFFFFF"/>
        </w:rPr>
      </w:pPr>
      <w:ins w:id="1138" w:author="Sarju Garg" w:date="2021-05-15T10:30:00Z">
        <w:r>
          <w:rPr>
            <w:rFonts w:ascii="Helvetica Neue" w:eastAsia="Times New Roman" w:hAnsi="Helvetica Neue" w:cs="Times New Roman"/>
            <w:color w:val="666666"/>
            <w:szCs w:val="24"/>
            <w:shd w:val="clear" w:color="auto" w:fill="FFFFFF"/>
          </w:rPr>
          <w:t>So in summary, we are implementing the following</w:t>
        </w:r>
      </w:ins>
    </w:p>
    <w:p w14:paraId="26C09BA9" w14:textId="0CA894EC" w:rsidR="00A3399C" w:rsidRPr="00A3399C" w:rsidRDefault="00A3399C">
      <w:pPr>
        <w:pStyle w:val="ListParagraph"/>
        <w:numPr>
          <w:ilvl w:val="0"/>
          <w:numId w:val="73"/>
        </w:numPr>
        <w:rPr>
          <w:ins w:id="1139" w:author="Sarju Garg" w:date="2021-05-15T10:30:00Z"/>
          <w:rFonts w:ascii="Helvetica Neue" w:eastAsia="Times New Roman" w:hAnsi="Helvetica Neue" w:cs="Times New Roman"/>
          <w:color w:val="666666"/>
          <w:szCs w:val="24"/>
          <w:shd w:val="clear" w:color="auto" w:fill="FFFFFF"/>
          <w:rPrChange w:id="1140" w:author="Sarju Garg" w:date="2021-05-15T10:31:00Z">
            <w:rPr>
              <w:ins w:id="1141" w:author="Sarju Garg" w:date="2021-05-15T10:30:00Z"/>
              <w:shd w:val="clear" w:color="auto" w:fill="FFFFFF"/>
            </w:rPr>
          </w:rPrChange>
        </w:rPr>
        <w:pPrChange w:id="1142" w:author="Sarju Garg" w:date="2021-05-15T10:31:00Z">
          <w:pPr/>
        </w:pPrChange>
      </w:pPr>
      <w:ins w:id="1143" w:author="Sarju Garg" w:date="2021-05-15T10:30:00Z">
        <w:r w:rsidRPr="00A3399C">
          <w:rPr>
            <w:rFonts w:ascii="Helvetica Neue" w:eastAsia="Times New Roman" w:hAnsi="Helvetica Neue" w:cs="Times New Roman"/>
            <w:color w:val="666666"/>
            <w:szCs w:val="24"/>
            <w:shd w:val="clear" w:color="auto" w:fill="FFFFFF"/>
            <w:rPrChange w:id="1144" w:author="Sarju Garg" w:date="2021-05-15T10:31:00Z">
              <w:rPr>
                <w:shd w:val="clear" w:color="auto" w:fill="FFFFFF"/>
              </w:rPr>
            </w:rPrChange>
          </w:rPr>
          <w:t>Opaque Token</w:t>
        </w:r>
      </w:ins>
    </w:p>
    <w:p w14:paraId="67143DED" w14:textId="685EDDF5" w:rsidR="00A3399C" w:rsidRDefault="00A3399C">
      <w:pPr>
        <w:pStyle w:val="ListParagraph"/>
        <w:numPr>
          <w:ilvl w:val="0"/>
          <w:numId w:val="73"/>
        </w:numPr>
        <w:rPr>
          <w:ins w:id="1145" w:author="Sarju Garg" w:date="2021-05-15T10:31:00Z"/>
        </w:rPr>
        <w:pPrChange w:id="1146" w:author="Sarju Garg" w:date="2021-05-15T10:31:00Z">
          <w:pPr/>
        </w:pPrChange>
      </w:pPr>
      <w:ins w:id="1147" w:author="Sarju Garg" w:date="2021-05-15T10:31:00Z">
        <w:r>
          <w:t>Bearer Authentication</w:t>
        </w:r>
      </w:ins>
    </w:p>
    <w:p w14:paraId="11864DAF" w14:textId="08056DF9" w:rsidR="00A3399C" w:rsidRPr="00A53455" w:rsidRDefault="009C0B14">
      <w:pPr>
        <w:pStyle w:val="ListParagraph"/>
        <w:numPr>
          <w:ilvl w:val="0"/>
          <w:numId w:val="73"/>
        </w:numPr>
        <w:pPrChange w:id="1148" w:author="Sarju Garg" w:date="2021-05-15T10:31:00Z">
          <w:pPr/>
        </w:pPrChange>
      </w:pPr>
      <w:ins w:id="1149" w:author="Sarju Garg" w:date="2021-05-15T12:00:00Z">
        <w:r>
          <w:t>Authorization</w:t>
        </w:r>
      </w:ins>
      <w:ins w:id="1150" w:author="Sarju Garg" w:date="2021-05-15T10:31:00Z">
        <w:r w:rsidR="00A3399C">
          <w:t xml:space="preserve"> Header to transmit the token</w:t>
        </w:r>
      </w:ins>
    </w:p>
    <w:sectPr w:rsidR="00A3399C" w:rsidRPr="00A53455" w:rsidSect="00D00D0F">
      <w:headerReference w:type="default" r:id="rId11"/>
      <w:footerReference w:type="default" r:id="rId12"/>
      <w:pgSz w:w="11906" w:h="16838"/>
      <w:pgMar w:top="1440" w:right="1286" w:bottom="1440" w:left="1440" w:header="708" w:footer="68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459FF" w14:textId="77777777" w:rsidR="008354F8" w:rsidRDefault="008354F8" w:rsidP="00FA13C9">
      <w:pPr>
        <w:spacing w:after="0" w:line="240" w:lineRule="auto"/>
      </w:pPr>
      <w:r>
        <w:separator/>
      </w:r>
    </w:p>
  </w:endnote>
  <w:endnote w:type="continuationSeparator" w:id="0">
    <w:p w14:paraId="095BD88F" w14:textId="77777777" w:rsidR="008354F8" w:rsidRDefault="008354F8" w:rsidP="00FA1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SimSun">
    <w:charset w:val="86"/>
    <w:family w:val="auto"/>
    <w:pitch w:val="default"/>
    <w:sig w:usb0="00000003" w:usb1="288F0000" w:usb2="00000006" w:usb3="00000000" w:csb0="00040001"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0000000000000000000"/>
    <w:charset w:val="80"/>
    <w:family w:val="roman"/>
    <w:notTrueType/>
    <w:pitch w:val="fixed"/>
    <w:sig w:usb0="00000001" w:usb1="08070000" w:usb2="00000010" w:usb3="00000000" w:csb0="00020000" w:csb1="00000000"/>
  </w:font>
  <w:font w:name="Perpetua">
    <w:panose1 w:val="02020502060401020303"/>
    <w:charset w:val="00"/>
    <w:family w:val="auto"/>
    <w:pitch w:val="variable"/>
    <w:sig w:usb0="00000003" w:usb1="00000000" w:usb2="00000000" w:usb3="00000000" w:csb0="00000001" w:csb1="00000000"/>
  </w:font>
  <w:font w:name="Futura Hv">
    <w:altName w:val="Segoe UI Semibold"/>
    <w:charset w:val="00"/>
    <w:family w:val="swiss"/>
    <w:pitch w:val="variable"/>
    <w:sig w:usb0="00000001" w:usb1="5000204A" w:usb2="00000000" w:usb3="00000000" w:csb0="0000009F" w:csb1="00000000"/>
  </w:font>
  <w:font w:name="ITC Berkeley Oldstyle Std">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Semibold">
    <w:altName w:val="Segoe"/>
    <w:panose1 w:val="00000000000000000000"/>
    <w:charset w:val="00"/>
    <w:family w:val="swiss"/>
    <w:notTrueType/>
    <w:pitch w:val="default"/>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Bookshelf Symbol 7">
    <w:panose1 w:val="05010101010101010101"/>
    <w:charset w:val="00"/>
    <w:family w:val="auto"/>
    <w:pitch w:val="variable"/>
    <w:sig w:usb0="00000003" w:usb1="00000000" w:usb2="00000000" w:usb3="00000000" w:csb0="80000001" w:csb1="00000000"/>
  </w:font>
  <w:font w:name="游明朝">
    <w:panose1 w:val="00000000000000000000"/>
    <w:charset w:val="80"/>
    <w:family w:val="roman"/>
    <w:notTrueType/>
    <w:pitch w:val="default"/>
  </w:font>
  <w:font w:name="Courier">
    <w:panose1 w:val="02000500000000000000"/>
    <w:charset w:val="00"/>
    <w:family w:val="auto"/>
    <w:pitch w:val="variable"/>
    <w:sig w:usb0="00000003" w:usb1="00000000" w:usb2="00000000" w:usb3="00000000" w:csb0="00000001" w:csb1="00000000"/>
  </w:font>
  <w:font w:name="SimHei">
    <w:charset w:val="86"/>
    <w:family w:val="auto"/>
    <w:pitch w:val="default"/>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D8668" w14:textId="77777777" w:rsidR="008354F8" w:rsidRDefault="008354F8" w:rsidP="00A96E20">
    <w:pPr>
      <w:pStyle w:val="Footer"/>
      <w:rPr>
        <w:rFonts w:asciiTheme="minorHAnsi" w:hAnsiTheme="minorHAnsi" w:cstheme="minorHAnsi"/>
        <w:b/>
        <w:color w:val="A6A6A6" w:themeColor="background1" w:themeShade="A6"/>
        <w:sz w:val="16"/>
        <w:szCs w:val="16"/>
      </w:rPr>
    </w:pPr>
    <w:r>
      <w:rPr>
        <w:rFonts w:asciiTheme="minorHAnsi" w:hAnsiTheme="minorHAnsi" w:cstheme="minorHAnsi"/>
        <w:b/>
        <w:noProof/>
        <w:color w:val="A6A6A6" w:themeColor="background1" w:themeShade="A6"/>
        <w:sz w:val="18"/>
        <w:lang w:val="en-US"/>
      </w:rPr>
      <w:drawing>
        <wp:anchor distT="0" distB="0" distL="114300" distR="114300" simplePos="0" relativeHeight="251661312" behindDoc="0" locked="0" layoutInCell="1" allowOverlap="1" wp14:anchorId="3894CA9C" wp14:editId="3F2DA4E7">
          <wp:simplePos x="0" y="0"/>
          <wp:positionH relativeFrom="column">
            <wp:posOffset>2076450</wp:posOffset>
          </wp:positionH>
          <wp:positionV relativeFrom="paragraph">
            <wp:posOffset>43179</wp:posOffset>
          </wp:positionV>
          <wp:extent cx="3810000" cy="111421"/>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pg"/>
                  <pic:cNvPicPr/>
                </pic:nvPicPr>
                <pic:blipFill rotWithShape="1">
                  <a:blip r:embed="rId1" cstate="print">
                    <a:extLst>
                      <a:ext uri="{28A0092B-C50C-407E-A947-70E740481C1C}">
                        <a14:useLocalDpi xmlns:a14="http://schemas.microsoft.com/office/drawing/2010/main" val="0"/>
                      </a:ext>
                    </a:extLst>
                  </a:blip>
                  <a:srcRect l="32862"/>
                  <a:stretch/>
                </pic:blipFill>
                <pic:spPr bwMode="auto">
                  <a:xfrm>
                    <a:off x="0" y="0"/>
                    <a:ext cx="3988320" cy="116636"/>
                  </a:xfrm>
                  <a:prstGeom prst="rect">
                    <a:avLst/>
                  </a:prstGeom>
                  <a:ln>
                    <a:noFill/>
                  </a:ln>
                  <a:extLst>
                    <a:ext uri="{53640926-AAD7-44d8-BBD7-CCE9431645EC}">
                      <a14:shadowObscured xmlns:a14="http://schemas.microsoft.com/office/drawing/2010/main"/>
                    </a:ext>
                  </a:extLst>
                </pic:spPr>
              </pic:pic>
            </a:graphicData>
          </a:graphic>
        </wp:anchor>
      </w:drawing>
    </w:r>
    <w:r>
      <w:rPr>
        <w:rFonts w:asciiTheme="minorHAnsi" w:hAnsiTheme="minorHAnsi" w:cstheme="minorHAnsi"/>
        <w:b/>
        <w:color w:val="A6A6A6" w:themeColor="background1" w:themeShade="A6"/>
        <w:sz w:val="18"/>
      </w:rPr>
      <w:t xml:space="preserve">Copyright © 2017 Goldilcoks Tech Solution </w:t>
    </w:r>
    <w:r w:rsidRPr="00A96E20">
      <w:rPr>
        <w:rFonts w:asciiTheme="minorHAnsi" w:hAnsiTheme="minorHAnsi" w:cstheme="minorHAnsi"/>
        <w:b/>
        <w:color w:val="A6A6A6" w:themeColor="background1" w:themeShade="A6"/>
        <w:sz w:val="16"/>
        <w:szCs w:val="16"/>
      </w:rPr>
      <w:t xml:space="preserve">Ltd                               </w:t>
    </w:r>
  </w:p>
  <w:p w14:paraId="39FA32AD" w14:textId="77777777" w:rsidR="008354F8" w:rsidRDefault="008354F8" w:rsidP="00A96E20">
    <w:pPr>
      <w:pStyle w:val="FooterLine"/>
      <w:pBdr>
        <w:top w:val="none" w:sz="0" w:space="0" w:color="auto"/>
      </w:pBdr>
      <w:tabs>
        <w:tab w:val="clear" w:pos="9299"/>
        <w:tab w:val="right" w:pos="9000"/>
      </w:tabs>
      <w:rPr>
        <w:rStyle w:val="FooterCharChar"/>
        <w:rFonts w:ascii="Calibri" w:eastAsia="SimSun" w:hAnsi="Calibri"/>
        <w:szCs w:val="16"/>
      </w:rPr>
    </w:pPr>
    <w:r>
      <w:rPr>
        <w:rStyle w:val="FooterCharChar"/>
        <w:rFonts w:ascii="Calibri" w:eastAsia="SimSun" w:hAnsi="Calibri"/>
        <w:szCs w:val="16"/>
      </w:rPr>
      <w:t xml:space="preserve">                                                       </w:t>
    </w:r>
  </w:p>
  <w:p w14:paraId="4E76EA18" w14:textId="77777777" w:rsidR="008354F8" w:rsidRDefault="008354F8" w:rsidP="00A96E20">
    <w:pPr>
      <w:pStyle w:val="FooterLine"/>
      <w:pBdr>
        <w:top w:val="none" w:sz="0" w:space="0" w:color="auto"/>
      </w:pBdr>
      <w:tabs>
        <w:tab w:val="clear" w:pos="9299"/>
        <w:tab w:val="right" w:pos="9000"/>
      </w:tabs>
      <w:jc w:val="center"/>
      <w:rPr>
        <w:rStyle w:val="FooterCharChar"/>
        <w:rFonts w:ascii="Calibri" w:eastAsia="SimSun" w:hAnsi="Calibri"/>
        <w:szCs w:val="16"/>
      </w:rPr>
    </w:pPr>
    <w:r>
      <w:rPr>
        <w:rStyle w:val="FooterCharChar"/>
        <w:rFonts w:ascii="Calibri" w:eastAsia="SimSun" w:hAnsi="Calibri"/>
        <w:szCs w:val="16"/>
      </w:rPr>
      <w:t>Goldilocks Tech Solution Confidential</w:t>
    </w:r>
  </w:p>
  <w:p w14:paraId="42FF6CFD" w14:textId="7CF08A89" w:rsidR="008354F8" w:rsidRPr="00A96E20" w:rsidRDefault="008354F8" w:rsidP="00A96E20">
    <w:pPr>
      <w:pStyle w:val="FooterLine"/>
      <w:pBdr>
        <w:top w:val="none" w:sz="0" w:space="0" w:color="auto"/>
      </w:pBdr>
      <w:tabs>
        <w:tab w:val="clear" w:pos="9299"/>
        <w:tab w:val="right" w:pos="9000"/>
      </w:tabs>
      <w:jc w:val="right"/>
      <w:rPr>
        <w:rFonts w:ascii="Calibri" w:hAnsi="Calibri"/>
        <w:szCs w:val="16"/>
      </w:rPr>
    </w:pPr>
    <w:r>
      <w:rPr>
        <w:rStyle w:val="PageNumber"/>
        <w:rFonts w:ascii="Calibri" w:hAnsi="Calibri"/>
        <w:szCs w:val="16"/>
      </w:rPr>
      <w:t xml:space="preserve">Version </w:t>
    </w:r>
    <w:proofErr w:type="gramStart"/>
    <w:r>
      <w:rPr>
        <w:rStyle w:val="PageNumber"/>
        <w:rFonts w:ascii="Calibri" w:hAnsi="Calibri"/>
        <w:szCs w:val="16"/>
      </w:rPr>
      <w:t xml:space="preserve">0.1                                                                                            </w:t>
    </w:r>
    <w:proofErr w:type="gramEnd"/>
    <w:sdt>
      <w:sdtPr>
        <w:rPr>
          <w:rFonts w:asciiTheme="minorHAnsi" w:hAnsiTheme="minorHAnsi" w:cstheme="minorHAnsi"/>
          <w:szCs w:val="16"/>
        </w:rPr>
        <w:id w:val="-1914762684"/>
        <w:docPartObj>
          <w:docPartGallery w:val="Page Numbers (Bottom of Page)"/>
          <w:docPartUnique/>
        </w:docPartObj>
      </w:sdtPr>
      <w:sdtEndPr/>
      <w:sdtContent>
        <w:sdt>
          <w:sdtPr>
            <w:rPr>
              <w:rFonts w:asciiTheme="minorHAnsi" w:hAnsiTheme="minorHAnsi" w:cstheme="minorHAnsi"/>
              <w:szCs w:val="16"/>
            </w:rPr>
            <w:id w:val="-1769616900"/>
            <w:docPartObj>
              <w:docPartGallery w:val="Page Numbers (Top of Page)"/>
              <w:docPartUnique/>
            </w:docPartObj>
          </w:sdtPr>
          <w:sdtEndPr/>
          <w:sdtContent>
            <w:r w:rsidRPr="00A96E20">
              <w:rPr>
                <w:rFonts w:asciiTheme="minorHAnsi" w:hAnsiTheme="minorHAnsi" w:cstheme="minorHAnsi"/>
                <w:szCs w:val="16"/>
              </w:rPr>
              <w:t xml:space="preserve">Page </w:t>
            </w:r>
            <w:r w:rsidRPr="00A96E20">
              <w:rPr>
                <w:rFonts w:asciiTheme="minorHAnsi" w:hAnsiTheme="minorHAnsi" w:cstheme="minorHAnsi"/>
                <w:b/>
                <w:bCs w:val="0"/>
                <w:szCs w:val="16"/>
              </w:rPr>
              <w:fldChar w:fldCharType="begin"/>
            </w:r>
            <w:r w:rsidRPr="00A96E20">
              <w:rPr>
                <w:rFonts w:asciiTheme="minorHAnsi" w:hAnsiTheme="minorHAnsi" w:cstheme="minorHAnsi"/>
                <w:b/>
                <w:szCs w:val="16"/>
              </w:rPr>
              <w:instrText xml:space="preserve"> PAGE </w:instrText>
            </w:r>
            <w:r w:rsidRPr="00A96E20">
              <w:rPr>
                <w:rFonts w:asciiTheme="minorHAnsi" w:hAnsiTheme="minorHAnsi" w:cstheme="minorHAnsi"/>
                <w:b/>
                <w:bCs w:val="0"/>
                <w:szCs w:val="16"/>
              </w:rPr>
              <w:fldChar w:fldCharType="separate"/>
            </w:r>
            <w:r w:rsidR="0050134B">
              <w:rPr>
                <w:rFonts w:asciiTheme="minorHAnsi" w:hAnsiTheme="minorHAnsi" w:cstheme="minorHAnsi"/>
                <w:b/>
                <w:noProof/>
                <w:szCs w:val="16"/>
              </w:rPr>
              <w:t>40</w:t>
            </w:r>
            <w:r w:rsidRPr="00A96E20">
              <w:rPr>
                <w:rFonts w:asciiTheme="minorHAnsi" w:hAnsiTheme="minorHAnsi" w:cstheme="minorHAnsi"/>
                <w:b/>
                <w:bCs w:val="0"/>
                <w:szCs w:val="16"/>
              </w:rPr>
              <w:fldChar w:fldCharType="end"/>
            </w:r>
            <w:r w:rsidRPr="00A96E20">
              <w:rPr>
                <w:rFonts w:asciiTheme="minorHAnsi" w:hAnsiTheme="minorHAnsi" w:cstheme="minorHAnsi"/>
                <w:szCs w:val="16"/>
              </w:rPr>
              <w:t xml:space="preserve"> of </w:t>
            </w:r>
            <w:r w:rsidRPr="00A96E20">
              <w:rPr>
                <w:rFonts w:asciiTheme="minorHAnsi" w:hAnsiTheme="minorHAnsi" w:cstheme="minorHAnsi"/>
                <w:b/>
                <w:bCs w:val="0"/>
                <w:szCs w:val="16"/>
              </w:rPr>
              <w:fldChar w:fldCharType="begin"/>
            </w:r>
            <w:r w:rsidRPr="00A96E20">
              <w:rPr>
                <w:rFonts w:asciiTheme="minorHAnsi" w:hAnsiTheme="minorHAnsi" w:cstheme="minorHAnsi"/>
                <w:b/>
                <w:szCs w:val="16"/>
              </w:rPr>
              <w:instrText xml:space="preserve"> NUMPAGES  </w:instrText>
            </w:r>
            <w:r w:rsidRPr="00A96E20">
              <w:rPr>
                <w:rFonts w:asciiTheme="minorHAnsi" w:hAnsiTheme="minorHAnsi" w:cstheme="minorHAnsi"/>
                <w:b/>
                <w:bCs w:val="0"/>
                <w:szCs w:val="16"/>
              </w:rPr>
              <w:fldChar w:fldCharType="separate"/>
            </w:r>
            <w:r w:rsidR="0050134B">
              <w:rPr>
                <w:rFonts w:asciiTheme="minorHAnsi" w:hAnsiTheme="minorHAnsi" w:cstheme="minorHAnsi"/>
                <w:b/>
                <w:noProof/>
                <w:szCs w:val="16"/>
              </w:rPr>
              <w:t>46</w:t>
            </w:r>
            <w:r w:rsidRPr="00A96E20">
              <w:rPr>
                <w:rFonts w:asciiTheme="minorHAnsi" w:hAnsiTheme="minorHAnsi" w:cstheme="minorHAnsi"/>
                <w:b/>
                <w:bCs w:val="0"/>
                <w:szCs w:val="16"/>
              </w:rPr>
              <w:fldChar w:fldCharType="end"/>
            </w:r>
          </w:sdtContent>
        </w:sdt>
      </w:sdtContent>
    </w:sdt>
  </w:p>
  <w:p w14:paraId="5C0510AE" w14:textId="77777777" w:rsidR="008354F8" w:rsidRDefault="008354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C6F3A" w14:textId="77777777" w:rsidR="008354F8" w:rsidRDefault="008354F8" w:rsidP="00FA13C9">
      <w:pPr>
        <w:spacing w:after="0" w:line="240" w:lineRule="auto"/>
      </w:pPr>
      <w:r>
        <w:separator/>
      </w:r>
    </w:p>
  </w:footnote>
  <w:footnote w:type="continuationSeparator" w:id="0">
    <w:p w14:paraId="3696B05E" w14:textId="77777777" w:rsidR="008354F8" w:rsidRDefault="008354F8" w:rsidP="00FA13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553" w:type="dxa"/>
      <w:tblInd w:w="-117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34"/>
      <w:gridCol w:w="5245"/>
      <w:gridCol w:w="3174"/>
    </w:tblGrid>
    <w:tr w:rsidR="008354F8" w14:paraId="4993CD66" w14:textId="77777777" w:rsidTr="00D00D0F">
      <w:trPr>
        <w:trHeight w:val="555"/>
      </w:trPr>
      <w:tc>
        <w:tcPr>
          <w:tcW w:w="2134" w:type="dxa"/>
          <w:vMerge w:val="restart"/>
        </w:tcPr>
        <w:p w14:paraId="5787B610" w14:textId="77777777" w:rsidR="008354F8" w:rsidRPr="00437A26" w:rsidRDefault="008354F8" w:rsidP="00600919">
          <w:pPr>
            <w:pStyle w:val="Header"/>
            <w:spacing w:before="240"/>
          </w:pPr>
        </w:p>
      </w:tc>
      <w:tc>
        <w:tcPr>
          <w:tcW w:w="5245" w:type="dxa"/>
          <w:vAlign w:val="center"/>
        </w:tcPr>
        <w:p w14:paraId="0C605736" w14:textId="60952F59" w:rsidR="008354F8" w:rsidRPr="007B4207" w:rsidRDefault="008354F8" w:rsidP="00600919">
          <w:pPr>
            <w:pStyle w:val="Header"/>
            <w:jc w:val="center"/>
            <w:rPr>
              <w:rFonts w:asciiTheme="minorHAnsi" w:hAnsiTheme="minorHAnsi" w:cstheme="minorHAnsi"/>
              <w:sz w:val="18"/>
              <w:szCs w:val="18"/>
            </w:rPr>
          </w:pPr>
          <w:r>
            <w:rPr>
              <w:rFonts w:asciiTheme="minorHAnsi" w:hAnsiTheme="minorHAnsi" w:cstheme="minorHAnsi"/>
              <w:sz w:val="18"/>
              <w:szCs w:val="18"/>
            </w:rPr>
            <w:t xml:space="preserve">API Requirement and Design </w:t>
          </w:r>
          <w:r w:rsidRPr="007B4207">
            <w:rPr>
              <w:rFonts w:asciiTheme="minorHAnsi" w:hAnsiTheme="minorHAnsi" w:cstheme="minorHAnsi"/>
              <w:sz w:val="18"/>
              <w:szCs w:val="18"/>
            </w:rPr>
            <w:t xml:space="preserve"> </w:t>
          </w:r>
          <w:r>
            <w:rPr>
              <w:rFonts w:asciiTheme="minorHAnsi" w:hAnsiTheme="minorHAnsi" w:cstheme="minorHAnsi"/>
              <w:sz w:val="18"/>
              <w:szCs w:val="18"/>
            </w:rPr>
            <w:t>Document</w:t>
          </w:r>
        </w:p>
      </w:tc>
      <w:tc>
        <w:tcPr>
          <w:tcW w:w="3174" w:type="dxa"/>
        </w:tcPr>
        <w:p w14:paraId="66FE6C76" w14:textId="77777777" w:rsidR="008354F8" w:rsidRPr="00B348A4" w:rsidRDefault="008354F8" w:rsidP="00600919">
          <w:pPr>
            <w:pStyle w:val="Header"/>
            <w:jc w:val="center"/>
            <w:rPr>
              <w:sz w:val="18"/>
              <w:szCs w:val="18"/>
            </w:rPr>
          </w:pPr>
        </w:p>
      </w:tc>
    </w:tr>
    <w:tr w:rsidR="008354F8" w14:paraId="101E5046" w14:textId="77777777" w:rsidTr="00D00D0F">
      <w:trPr>
        <w:trHeight w:val="413"/>
      </w:trPr>
      <w:tc>
        <w:tcPr>
          <w:tcW w:w="2134" w:type="dxa"/>
          <w:vMerge/>
        </w:tcPr>
        <w:p w14:paraId="463B966D" w14:textId="77777777" w:rsidR="008354F8" w:rsidRDefault="008354F8" w:rsidP="00600919">
          <w:pPr>
            <w:pStyle w:val="Header"/>
          </w:pPr>
        </w:p>
      </w:tc>
      <w:tc>
        <w:tcPr>
          <w:tcW w:w="5245" w:type="dxa"/>
          <w:vAlign w:val="center"/>
        </w:tcPr>
        <w:p w14:paraId="77069B4D" w14:textId="77777777" w:rsidR="008354F8" w:rsidRPr="00AC404A" w:rsidRDefault="008354F8" w:rsidP="00600919">
          <w:pPr>
            <w:pStyle w:val="Header"/>
            <w:jc w:val="center"/>
            <w:rPr>
              <w:noProof/>
              <w:sz w:val="18"/>
              <w:szCs w:val="18"/>
            </w:rPr>
          </w:pPr>
        </w:p>
      </w:tc>
      <w:tc>
        <w:tcPr>
          <w:tcW w:w="3174" w:type="dxa"/>
        </w:tcPr>
        <w:p w14:paraId="5380D2A8" w14:textId="77777777" w:rsidR="008354F8" w:rsidRPr="00AC404A" w:rsidRDefault="008354F8" w:rsidP="00600919">
          <w:pPr>
            <w:pStyle w:val="Header"/>
            <w:jc w:val="center"/>
            <w:rPr>
              <w:noProof/>
              <w:sz w:val="18"/>
              <w:szCs w:val="18"/>
            </w:rPr>
          </w:pPr>
        </w:p>
      </w:tc>
    </w:tr>
  </w:tbl>
  <w:p w14:paraId="75FA4DB7" w14:textId="77777777" w:rsidR="008354F8" w:rsidRPr="00600919" w:rsidRDefault="008354F8" w:rsidP="00600919">
    <w:pPr>
      <w:pStyle w:val="Header"/>
    </w:pPr>
    <w:r>
      <w:rPr>
        <w:rFonts w:ascii="Calibri" w:hAnsi="Calibri"/>
        <w:noProof/>
        <w:szCs w:val="20"/>
        <w:lang w:val="en-US"/>
      </w:rPr>
      <w:drawing>
        <wp:anchor distT="0" distB="0" distL="114300" distR="114300" simplePos="0" relativeHeight="251664384" behindDoc="0" locked="0" layoutInCell="1" allowOverlap="1" wp14:anchorId="3EB3082D" wp14:editId="754D7BD7">
          <wp:simplePos x="0" y="0"/>
          <wp:positionH relativeFrom="column">
            <wp:posOffset>-895350</wp:posOffset>
          </wp:positionH>
          <wp:positionV relativeFrom="paragraph">
            <wp:posOffset>25045</wp:posOffset>
          </wp:positionV>
          <wp:extent cx="6781800" cy="139420"/>
          <wp:effectExtent l="1905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
                  <a:srcRect/>
                  <a:stretch>
                    <a:fillRect/>
                  </a:stretch>
                </pic:blipFill>
                <pic:spPr bwMode="auto">
                  <a:xfrm>
                    <a:off x="0" y="0"/>
                    <a:ext cx="6781800" cy="13942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B40061C"/>
    <w:lvl w:ilvl="0">
      <w:start w:val="1"/>
      <w:numFmt w:val="decimal"/>
      <w:pStyle w:val="ListNumber"/>
      <w:lvlText w:val="%1."/>
      <w:lvlJc w:val="right"/>
      <w:pPr>
        <w:ind w:left="360" w:hanging="360"/>
      </w:pPr>
      <w:rPr>
        <w:rFonts w:ascii="Calibri" w:hAnsi="Calibri" w:hint="default"/>
        <w:b w:val="0"/>
        <w:i w:val="0"/>
        <w:caps w:val="0"/>
        <w:strike w:val="0"/>
        <w:dstrike w:val="0"/>
        <w:vanish w:val="0"/>
        <w:sz w:val="20"/>
        <w:vertAlign w:val="baseline"/>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2F2F0E"/>
    <w:multiLevelType w:val="hybridMultilevel"/>
    <w:tmpl w:val="65D6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D427F"/>
    <w:multiLevelType w:val="multilevel"/>
    <w:tmpl w:val="8A66E21C"/>
    <w:lvl w:ilvl="0">
      <w:start w:val="1"/>
      <w:numFmt w:val="decimal"/>
      <w:pStyle w:val="SoWHPHeading1"/>
      <w:lvlText w:val="%1."/>
      <w:lvlJc w:val="left"/>
      <w:pPr>
        <w:ind w:left="360" w:hanging="360"/>
      </w:pPr>
    </w:lvl>
    <w:lvl w:ilvl="1">
      <w:start w:val="1"/>
      <w:numFmt w:val="decimal"/>
      <w:pStyle w:val="SoWHPHeading2"/>
      <w:lvlText w:val="%1.%2."/>
      <w:lvlJc w:val="left"/>
      <w:pPr>
        <w:ind w:left="792" w:hanging="432"/>
      </w:pPr>
    </w:lvl>
    <w:lvl w:ilvl="2">
      <w:start w:val="1"/>
      <w:numFmt w:val="decimal"/>
      <w:pStyle w:val="SoWHP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5952AE"/>
    <w:multiLevelType w:val="hybridMultilevel"/>
    <w:tmpl w:val="077A1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59214E"/>
    <w:multiLevelType w:val="hybridMultilevel"/>
    <w:tmpl w:val="077A1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8A7E1C"/>
    <w:multiLevelType w:val="hybridMultilevel"/>
    <w:tmpl w:val="7982C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CA09C5"/>
    <w:multiLevelType w:val="hybridMultilevel"/>
    <w:tmpl w:val="C2AE2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E22F4"/>
    <w:multiLevelType w:val="hybridMultilevel"/>
    <w:tmpl w:val="85DA9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EF0380C"/>
    <w:multiLevelType w:val="multilevel"/>
    <w:tmpl w:val="FD065544"/>
    <w:numStyleLink w:val="ListNumberedStyles"/>
  </w:abstractNum>
  <w:abstractNum w:abstractNumId="10">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0F9D2837"/>
    <w:multiLevelType w:val="hybridMultilevel"/>
    <w:tmpl w:val="B1DE1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DC60AA"/>
    <w:multiLevelType w:val="hybridMultilevel"/>
    <w:tmpl w:val="DA62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F352B1"/>
    <w:multiLevelType w:val="hybridMultilevel"/>
    <w:tmpl w:val="B6149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7E3E0A"/>
    <w:multiLevelType w:val="multilevel"/>
    <w:tmpl w:val="8F98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CA18DC"/>
    <w:multiLevelType w:val="hybridMultilevel"/>
    <w:tmpl w:val="E3B2C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A944F3"/>
    <w:multiLevelType w:val="multilevel"/>
    <w:tmpl w:val="BD2CF540"/>
    <w:styleLink w:val="Style4"/>
    <w:lvl w:ilvl="0">
      <w:start w:val="1"/>
      <w:numFmt w:val="decimal"/>
      <w:lvlText w:val="%1)"/>
      <w:lvlJc w:val="left"/>
      <w:pPr>
        <w:ind w:left="720" w:hanging="720"/>
      </w:pPr>
      <w:rPr>
        <w:rFonts w:hint="default"/>
      </w:rPr>
    </w:lvl>
    <w:lvl w:ilvl="1">
      <w:start w:val="1"/>
      <w:numFmt w:val="decimal"/>
      <w:isLgl/>
      <w:lvlText w:val="%1.%2."/>
      <w:lvlJc w:val="left"/>
      <w:pPr>
        <w:ind w:left="1004" w:hanging="720"/>
      </w:pPr>
      <w:rPr>
        <w:rFonts w:ascii="Calibri" w:hAnsi="Calibri" w:hint="default"/>
        <w:color w:val="1F5CA9"/>
        <w:sz w:val="32"/>
      </w:rPr>
    </w:lvl>
    <w:lvl w:ilvl="2">
      <w:start w:val="1"/>
      <w:numFmt w:val="lowerRoman"/>
      <w:lvlText w:val="%3)"/>
      <w:lvlJc w:val="left"/>
      <w:pPr>
        <w:ind w:left="1288" w:hanging="720"/>
      </w:pPr>
      <w:rPr>
        <w:rFonts w:hint="default"/>
      </w:rPr>
    </w:lvl>
    <w:lvl w:ilvl="3">
      <w:start w:val="1"/>
      <w:numFmt w:val="decimal"/>
      <w:lvlText w:val="(%4)"/>
      <w:lvlJc w:val="left"/>
      <w:pPr>
        <w:ind w:left="1572" w:hanging="720"/>
      </w:pPr>
      <w:rPr>
        <w:rFonts w:hint="default"/>
      </w:rPr>
    </w:lvl>
    <w:lvl w:ilvl="4">
      <w:start w:val="1"/>
      <w:numFmt w:val="lowerLetter"/>
      <w:lvlText w:val="(%5)"/>
      <w:lvlJc w:val="left"/>
      <w:pPr>
        <w:ind w:left="1856" w:hanging="720"/>
      </w:pPr>
      <w:rPr>
        <w:rFonts w:hint="default"/>
      </w:rPr>
    </w:lvl>
    <w:lvl w:ilvl="5">
      <w:start w:val="1"/>
      <w:numFmt w:val="lowerRoman"/>
      <w:lvlText w:val="(%6)"/>
      <w:lvlJc w:val="left"/>
      <w:pPr>
        <w:ind w:left="2140" w:hanging="720"/>
      </w:pPr>
      <w:rPr>
        <w:rFonts w:hint="default"/>
      </w:rPr>
    </w:lvl>
    <w:lvl w:ilvl="6">
      <w:start w:val="1"/>
      <w:numFmt w:val="decimal"/>
      <w:lvlText w:val="%7."/>
      <w:lvlJc w:val="left"/>
      <w:pPr>
        <w:ind w:left="2424" w:hanging="720"/>
      </w:pPr>
      <w:rPr>
        <w:rFonts w:hint="default"/>
      </w:rPr>
    </w:lvl>
    <w:lvl w:ilvl="7">
      <w:start w:val="1"/>
      <w:numFmt w:val="lowerLetter"/>
      <w:lvlText w:val="%8."/>
      <w:lvlJc w:val="left"/>
      <w:pPr>
        <w:ind w:left="2708" w:hanging="720"/>
      </w:pPr>
      <w:rPr>
        <w:rFonts w:hint="default"/>
      </w:rPr>
    </w:lvl>
    <w:lvl w:ilvl="8">
      <w:start w:val="1"/>
      <w:numFmt w:val="lowerRoman"/>
      <w:lvlText w:val="%9."/>
      <w:lvlJc w:val="left"/>
      <w:pPr>
        <w:ind w:left="2992" w:hanging="720"/>
      </w:pPr>
      <w:rPr>
        <w:rFonts w:hint="default"/>
      </w:rPr>
    </w:lvl>
  </w:abstractNum>
  <w:abstractNum w:abstractNumId="17">
    <w:nsid w:val="1EA0287A"/>
    <w:multiLevelType w:val="multilevel"/>
    <w:tmpl w:val="C174EFF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471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1F2176AF"/>
    <w:multiLevelType w:val="hybridMultilevel"/>
    <w:tmpl w:val="1F9E5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AA0131"/>
    <w:multiLevelType w:val="multilevel"/>
    <w:tmpl w:val="848C802A"/>
    <w:lvl w:ilvl="0">
      <w:start w:val="1"/>
      <w:numFmt w:val="decimal"/>
      <w:pStyle w:val="BoldAlphaNumericList"/>
      <w:lvlText w:val="%1."/>
      <w:lvlJc w:val="left"/>
      <w:pPr>
        <w:tabs>
          <w:tab w:val="num" w:pos="684"/>
        </w:tabs>
        <w:ind w:left="684" w:hanging="504"/>
      </w:pPr>
      <w:rPr>
        <w:rFonts w:hint="default"/>
        <w:b w:val="0"/>
      </w:rPr>
    </w:lvl>
    <w:lvl w:ilvl="1">
      <w:start w:val="1"/>
      <w:numFmt w:val="lowerLetter"/>
      <w:lvlText w:val="%2."/>
      <w:lvlJc w:val="left"/>
      <w:pPr>
        <w:tabs>
          <w:tab w:val="num" w:pos="1080"/>
        </w:tabs>
        <w:ind w:left="1080" w:hanging="360"/>
      </w:pPr>
      <w:rPr>
        <w:rFonts w:hint="default"/>
        <w:b w:val="0"/>
        <w:szCs w:val="19"/>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nsid w:val="1FD86975"/>
    <w:multiLevelType w:val="hybridMultilevel"/>
    <w:tmpl w:val="A274AC06"/>
    <w:lvl w:ilvl="0" w:tplc="40090001">
      <w:start w:val="1"/>
      <w:numFmt w:val="lowerLetter"/>
      <w:lvlText w:val="%1)"/>
      <w:lvlJc w:val="left"/>
      <w:pPr>
        <w:ind w:left="720" w:hanging="360"/>
      </w:pPr>
      <w:rPr>
        <w:rFonts w:hint="default"/>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start w:val="1"/>
      <w:numFmt w:val="lowerRoman"/>
      <w:lvlText w:val="%9."/>
      <w:lvlJc w:val="right"/>
      <w:pPr>
        <w:ind w:left="6480" w:hanging="180"/>
      </w:pPr>
    </w:lvl>
  </w:abstractNum>
  <w:abstractNum w:abstractNumId="21">
    <w:nsid w:val="21370214"/>
    <w:multiLevelType w:val="hybridMultilevel"/>
    <w:tmpl w:val="6FAA4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21840EE8"/>
    <w:multiLevelType w:val="hybridMultilevel"/>
    <w:tmpl w:val="39BC5D8C"/>
    <w:lvl w:ilvl="0" w:tplc="04090017">
      <w:start w:val="1"/>
      <w:numFmt w:val="bullet"/>
      <w:lvlText w:val=""/>
      <w:lvlJc w:val="left"/>
      <w:pPr>
        <w:ind w:left="720" w:hanging="360"/>
      </w:pPr>
      <w:rPr>
        <w:rFonts w:ascii="Symbol" w:hAnsi="Symbol" w:hint="default"/>
        <w:color w:val="1F5CA9"/>
      </w:rPr>
    </w:lvl>
    <w:lvl w:ilvl="1" w:tplc="04090019">
      <w:start w:val="1"/>
      <w:numFmt w:val="bullet"/>
      <w:pStyle w:val="STLBullet2"/>
      <w:lvlText w:val=""/>
      <w:lvlJc w:val="left"/>
      <w:pPr>
        <w:ind w:left="1440" w:hanging="360"/>
      </w:pPr>
      <w:rPr>
        <w:rFonts w:ascii="Wingdings" w:hAnsi="Wingdings" w:hint="default"/>
        <w:color w:val="000000" w:themeColor="text1"/>
        <w:u w:color="FF0000"/>
      </w:rPr>
    </w:lvl>
    <w:lvl w:ilvl="2" w:tplc="0409001B">
      <w:start w:val="1"/>
      <w:numFmt w:val="bullet"/>
      <w:lvlText w:val=""/>
      <w:lvlJc w:val="left"/>
      <w:pPr>
        <w:ind w:left="2160" w:hanging="360"/>
      </w:pPr>
      <w:rPr>
        <w:rFonts w:ascii="Symbol" w:hAnsi="Symbol" w:hint="default"/>
        <w:color w:val="1F5CA9"/>
        <w:u w:color="FF0000"/>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226064ED"/>
    <w:multiLevelType w:val="hybridMultilevel"/>
    <w:tmpl w:val="1652A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3AD5F1B"/>
    <w:multiLevelType w:val="hybridMultilevel"/>
    <w:tmpl w:val="ED185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3C75546"/>
    <w:multiLevelType w:val="hybridMultilevel"/>
    <w:tmpl w:val="564642F4"/>
    <w:lvl w:ilvl="0" w:tplc="D352B1FE">
      <w:start w:val="1"/>
      <w:numFmt w:val="bullet"/>
      <w:pStyle w:val="BodyTextListBullet"/>
      <w:lvlText w:val=""/>
      <w:lvlJc w:val="left"/>
      <w:pPr>
        <w:ind w:left="2160" w:hanging="360"/>
      </w:pPr>
      <w:rPr>
        <w:rFonts w:ascii="Symbol" w:hAnsi="Symbol" w:hint="default"/>
        <w:color w:val="C00000"/>
      </w:rPr>
    </w:lvl>
    <w:lvl w:ilvl="1" w:tplc="CCD231E0" w:tentative="1">
      <w:start w:val="1"/>
      <w:numFmt w:val="bullet"/>
      <w:lvlText w:val="ࢸ⡯⡯⡯⡯⡯⡯⡯⡯⡯⡯⡯⡯ࠀじҚ펨ೂ洈ಿ"/>
      <w:lvlJc w:val="left"/>
      <w:pPr>
        <w:ind w:left="2880" w:hanging="360"/>
      </w:pPr>
      <w:rPr>
        <w:rFonts w:ascii="Courier New" w:hAnsi="Courier New" w:hint="default"/>
      </w:rPr>
    </w:lvl>
    <w:lvl w:ilvl="2" w:tplc="BE009D82" w:tentative="1">
      <w:start w:val="1"/>
      <w:numFmt w:val="bullet"/>
      <w:lvlText w:val=""/>
      <w:lvlJc w:val="left"/>
      <w:pPr>
        <w:ind w:left="3600" w:hanging="360"/>
      </w:pPr>
      <w:rPr>
        <w:rFonts w:ascii="Wingdings" w:hAnsi="Wingdings" w:hint="default"/>
      </w:rPr>
    </w:lvl>
    <w:lvl w:ilvl="3" w:tplc="078CBF1E" w:tentative="1">
      <w:start w:val="1"/>
      <w:numFmt w:val="bullet"/>
      <w:lvlText w:val=""/>
      <w:lvlJc w:val="left"/>
      <w:pPr>
        <w:ind w:left="4320" w:hanging="360"/>
      </w:pPr>
      <w:rPr>
        <w:rFonts w:ascii="Symbol" w:hAnsi="Symbol" w:hint="default"/>
      </w:rPr>
    </w:lvl>
    <w:lvl w:ilvl="4" w:tplc="55B0A114" w:tentative="1">
      <w:start w:val="1"/>
      <w:numFmt w:val="bullet"/>
      <w:lvlText w:val="o"/>
      <w:lvlJc w:val="left"/>
      <w:pPr>
        <w:ind w:left="5040" w:hanging="360"/>
      </w:pPr>
      <w:rPr>
        <w:rFonts w:ascii="Courier New" w:hAnsi="Courier New" w:hint="default"/>
      </w:rPr>
    </w:lvl>
    <w:lvl w:ilvl="5" w:tplc="FBDCE38E" w:tentative="1">
      <w:start w:val="1"/>
      <w:numFmt w:val="bullet"/>
      <w:lvlText w:val=""/>
      <w:lvlJc w:val="left"/>
      <w:pPr>
        <w:ind w:left="5760" w:hanging="360"/>
      </w:pPr>
      <w:rPr>
        <w:rFonts w:ascii="Wingdings" w:hAnsi="Wingdings" w:hint="default"/>
      </w:rPr>
    </w:lvl>
    <w:lvl w:ilvl="6" w:tplc="73260F20" w:tentative="1">
      <w:start w:val="1"/>
      <w:numFmt w:val="bullet"/>
      <w:lvlText w:val=""/>
      <w:lvlJc w:val="left"/>
      <w:pPr>
        <w:ind w:left="6480" w:hanging="360"/>
      </w:pPr>
      <w:rPr>
        <w:rFonts w:ascii="Symbol" w:hAnsi="Symbol" w:hint="default"/>
      </w:rPr>
    </w:lvl>
    <w:lvl w:ilvl="7" w:tplc="AF364F1A" w:tentative="1">
      <w:start w:val="1"/>
      <w:numFmt w:val="bullet"/>
      <w:lvlText w:val="o"/>
      <w:lvlJc w:val="left"/>
      <w:pPr>
        <w:ind w:left="7200" w:hanging="360"/>
      </w:pPr>
      <w:rPr>
        <w:rFonts w:ascii="Courier New" w:hAnsi="Courier New" w:hint="default"/>
      </w:rPr>
    </w:lvl>
    <w:lvl w:ilvl="8" w:tplc="F15AB240" w:tentative="1">
      <w:start w:val="1"/>
      <w:numFmt w:val="bullet"/>
      <w:lvlText w:val=""/>
      <w:lvlJc w:val="left"/>
      <w:pPr>
        <w:ind w:left="7920" w:hanging="360"/>
      </w:pPr>
      <w:rPr>
        <w:rFonts w:ascii="Wingdings" w:hAnsi="Wingdings" w:hint="default"/>
      </w:rPr>
    </w:lvl>
  </w:abstractNum>
  <w:abstractNum w:abstractNumId="27">
    <w:nsid w:val="29F43189"/>
    <w:multiLevelType w:val="hybridMultilevel"/>
    <w:tmpl w:val="97FC1C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995F2D"/>
    <w:multiLevelType w:val="multilevel"/>
    <w:tmpl w:val="E62A6A72"/>
    <w:lvl w:ilvl="0">
      <w:start w:val="1"/>
      <w:numFmt w:val="decimal"/>
      <w:pStyle w:val="STLHeading1"/>
      <w:lvlText w:val="%1."/>
      <w:lvlJc w:val="left"/>
      <w:pPr>
        <w:ind w:left="360" w:hanging="360"/>
      </w:pPr>
      <w:rPr>
        <w:rFonts w:ascii="Calibri" w:hAnsi="Calibri" w:hint="default"/>
        <w:b w:val="0"/>
        <w:i w:val="0"/>
        <w:color w:val="1F3EA9"/>
        <w:sz w:val="36"/>
      </w:rPr>
    </w:lvl>
    <w:lvl w:ilvl="1">
      <w:start w:val="1"/>
      <w:numFmt w:val="decimal"/>
      <w:lvlText w:val="%1.%2"/>
      <w:lvlJc w:val="left"/>
      <w:pPr>
        <w:ind w:left="720" w:hanging="360"/>
      </w:pPr>
      <w:rPr>
        <w:rFonts w:ascii="Calibri" w:hAnsi="Calibri" w:hint="default"/>
        <w:b w:val="0"/>
        <w:i w:val="0"/>
        <w:color w:val="1F3EA9"/>
        <w:sz w:val="32"/>
      </w:rPr>
    </w:lvl>
    <w:lvl w:ilvl="2">
      <w:start w:val="1"/>
      <w:numFmt w:val="decimal"/>
      <w:pStyle w:val="STLHeading3"/>
      <w:lvlText w:val="%1.%2.%3."/>
      <w:lvlJc w:val="left"/>
      <w:pPr>
        <w:ind w:left="1080" w:hanging="360"/>
      </w:pPr>
      <w:rPr>
        <w:rFonts w:ascii="Calibri" w:hAnsi="Calibri" w:hint="default"/>
        <w:b w:val="0"/>
        <w:i w:val="0"/>
        <w:color w:val="1F3EA9"/>
        <w:sz w:val="28"/>
      </w:rPr>
    </w:lvl>
    <w:lvl w:ilvl="3">
      <w:start w:val="1"/>
      <w:numFmt w:val="decimal"/>
      <w:pStyle w:val="STLHeading4"/>
      <w:lvlText w:val="%1.%2.%3.%4."/>
      <w:lvlJc w:val="left"/>
      <w:pPr>
        <w:ind w:left="1440" w:hanging="360"/>
      </w:pPr>
      <w:rPr>
        <w:rFonts w:ascii="Calibri" w:hAnsi="Calibri" w:hint="default"/>
        <w:b w:val="0"/>
        <w:i w:val="0"/>
        <w:color w:val="1F3EA9"/>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2E3B37E2"/>
    <w:multiLevelType w:val="hybridMultilevel"/>
    <w:tmpl w:val="A2C86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644FAE"/>
    <w:multiLevelType w:val="multilevel"/>
    <w:tmpl w:val="1A824DC6"/>
    <w:lvl w:ilvl="0">
      <w:start w:val="1"/>
      <w:numFmt w:val="none"/>
      <w:lvlRestart w:val="0"/>
      <w:pStyle w:val="CNTitle"/>
      <w:suff w:val="nothing"/>
      <w:lvlText w:val=""/>
      <w:lvlJc w:val="left"/>
      <w:pPr>
        <w:ind w:left="0" w:firstLine="0"/>
      </w:pPr>
    </w:lvl>
    <w:lvl w:ilvl="1">
      <w:start w:val="1"/>
      <w:numFmt w:val="decimal"/>
      <w:pStyle w:val="CNHead1"/>
      <w:lvlText w:val="%2."/>
      <w:lvlJc w:val="left"/>
      <w:pPr>
        <w:tabs>
          <w:tab w:val="num" w:pos="720"/>
        </w:tabs>
        <w:ind w:left="720" w:hanging="720"/>
      </w:pPr>
    </w:lvl>
    <w:lvl w:ilvl="2">
      <w:start w:val="1"/>
      <w:numFmt w:val="decimal"/>
      <w:pStyle w:val="CNHead2"/>
      <w:lvlText w:val="%2.%3"/>
      <w:lvlJc w:val="left"/>
      <w:pPr>
        <w:tabs>
          <w:tab w:val="num" w:pos="720"/>
        </w:tabs>
        <w:ind w:left="720" w:hanging="720"/>
      </w:pPr>
    </w:lvl>
    <w:lvl w:ilvl="3">
      <w:start w:val="1"/>
      <w:numFmt w:val="decimal"/>
      <w:pStyle w:val="CNHead3"/>
      <w:lvlText w:val="%2.%3.%4"/>
      <w:lvlJc w:val="left"/>
      <w:pPr>
        <w:tabs>
          <w:tab w:val="num" w:pos="920"/>
        </w:tabs>
        <w:ind w:left="920" w:hanging="720"/>
      </w:pPr>
    </w:lvl>
    <w:lvl w:ilvl="4">
      <w:start w:val="1"/>
      <w:numFmt w:val="lowerLetter"/>
      <w:pStyle w:val="CNLevel1List"/>
      <w:lvlText w:val="%5."/>
      <w:lvlJc w:val="left"/>
      <w:pPr>
        <w:tabs>
          <w:tab w:val="num" w:pos="1224"/>
        </w:tabs>
        <w:ind w:left="1224" w:hanging="504"/>
      </w:pPr>
    </w:lvl>
    <w:lvl w:ilvl="5">
      <w:start w:val="1"/>
      <w:numFmt w:val="decimal"/>
      <w:pStyle w:val="CNLevel2List"/>
      <w:lvlText w:val="(%6)"/>
      <w:lvlJc w:val="left"/>
      <w:pPr>
        <w:tabs>
          <w:tab w:val="num" w:pos="1728"/>
        </w:tabs>
        <w:ind w:left="1728" w:hanging="504"/>
      </w:pPr>
    </w:lvl>
    <w:lvl w:ilvl="6">
      <w:start w:val="1"/>
      <w:numFmt w:val="lowerLetter"/>
      <w:pStyle w:val="CNLevel3List"/>
      <w:lvlText w:val="(%7)"/>
      <w:lvlJc w:val="left"/>
      <w:pPr>
        <w:tabs>
          <w:tab w:val="num" w:pos="2232"/>
        </w:tabs>
        <w:ind w:left="2232" w:hanging="504"/>
      </w:pPr>
    </w:lvl>
    <w:lvl w:ilvl="7">
      <w:start w:val="1"/>
      <w:numFmt w:val="lowerRoman"/>
      <w:pStyle w:val="CNLevel4List"/>
      <w:lvlText w:val="(%8)"/>
      <w:lvlJc w:val="left"/>
      <w:pPr>
        <w:tabs>
          <w:tab w:val="num" w:pos="2736"/>
        </w:tabs>
        <w:ind w:left="2736" w:hanging="504"/>
      </w:pPr>
    </w:lvl>
    <w:lvl w:ilvl="8">
      <w:start w:val="1"/>
      <w:numFmt w:val="decimal"/>
      <w:pStyle w:val="CNLevel5List"/>
      <w:lvlText w:val="%9."/>
      <w:lvlJc w:val="left"/>
      <w:pPr>
        <w:tabs>
          <w:tab w:val="num" w:pos="3240"/>
        </w:tabs>
        <w:ind w:left="3240" w:hanging="504"/>
      </w:pPr>
    </w:lvl>
  </w:abstractNum>
  <w:abstractNum w:abstractNumId="31">
    <w:nsid w:val="3174765F"/>
    <w:multiLevelType w:val="hybridMultilevel"/>
    <w:tmpl w:val="F2E8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27978A3"/>
    <w:multiLevelType w:val="hybridMultilevel"/>
    <w:tmpl w:val="689E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3EE6119"/>
    <w:multiLevelType w:val="hybridMultilevel"/>
    <w:tmpl w:val="C7AC8DC0"/>
    <w:lvl w:ilvl="0" w:tplc="374CDE0E">
      <w:start w:val="1"/>
      <w:numFmt w:val="decimal"/>
      <w:pStyle w:val="FigureW"/>
      <w:lvlText w:val="Figure %1"/>
      <w:lvlJc w:val="left"/>
      <w:pPr>
        <w:tabs>
          <w:tab w:val="num" w:pos="500"/>
        </w:tabs>
        <w:ind w:left="576" w:hanging="576"/>
      </w:pPr>
      <w:rPr>
        <w:rFonts w:ascii="Verdana" w:hAnsi="Verdana" w:cs="Times New Roman" w:hint="default"/>
        <w:color w:val="000000"/>
        <w:sz w:val="16"/>
        <w:szCs w:val="16"/>
      </w:rPr>
    </w:lvl>
    <w:lvl w:ilvl="1" w:tplc="67C46B08" w:tentative="1">
      <w:start w:val="1"/>
      <w:numFmt w:val="lowerLetter"/>
      <w:lvlText w:val="%2."/>
      <w:lvlJc w:val="left"/>
      <w:pPr>
        <w:tabs>
          <w:tab w:val="num" w:pos="720"/>
        </w:tabs>
        <w:ind w:left="720" w:hanging="360"/>
      </w:pPr>
    </w:lvl>
    <w:lvl w:ilvl="2" w:tplc="B2A8518A" w:tentative="1">
      <w:start w:val="1"/>
      <w:numFmt w:val="lowerRoman"/>
      <w:lvlText w:val="%3."/>
      <w:lvlJc w:val="right"/>
      <w:pPr>
        <w:tabs>
          <w:tab w:val="num" w:pos="1440"/>
        </w:tabs>
        <w:ind w:left="1440" w:hanging="180"/>
      </w:pPr>
    </w:lvl>
    <w:lvl w:ilvl="3" w:tplc="8218519A" w:tentative="1">
      <w:start w:val="1"/>
      <w:numFmt w:val="decimal"/>
      <w:lvlText w:val="%4."/>
      <w:lvlJc w:val="left"/>
      <w:pPr>
        <w:tabs>
          <w:tab w:val="num" w:pos="2160"/>
        </w:tabs>
        <w:ind w:left="2160" w:hanging="360"/>
      </w:pPr>
    </w:lvl>
    <w:lvl w:ilvl="4" w:tplc="DB8C2CD8" w:tentative="1">
      <w:start w:val="1"/>
      <w:numFmt w:val="lowerLetter"/>
      <w:lvlText w:val="%5."/>
      <w:lvlJc w:val="left"/>
      <w:pPr>
        <w:tabs>
          <w:tab w:val="num" w:pos="2880"/>
        </w:tabs>
        <w:ind w:left="2880" w:hanging="360"/>
      </w:pPr>
    </w:lvl>
    <w:lvl w:ilvl="5" w:tplc="D88C1FA8" w:tentative="1">
      <w:start w:val="1"/>
      <w:numFmt w:val="lowerRoman"/>
      <w:lvlText w:val="%6."/>
      <w:lvlJc w:val="right"/>
      <w:pPr>
        <w:tabs>
          <w:tab w:val="num" w:pos="3600"/>
        </w:tabs>
        <w:ind w:left="3600" w:hanging="180"/>
      </w:pPr>
    </w:lvl>
    <w:lvl w:ilvl="6" w:tplc="D3FE597E" w:tentative="1">
      <w:start w:val="1"/>
      <w:numFmt w:val="decimal"/>
      <w:lvlText w:val="%7."/>
      <w:lvlJc w:val="left"/>
      <w:pPr>
        <w:tabs>
          <w:tab w:val="num" w:pos="4320"/>
        </w:tabs>
        <w:ind w:left="4320" w:hanging="360"/>
      </w:pPr>
    </w:lvl>
    <w:lvl w:ilvl="7" w:tplc="99FE356A" w:tentative="1">
      <w:start w:val="1"/>
      <w:numFmt w:val="lowerLetter"/>
      <w:lvlText w:val="%8."/>
      <w:lvlJc w:val="left"/>
      <w:pPr>
        <w:tabs>
          <w:tab w:val="num" w:pos="5040"/>
        </w:tabs>
        <w:ind w:left="5040" w:hanging="360"/>
      </w:pPr>
    </w:lvl>
    <w:lvl w:ilvl="8" w:tplc="906A9B28" w:tentative="1">
      <w:start w:val="1"/>
      <w:numFmt w:val="lowerRoman"/>
      <w:lvlText w:val="%9."/>
      <w:lvlJc w:val="right"/>
      <w:pPr>
        <w:tabs>
          <w:tab w:val="num" w:pos="5760"/>
        </w:tabs>
        <w:ind w:left="5760" w:hanging="180"/>
      </w:pPr>
    </w:lvl>
  </w:abstractNum>
  <w:abstractNum w:abstractNumId="34">
    <w:nsid w:val="34D93413"/>
    <w:multiLevelType w:val="hybridMultilevel"/>
    <w:tmpl w:val="B55E64F6"/>
    <w:lvl w:ilvl="0" w:tplc="3678F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5B10F65"/>
    <w:multiLevelType w:val="multilevel"/>
    <w:tmpl w:val="9910A8C6"/>
    <w:styleLink w:val="HeadingStyles"/>
    <w:lvl w:ilvl="0">
      <w:start w:val="1"/>
      <w:numFmt w:val="decimal"/>
      <w:lvlText w:val="%1"/>
      <w:lvlJc w:val="left"/>
      <w:pPr>
        <w:tabs>
          <w:tab w:val="num" w:pos="720"/>
        </w:tabs>
        <w:ind w:left="720" w:hanging="720"/>
      </w:pPr>
      <w:rPr>
        <w:rFonts w:hint="default"/>
      </w:rPr>
    </w:lvl>
    <w:lvl w:ilvl="1">
      <w:start w:val="1"/>
      <w:numFmt w:val="decimal"/>
      <w:pStyle w:val="Heading20"/>
      <w:lvlText w:val="%1.%2"/>
      <w:lvlJc w:val="left"/>
      <w:pPr>
        <w:tabs>
          <w:tab w:val="num" w:pos="720"/>
        </w:tabs>
        <w:ind w:left="720" w:hanging="720"/>
      </w:pPr>
      <w:rPr>
        <w:rFonts w:hint="default"/>
      </w:rPr>
    </w:lvl>
    <w:lvl w:ilvl="2">
      <w:start w:val="1"/>
      <w:numFmt w:val="decimal"/>
      <w:pStyle w:val="Heading30"/>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nsid w:val="3A6571DB"/>
    <w:multiLevelType w:val="hybridMultilevel"/>
    <w:tmpl w:val="2E909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A727163"/>
    <w:multiLevelType w:val="hybridMultilevel"/>
    <w:tmpl w:val="20BC49A8"/>
    <w:lvl w:ilvl="0" w:tplc="BE323650">
      <w:start w:val="1"/>
      <w:numFmt w:val="bullet"/>
      <w:pStyle w:val="STLBullet1"/>
      <w:lvlText w:val=""/>
      <w:lvlJc w:val="left"/>
      <w:pPr>
        <w:ind w:left="720" w:hanging="360"/>
      </w:pPr>
      <w:rPr>
        <w:rFonts w:ascii="Symbol" w:hAnsi="Symbol" w:hint="default"/>
        <w:color w:val="000000" w:themeColor="text1"/>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3B7C5262"/>
    <w:multiLevelType w:val="hybridMultilevel"/>
    <w:tmpl w:val="F87415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F2E0D6F"/>
    <w:multiLevelType w:val="hybridMultilevel"/>
    <w:tmpl w:val="2DBA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F4335A4"/>
    <w:multiLevelType w:val="hybridMultilevel"/>
    <w:tmpl w:val="443C2D98"/>
    <w:lvl w:ilvl="0" w:tplc="CA108394">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nsid w:val="46CA7366"/>
    <w:multiLevelType w:val="multilevel"/>
    <w:tmpl w:val="AF08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7802A06"/>
    <w:multiLevelType w:val="hybridMultilevel"/>
    <w:tmpl w:val="6A166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STLBullet3"/>
      <w:lvlText w:val="o"/>
      <w:lvlJc w:val="left"/>
      <w:pPr>
        <w:ind w:left="2160" w:hanging="360"/>
      </w:pPr>
      <w:rPr>
        <w:rFonts w:ascii="Courier New" w:hAnsi="Courier New" w:cs="Courier New"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
    <w:nsid w:val="48EC45E4"/>
    <w:multiLevelType w:val="hybridMultilevel"/>
    <w:tmpl w:val="DCCE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49EF1E2F"/>
    <w:multiLevelType w:val="hybridMultilevel"/>
    <w:tmpl w:val="83B4354A"/>
    <w:lvl w:ilvl="0" w:tplc="1884BE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BFD7EEB"/>
    <w:multiLevelType w:val="hybridMultilevel"/>
    <w:tmpl w:val="989C4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ED62156"/>
    <w:multiLevelType w:val="multilevel"/>
    <w:tmpl w:val="4A3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29564FD"/>
    <w:multiLevelType w:val="hybridMultilevel"/>
    <w:tmpl w:val="E0D61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4237AA7"/>
    <w:multiLevelType w:val="multilevel"/>
    <w:tmpl w:val="2522FE4A"/>
    <w:styleLink w:val="Style5"/>
    <w:lvl w:ilvl="0">
      <w:start w:val="1"/>
      <w:numFmt w:val="decimal"/>
      <w:lvlText w:val="%1)"/>
      <w:lvlJc w:val="left"/>
      <w:pPr>
        <w:ind w:left="720" w:hanging="720"/>
      </w:pPr>
      <w:rPr>
        <w:rFonts w:hint="default"/>
      </w:rPr>
    </w:lvl>
    <w:lvl w:ilvl="1">
      <w:start w:val="1"/>
      <w:numFmt w:val="decimal"/>
      <w:isLgl/>
      <w:lvlText w:val="%1.%2."/>
      <w:lvlJc w:val="left"/>
      <w:pPr>
        <w:ind w:left="1004" w:hanging="720"/>
      </w:pPr>
      <w:rPr>
        <w:rFonts w:ascii="Calibri" w:hAnsi="Calibri" w:hint="default"/>
        <w:color w:val="1F5CA9"/>
        <w:sz w:val="32"/>
      </w:rPr>
    </w:lvl>
    <w:lvl w:ilvl="2">
      <w:start w:val="1"/>
      <w:numFmt w:val="lowerRoman"/>
      <w:lvlText w:val="%3)"/>
      <w:lvlJc w:val="left"/>
      <w:pPr>
        <w:ind w:left="1288" w:hanging="720"/>
      </w:pPr>
      <w:rPr>
        <w:rFonts w:hint="default"/>
      </w:rPr>
    </w:lvl>
    <w:lvl w:ilvl="3">
      <w:start w:val="1"/>
      <w:numFmt w:val="decimal"/>
      <w:lvlText w:val="(%4)"/>
      <w:lvlJc w:val="left"/>
      <w:pPr>
        <w:ind w:left="1572" w:hanging="720"/>
      </w:pPr>
      <w:rPr>
        <w:rFonts w:hint="default"/>
      </w:rPr>
    </w:lvl>
    <w:lvl w:ilvl="4">
      <w:start w:val="1"/>
      <w:numFmt w:val="lowerLetter"/>
      <w:lvlText w:val="(%5)"/>
      <w:lvlJc w:val="left"/>
      <w:pPr>
        <w:ind w:left="1856" w:hanging="720"/>
      </w:pPr>
      <w:rPr>
        <w:rFonts w:hint="default"/>
      </w:rPr>
    </w:lvl>
    <w:lvl w:ilvl="5">
      <w:start w:val="1"/>
      <w:numFmt w:val="lowerRoman"/>
      <w:lvlText w:val="(%6)"/>
      <w:lvlJc w:val="left"/>
      <w:pPr>
        <w:ind w:left="2140" w:hanging="720"/>
      </w:pPr>
      <w:rPr>
        <w:rFonts w:hint="default"/>
      </w:rPr>
    </w:lvl>
    <w:lvl w:ilvl="6">
      <w:start w:val="1"/>
      <w:numFmt w:val="decimal"/>
      <w:lvlText w:val="%7."/>
      <w:lvlJc w:val="left"/>
      <w:pPr>
        <w:ind w:left="2424" w:hanging="720"/>
      </w:pPr>
      <w:rPr>
        <w:rFonts w:hint="default"/>
      </w:rPr>
    </w:lvl>
    <w:lvl w:ilvl="7">
      <w:start w:val="1"/>
      <w:numFmt w:val="lowerLetter"/>
      <w:lvlText w:val="%8."/>
      <w:lvlJc w:val="left"/>
      <w:pPr>
        <w:ind w:left="2708" w:hanging="720"/>
      </w:pPr>
      <w:rPr>
        <w:rFonts w:hint="default"/>
      </w:rPr>
    </w:lvl>
    <w:lvl w:ilvl="8">
      <w:start w:val="1"/>
      <w:numFmt w:val="lowerRoman"/>
      <w:lvlText w:val="%9."/>
      <w:lvlJc w:val="left"/>
      <w:pPr>
        <w:ind w:left="2992" w:hanging="720"/>
      </w:pPr>
      <w:rPr>
        <w:rFonts w:hint="default"/>
      </w:rPr>
    </w:lvl>
  </w:abstractNum>
  <w:abstractNum w:abstractNumId="51">
    <w:nsid w:val="54C67DA4"/>
    <w:multiLevelType w:val="hybridMultilevel"/>
    <w:tmpl w:val="0C58F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5AC76B2"/>
    <w:multiLevelType w:val="hybridMultilevel"/>
    <w:tmpl w:val="EBE41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3B01C1"/>
    <w:multiLevelType w:val="hybridMultilevel"/>
    <w:tmpl w:val="D0B2E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5DB522FC"/>
    <w:multiLevelType w:val="hybridMultilevel"/>
    <w:tmpl w:val="A2C86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E331749"/>
    <w:multiLevelType w:val="hybridMultilevel"/>
    <w:tmpl w:val="C8223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F5A4D51"/>
    <w:multiLevelType w:val="hybridMultilevel"/>
    <w:tmpl w:val="DD7EA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60352EFC"/>
    <w:multiLevelType w:val="hybridMultilevel"/>
    <w:tmpl w:val="F40C0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BCE239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08C3378"/>
    <w:multiLevelType w:val="hybridMultilevel"/>
    <w:tmpl w:val="1A8E1D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0F8663E"/>
    <w:multiLevelType w:val="multilevel"/>
    <w:tmpl w:val="C174EFFA"/>
    <w:lvl w:ilvl="0">
      <w:start w:val="1"/>
      <w:numFmt w:val="decimal"/>
      <w:lvlText w:val="%1"/>
      <w:lvlJc w:val="left"/>
      <w:pPr>
        <w:ind w:left="432" w:hanging="432"/>
      </w:pPr>
      <w:rPr>
        <w:sz w:val="36"/>
        <w:szCs w:val="36"/>
      </w:rPr>
    </w:lvl>
    <w:lvl w:ilvl="1">
      <w:start w:val="1"/>
      <w:numFmt w:val="decimal"/>
      <w:lvlText w:val="%1.%2"/>
      <w:lvlJc w:val="left"/>
      <w:pPr>
        <w:ind w:left="471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nsid w:val="61455A36"/>
    <w:multiLevelType w:val="hybridMultilevel"/>
    <w:tmpl w:val="AB78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2DD1451"/>
    <w:multiLevelType w:val="multilevel"/>
    <w:tmpl w:val="99608A68"/>
    <w:styleLink w:val="Style3"/>
    <w:lvl w:ilvl="0">
      <w:start w:val="1"/>
      <w:numFmt w:val="decimal"/>
      <w:lvlText w:val="%1)"/>
      <w:lvlJc w:val="left"/>
      <w:pPr>
        <w:ind w:left="720" w:hanging="720"/>
      </w:pPr>
      <w:rPr>
        <w:rFonts w:hint="default"/>
      </w:rPr>
    </w:lvl>
    <w:lvl w:ilvl="1">
      <w:start w:val="1"/>
      <w:numFmt w:val="decimal"/>
      <w:isLgl/>
      <w:lvlText w:val="%2.%1"/>
      <w:lvlJc w:val="left"/>
      <w:pPr>
        <w:ind w:left="720" w:hanging="720"/>
      </w:pPr>
      <w:rPr>
        <w:rFonts w:hint="default"/>
        <w:color w:val="1F5CA9"/>
      </w:rPr>
    </w:lvl>
    <w:lvl w:ilvl="2">
      <w:start w:val="1"/>
      <w:numFmt w:val="lowerRoman"/>
      <w:lvlText w:val="%3)"/>
      <w:lvlJc w:val="left"/>
      <w:pPr>
        <w:ind w:left="72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lef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62">
    <w:nsid w:val="63421C40"/>
    <w:multiLevelType w:val="hybridMultilevel"/>
    <w:tmpl w:val="A2C86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5552B94"/>
    <w:multiLevelType w:val="hybridMultilevel"/>
    <w:tmpl w:val="6DC46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9EB3D28"/>
    <w:multiLevelType w:val="hybridMultilevel"/>
    <w:tmpl w:val="955A4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E0D34D3"/>
    <w:multiLevelType w:val="multilevel"/>
    <w:tmpl w:val="5B380CF2"/>
    <w:styleLink w:val="Style1"/>
    <w:lvl w:ilvl="0">
      <w:start w:val="1"/>
      <w:numFmt w:val="decimal"/>
      <w:lvlText w:val="%1."/>
      <w:lvlJc w:val="left"/>
      <w:pPr>
        <w:ind w:left="709" w:hanging="709"/>
      </w:pPr>
      <w:rPr>
        <w:rFonts w:ascii="Calibri" w:hAnsi="Calibri"/>
        <w:color w:val="1F5CA9"/>
        <w:sz w:val="36"/>
      </w:rPr>
    </w:lvl>
    <w:lvl w:ilvl="1">
      <w:start w:val="1"/>
      <w:numFmt w:val="lowerLetter"/>
      <w:lvlText w:val="%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66">
    <w:nsid w:val="6ED40A01"/>
    <w:multiLevelType w:val="multilevel"/>
    <w:tmpl w:val="FE2A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1D009DF"/>
    <w:multiLevelType w:val="hybridMultilevel"/>
    <w:tmpl w:val="5CBADC4C"/>
    <w:lvl w:ilvl="0" w:tplc="04090003">
      <w:start w:val="1"/>
      <w:numFmt w:val="decimal"/>
      <w:pStyle w:val="STLHeading2"/>
      <w:lvlText w:val="%1."/>
      <w:lvlJc w:val="left"/>
      <w:pPr>
        <w:ind w:left="1035" w:hanging="360"/>
      </w:pPr>
    </w:lvl>
    <w:lvl w:ilvl="1" w:tplc="04090003" w:tentative="1">
      <w:start w:val="1"/>
      <w:numFmt w:val="lowerLetter"/>
      <w:lvlText w:val="%2."/>
      <w:lvlJc w:val="left"/>
      <w:pPr>
        <w:ind w:left="1755" w:hanging="360"/>
      </w:pPr>
    </w:lvl>
    <w:lvl w:ilvl="2" w:tplc="04090005" w:tentative="1">
      <w:start w:val="1"/>
      <w:numFmt w:val="lowerRoman"/>
      <w:lvlText w:val="%3."/>
      <w:lvlJc w:val="right"/>
      <w:pPr>
        <w:ind w:left="2475" w:hanging="180"/>
      </w:pPr>
    </w:lvl>
    <w:lvl w:ilvl="3" w:tplc="04090001" w:tentative="1">
      <w:start w:val="1"/>
      <w:numFmt w:val="decimal"/>
      <w:lvlText w:val="%4."/>
      <w:lvlJc w:val="left"/>
      <w:pPr>
        <w:ind w:left="3195" w:hanging="360"/>
      </w:pPr>
    </w:lvl>
    <w:lvl w:ilvl="4" w:tplc="04090003" w:tentative="1">
      <w:start w:val="1"/>
      <w:numFmt w:val="lowerLetter"/>
      <w:lvlText w:val="%5."/>
      <w:lvlJc w:val="left"/>
      <w:pPr>
        <w:ind w:left="3915" w:hanging="360"/>
      </w:pPr>
    </w:lvl>
    <w:lvl w:ilvl="5" w:tplc="04090005" w:tentative="1">
      <w:start w:val="1"/>
      <w:numFmt w:val="lowerRoman"/>
      <w:lvlText w:val="%6."/>
      <w:lvlJc w:val="right"/>
      <w:pPr>
        <w:ind w:left="4635" w:hanging="180"/>
      </w:pPr>
    </w:lvl>
    <w:lvl w:ilvl="6" w:tplc="04090001" w:tentative="1">
      <w:start w:val="1"/>
      <w:numFmt w:val="decimal"/>
      <w:lvlText w:val="%7."/>
      <w:lvlJc w:val="left"/>
      <w:pPr>
        <w:ind w:left="5355" w:hanging="360"/>
      </w:pPr>
    </w:lvl>
    <w:lvl w:ilvl="7" w:tplc="04090003" w:tentative="1">
      <w:start w:val="1"/>
      <w:numFmt w:val="lowerLetter"/>
      <w:lvlText w:val="%8."/>
      <w:lvlJc w:val="left"/>
      <w:pPr>
        <w:ind w:left="6075" w:hanging="360"/>
      </w:pPr>
    </w:lvl>
    <w:lvl w:ilvl="8" w:tplc="04090005" w:tentative="1">
      <w:start w:val="1"/>
      <w:numFmt w:val="lowerRoman"/>
      <w:lvlText w:val="%9."/>
      <w:lvlJc w:val="right"/>
      <w:pPr>
        <w:ind w:left="6795" w:hanging="180"/>
      </w:pPr>
    </w:lvl>
  </w:abstractNum>
  <w:abstractNum w:abstractNumId="68">
    <w:nsid w:val="72863EF2"/>
    <w:multiLevelType w:val="hybridMultilevel"/>
    <w:tmpl w:val="2D58E5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05A0AD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3210995"/>
    <w:multiLevelType w:val="hybridMultilevel"/>
    <w:tmpl w:val="B6763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4A5262C"/>
    <w:multiLevelType w:val="hybridMultilevel"/>
    <w:tmpl w:val="226E21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5202DCC"/>
    <w:multiLevelType w:val="hybridMultilevel"/>
    <w:tmpl w:val="6896B7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909100D"/>
    <w:multiLevelType w:val="multilevel"/>
    <w:tmpl w:val="D46488E0"/>
    <w:styleLink w:val="Style2"/>
    <w:lvl w:ilvl="0">
      <w:start w:val="1"/>
      <w:numFmt w:val="decimal"/>
      <w:lvlText w:val="%1)"/>
      <w:lvlJc w:val="left"/>
      <w:pPr>
        <w:ind w:left="709" w:hanging="709"/>
      </w:pPr>
      <w:rPr>
        <w:rFonts w:hint="default"/>
      </w:rPr>
    </w:lvl>
    <w:lvl w:ilvl="1">
      <w:start w:val="1"/>
      <w:numFmt w:val="decimal"/>
      <w:lvlText w:val="%2.%1"/>
      <w:lvlJc w:val="left"/>
      <w:pPr>
        <w:ind w:left="709" w:hanging="709"/>
      </w:pPr>
      <w:rPr>
        <w:rFonts w:ascii="Calibri" w:hAnsi="Calibri" w:hint="default"/>
        <w:b w:val="0"/>
        <w:i w:val="0"/>
        <w:color w:val="1F5CA9"/>
        <w:sz w:val="32"/>
      </w:rPr>
    </w:lvl>
    <w:lvl w:ilvl="2">
      <w:start w:val="1"/>
      <w:numFmt w:val="lowerRoman"/>
      <w:lvlText w:val="%3)"/>
      <w:lvlJc w:val="lef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73">
    <w:nsid w:val="796601A4"/>
    <w:multiLevelType w:val="singleLevel"/>
    <w:tmpl w:val="8C620960"/>
    <w:lvl w:ilvl="0">
      <w:start w:val="1"/>
      <w:numFmt w:val="bullet"/>
      <w:pStyle w:val="ItemList"/>
      <w:lvlText w:val=""/>
      <w:lvlJc w:val="left"/>
      <w:pPr>
        <w:tabs>
          <w:tab w:val="num" w:pos="2121"/>
        </w:tabs>
        <w:ind w:left="2121" w:hanging="420"/>
      </w:pPr>
      <w:rPr>
        <w:rFonts w:ascii="Wingdings" w:hAnsi="Wingdings" w:hint="default"/>
        <w:b w:val="0"/>
        <w:i w:val="0"/>
        <w:strike w:val="0"/>
        <w:dstrike w:val="0"/>
        <w:color w:val="000000"/>
        <w:sz w:val="13"/>
        <w:u w:val="none"/>
        <w:effect w:val="none"/>
      </w:rPr>
    </w:lvl>
  </w:abstractNum>
  <w:abstractNum w:abstractNumId="74">
    <w:nsid w:val="79B60FB8"/>
    <w:multiLevelType w:val="hybridMultilevel"/>
    <w:tmpl w:val="3F202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7ECD4AE0"/>
    <w:multiLevelType w:val="hybridMultilevel"/>
    <w:tmpl w:val="75EE9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45"/>
  </w:num>
  <w:num w:numId="3">
    <w:abstractNumId w:val="43"/>
  </w:num>
  <w:num w:numId="4">
    <w:abstractNumId w:val="22"/>
  </w:num>
  <w:num w:numId="5">
    <w:abstractNumId w:val="35"/>
    <w:lvlOverride w:ilvl="0">
      <w:lvl w:ilvl="0">
        <w:start w:val="1"/>
        <w:numFmt w:val="decimal"/>
        <w:lvlText w:val="%1"/>
        <w:lvlJc w:val="left"/>
        <w:pPr>
          <w:tabs>
            <w:tab w:val="num" w:pos="720"/>
          </w:tabs>
          <w:ind w:left="720" w:hanging="720"/>
        </w:pPr>
        <w:rPr>
          <w:rFonts w:hint="default"/>
        </w:rPr>
      </w:lvl>
    </w:lvlOverride>
    <w:lvlOverride w:ilvl="1">
      <w:lvl w:ilvl="1">
        <w:start w:val="1"/>
        <w:numFmt w:val="decimal"/>
        <w:pStyle w:val="Heading20"/>
        <w:lvlText w:val="%1.%2"/>
        <w:lvlJc w:val="left"/>
        <w:pPr>
          <w:tabs>
            <w:tab w:val="num" w:pos="720"/>
          </w:tabs>
          <w:ind w:left="720" w:hanging="720"/>
        </w:pPr>
        <w:rPr>
          <w:rFonts w:hint="default"/>
        </w:rPr>
      </w:lvl>
    </w:lvlOverride>
    <w:lvlOverride w:ilvl="2">
      <w:lvl w:ilvl="2">
        <w:start w:val="1"/>
        <w:numFmt w:val="decimal"/>
        <w:pStyle w:val="Heading30"/>
        <w:lvlText w:val="%1.%2.%3"/>
        <w:lvlJc w:val="left"/>
        <w:pPr>
          <w:tabs>
            <w:tab w:val="num" w:pos="1622"/>
          </w:tabs>
          <w:ind w:left="1622" w:hanging="902"/>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240"/>
          </w:tabs>
          <w:ind w:left="2736" w:hanging="936"/>
        </w:pPr>
        <w:rPr>
          <w:rFonts w:hint="default"/>
        </w:rPr>
      </w:lvl>
    </w:lvlOverride>
    <w:lvlOverride w:ilvl="6">
      <w:lvl w:ilvl="6">
        <w:start w:val="1"/>
        <w:numFmt w:val="decimal"/>
        <w:lvlText w:val="%1.%2.%3.%4.%5.%6.%7."/>
        <w:lvlJc w:val="left"/>
        <w:pPr>
          <w:tabs>
            <w:tab w:val="num" w:pos="396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040"/>
          </w:tabs>
          <w:ind w:left="4320" w:hanging="1440"/>
        </w:pPr>
        <w:rPr>
          <w:rFonts w:hint="default"/>
        </w:rPr>
      </w:lvl>
    </w:lvlOverride>
  </w:num>
  <w:num w:numId="6">
    <w:abstractNumId w:val="10"/>
  </w:num>
  <w:num w:numId="7">
    <w:abstractNumId w:val="9"/>
  </w:num>
  <w:num w:numId="8">
    <w:abstractNumId w:val="23"/>
  </w:num>
  <w:num w:numId="9">
    <w:abstractNumId w:val="42"/>
  </w:num>
  <w:num w:numId="10">
    <w:abstractNumId w:val="65"/>
  </w:num>
  <w:num w:numId="11">
    <w:abstractNumId w:val="72"/>
  </w:num>
  <w:num w:numId="12">
    <w:abstractNumId w:val="16"/>
  </w:num>
  <w:num w:numId="13">
    <w:abstractNumId w:val="50"/>
  </w:num>
  <w:num w:numId="14">
    <w:abstractNumId w:val="61"/>
  </w:num>
  <w:num w:numId="15">
    <w:abstractNumId w:val="26"/>
  </w:num>
  <w:num w:numId="16">
    <w:abstractNumId w:val="33"/>
  </w:num>
  <w:num w:numId="17">
    <w:abstractNumId w:val="3"/>
  </w:num>
  <w:num w:numId="18">
    <w:abstractNumId w:val="19"/>
  </w:num>
  <w:num w:numId="19">
    <w:abstractNumId w:val="73"/>
  </w:num>
  <w:num w:numId="20">
    <w:abstractNumId w:val="0"/>
  </w:num>
  <w:num w:numId="21">
    <w:abstractNumId w:val="30"/>
  </w:num>
  <w:num w:numId="22">
    <w:abstractNumId w:val="28"/>
    <w:lvlOverride w:ilvl="0">
      <w:lvl w:ilvl="0">
        <w:start w:val="1"/>
        <w:numFmt w:val="decimal"/>
        <w:pStyle w:val="STLHeading1"/>
        <w:lvlText w:val="%1."/>
        <w:lvlJc w:val="left"/>
        <w:pPr>
          <w:ind w:left="360" w:hanging="360"/>
        </w:pPr>
        <w:rPr>
          <w:rFonts w:ascii="Calibri" w:hAnsi="Calibri" w:hint="default"/>
          <w:b/>
          <w:i w:val="0"/>
          <w:color w:val="1F3EA9"/>
          <w:sz w:val="28"/>
          <w:szCs w:val="28"/>
        </w:rPr>
      </w:lvl>
    </w:lvlOverride>
    <w:lvlOverride w:ilvl="1">
      <w:lvl w:ilvl="1">
        <w:start w:val="1"/>
        <w:numFmt w:val="decimal"/>
        <w:lvlText w:val="%1.%2"/>
        <w:lvlJc w:val="left"/>
        <w:pPr>
          <w:ind w:left="720" w:hanging="360"/>
        </w:pPr>
        <w:rPr>
          <w:rFonts w:ascii="Calibri" w:hAnsi="Calibri" w:hint="default"/>
          <w:b w:val="0"/>
          <w:i w:val="0"/>
          <w:color w:val="1F3EA9"/>
          <w:sz w:val="32"/>
        </w:rPr>
      </w:lvl>
    </w:lvlOverride>
    <w:lvlOverride w:ilvl="2">
      <w:lvl w:ilvl="2">
        <w:start w:val="1"/>
        <w:numFmt w:val="decimal"/>
        <w:pStyle w:val="STLHeading3"/>
        <w:lvlText w:val="%1.%2.%3."/>
        <w:lvlJc w:val="left"/>
        <w:pPr>
          <w:ind w:left="1080" w:hanging="360"/>
        </w:pPr>
        <w:rPr>
          <w:rFonts w:ascii="Calibri" w:hAnsi="Calibri" w:hint="default"/>
          <w:b w:val="0"/>
          <w:i w:val="0"/>
          <w:color w:val="1F3EA9"/>
          <w:sz w:val="28"/>
        </w:rPr>
      </w:lvl>
    </w:lvlOverride>
    <w:lvlOverride w:ilvl="3">
      <w:lvl w:ilvl="3">
        <w:start w:val="1"/>
        <w:numFmt w:val="decimal"/>
        <w:pStyle w:val="STLHeading4"/>
        <w:lvlText w:val="%1.%2.%3.%4."/>
        <w:lvlJc w:val="left"/>
        <w:pPr>
          <w:ind w:left="1440" w:hanging="360"/>
        </w:pPr>
        <w:rPr>
          <w:rFonts w:ascii="Calibri" w:hAnsi="Calibri" w:hint="default"/>
          <w:b w:val="0"/>
          <w:i w:val="0"/>
          <w:color w:val="1F3EA9"/>
          <w:sz w:val="24"/>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37"/>
  </w:num>
  <w:num w:numId="24">
    <w:abstractNumId w:val="67"/>
  </w:num>
  <w:num w:numId="25">
    <w:abstractNumId w:val="35"/>
  </w:num>
  <w:num w:numId="26">
    <w:abstractNumId w:val="12"/>
  </w:num>
  <w:num w:numId="27">
    <w:abstractNumId w:val="20"/>
  </w:num>
  <w:num w:numId="28">
    <w:abstractNumId w:val="21"/>
  </w:num>
  <w:num w:numId="29">
    <w:abstractNumId w:val="74"/>
  </w:num>
  <w:num w:numId="30">
    <w:abstractNumId w:val="6"/>
  </w:num>
  <w:num w:numId="31">
    <w:abstractNumId w:val="32"/>
  </w:num>
  <w:num w:numId="32">
    <w:abstractNumId w:val="75"/>
  </w:num>
  <w:num w:numId="33">
    <w:abstractNumId w:val="55"/>
  </w:num>
  <w:num w:numId="34">
    <w:abstractNumId w:val="7"/>
  </w:num>
  <w:num w:numId="35">
    <w:abstractNumId w:val="47"/>
  </w:num>
  <w:num w:numId="36">
    <w:abstractNumId w:val="34"/>
  </w:num>
  <w:num w:numId="37">
    <w:abstractNumId w:val="2"/>
  </w:num>
  <w:num w:numId="38">
    <w:abstractNumId w:val="18"/>
  </w:num>
  <w:num w:numId="39">
    <w:abstractNumId w:val="60"/>
  </w:num>
  <w:num w:numId="40">
    <w:abstractNumId w:val="17"/>
  </w:num>
  <w:num w:numId="41">
    <w:abstractNumId w:val="24"/>
  </w:num>
  <w:num w:numId="42">
    <w:abstractNumId w:val="8"/>
  </w:num>
  <w:num w:numId="43">
    <w:abstractNumId w:val="46"/>
  </w:num>
  <w:num w:numId="44">
    <w:abstractNumId w:val="64"/>
  </w:num>
  <w:num w:numId="45">
    <w:abstractNumId w:val="11"/>
  </w:num>
  <w:num w:numId="46">
    <w:abstractNumId w:val="51"/>
  </w:num>
  <w:num w:numId="47">
    <w:abstractNumId w:val="70"/>
  </w:num>
  <w:num w:numId="48">
    <w:abstractNumId w:val="63"/>
  </w:num>
  <w:num w:numId="49">
    <w:abstractNumId w:val="56"/>
  </w:num>
  <w:num w:numId="50">
    <w:abstractNumId w:val="38"/>
  </w:num>
  <w:num w:numId="51">
    <w:abstractNumId w:val="52"/>
  </w:num>
  <w:num w:numId="52">
    <w:abstractNumId w:val="27"/>
  </w:num>
  <w:num w:numId="53">
    <w:abstractNumId w:val="49"/>
  </w:num>
  <w:num w:numId="54">
    <w:abstractNumId w:val="62"/>
  </w:num>
  <w:num w:numId="55">
    <w:abstractNumId w:val="29"/>
  </w:num>
  <w:num w:numId="56">
    <w:abstractNumId w:val="44"/>
  </w:num>
  <w:num w:numId="57">
    <w:abstractNumId w:val="53"/>
  </w:num>
  <w:num w:numId="58">
    <w:abstractNumId w:val="54"/>
  </w:num>
  <w:num w:numId="59">
    <w:abstractNumId w:val="31"/>
  </w:num>
  <w:num w:numId="60">
    <w:abstractNumId w:val="39"/>
  </w:num>
  <w:num w:numId="61">
    <w:abstractNumId w:val="59"/>
  </w:num>
  <w:num w:numId="62">
    <w:abstractNumId w:val="68"/>
  </w:num>
  <w:num w:numId="63">
    <w:abstractNumId w:val="57"/>
  </w:num>
  <w:num w:numId="64">
    <w:abstractNumId w:val="40"/>
  </w:num>
  <w:num w:numId="65">
    <w:abstractNumId w:val="4"/>
  </w:num>
  <w:num w:numId="66">
    <w:abstractNumId w:val="1"/>
  </w:num>
  <w:num w:numId="67">
    <w:abstractNumId w:val="41"/>
  </w:num>
  <w:num w:numId="68">
    <w:abstractNumId w:val="71"/>
  </w:num>
  <w:num w:numId="69">
    <w:abstractNumId w:val="5"/>
  </w:num>
  <w:num w:numId="70">
    <w:abstractNumId w:val="58"/>
  </w:num>
  <w:num w:numId="71">
    <w:abstractNumId w:val="69"/>
  </w:num>
  <w:num w:numId="72">
    <w:abstractNumId w:val="13"/>
  </w:num>
  <w:num w:numId="73">
    <w:abstractNumId w:val="36"/>
  </w:num>
  <w:num w:numId="74">
    <w:abstractNumId w:val="15"/>
  </w:num>
  <w:num w:numId="75">
    <w:abstractNumId w:val="48"/>
  </w:num>
  <w:num w:numId="76">
    <w:abstractNumId w:val="66"/>
  </w:num>
  <w:num w:numId="77">
    <w:abstractNumId w:val="14"/>
  </w:num>
  <w:num w:numId="78">
    <w:abstractNumId w:val="2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trackRevisions/>
  <w:doNotTrackMov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3C9"/>
    <w:rsid w:val="00001110"/>
    <w:rsid w:val="000012F6"/>
    <w:rsid w:val="00002EFB"/>
    <w:rsid w:val="00003566"/>
    <w:rsid w:val="0000722D"/>
    <w:rsid w:val="00010F1F"/>
    <w:rsid w:val="000138B4"/>
    <w:rsid w:val="000206AC"/>
    <w:rsid w:val="00023DDA"/>
    <w:rsid w:val="00024F55"/>
    <w:rsid w:val="00027133"/>
    <w:rsid w:val="000273CD"/>
    <w:rsid w:val="000304D9"/>
    <w:rsid w:val="00032D11"/>
    <w:rsid w:val="00036371"/>
    <w:rsid w:val="00042A53"/>
    <w:rsid w:val="000430C4"/>
    <w:rsid w:val="00043420"/>
    <w:rsid w:val="0004377B"/>
    <w:rsid w:val="00044310"/>
    <w:rsid w:val="0004466D"/>
    <w:rsid w:val="00044780"/>
    <w:rsid w:val="000458A6"/>
    <w:rsid w:val="0005068A"/>
    <w:rsid w:val="000512FE"/>
    <w:rsid w:val="00051DCF"/>
    <w:rsid w:val="00052130"/>
    <w:rsid w:val="0005238A"/>
    <w:rsid w:val="0005369F"/>
    <w:rsid w:val="000540B6"/>
    <w:rsid w:val="00055FF2"/>
    <w:rsid w:val="00061E02"/>
    <w:rsid w:val="00061EDB"/>
    <w:rsid w:val="00061FC5"/>
    <w:rsid w:val="00062E1D"/>
    <w:rsid w:val="00063CF8"/>
    <w:rsid w:val="00066666"/>
    <w:rsid w:val="00071E81"/>
    <w:rsid w:val="00072B33"/>
    <w:rsid w:val="00073268"/>
    <w:rsid w:val="0007537A"/>
    <w:rsid w:val="00075543"/>
    <w:rsid w:val="000800C5"/>
    <w:rsid w:val="0008073B"/>
    <w:rsid w:val="00082930"/>
    <w:rsid w:val="000854AF"/>
    <w:rsid w:val="00087168"/>
    <w:rsid w:val="00090E1C"/>
    <w:rsid w:val="00093C0F"/>
    <w:rsid w:val="00093CD9"/>
    <w:rsid w:val="000A04BF"/>
    <w:rsid w:val="000A0E9C"/>
    <w:rsid w:val="000A1EFC"/>
    <w:rsid w:val="000A2041"/>
    <w:rsid w:val="000A209A"/>
    <w:rsid w:val="000A250B"/>
    <w:rsid w:val="000A254A"/>
    <w:rsid w:val="000A28FB"/>
    <w:rsid w:val="000A44FF"/>
    <w:rsid w:val="000A6567"/>
    <w:rsid w:val="000A6D5D"/>
    <w:rsid w:val="000B19B9"/>
    <w:rsid w:val="000B1A09"/>
    <w:rsid w:val="000B61D0"/>
    <w:rsid w:val="000B67BD"/>
    <w:rsid w:val="000C4DD4"/>
    <w:rsid w:val="000C73F7"/>
    <w:rsid w:val="000C77C3"/>
    <w:rsid w:val="000D061A"/>
    <w:rsid w:val="000D269D"/>
    <w:rsid w:val="000D30C9"/>
    <w:rsid w:val="000D7071"/>
    <w:rsid w:val="000E46C3"/>
    <w:rsid w:val="000E6960"/>
    <w:rsid w:val="000F0A7A"/>
    <w:rsid w:val="000F2599"/>
    <w:rsid w:val="000F3CA2"/>
    <w:rsid w:val="000F789D"/>
    <w:rsid w:val="00105355"/>
    <w:rsid w:val="00107082"/>
    <w:rsid w:val="00111210"/>
    <w:rsid w:val="00114B37"/>
    <w:rsid w:val="00120B14"/>
    <w:rsid w:val="00121066"/>
    <w:rsid w:val="00122C9F"/>
    <w:rsid w:val="001232FC"/>
    <w:rsid w:val="00124F7D"/>
    <w:rsid w:val="001254B5"/>
    <w:rsid w:val="00126324"/>
    <w:rsid w:val="001271C0"/>
    <w:rsid w:val="0013515E"/>
    <w:rsid w:val="00140578"/>
    <w:rsid w:val="00140B08"/>
    <w:rsid w:val="00142B09"/>
    <w:rsid w:val="001437D3"/>
    <w:rsid w:val="001445F4"/>
    <w:rsid w:val="00144644"/>
    <w:rsid w:val="001470D2"/>
    <w:rsid w:val="00152914"/>
    <w:rsid w:val="001549EA"/>
    <w:rsid w:val="00157270"/>
    <w:rsid w:val="0016084A"/>
    <w:rsid w:val="00162EFC"/>
    <w:rsid w:val="00164206"/>
    <w:rsid w:val="00164FF6"/>
    <w:rsid w:val="001665EE"/>
    <w:rsid w:val="00166E1C"/>
    <w:rsid w:val="0016743F"/>
    <w:rsid w:val="001676D8"/>
    <w:rsid w:val="00170611"/>
    <w:rsid w:val="001720AB"/>
    <w:rsid w:val="001740AB"/>
    <w:rsid w:val="001740F5"/>
    <w:rsid w:val="00175F77"/>
    <w:rsid w:val="00177078"/>
    <w:rsid w:val="00177642"/>
    <w:rsid w:val="00177C04"/>
    <w:rsid w:val="00182D24"/>
    <w:rsid w:val="00183779"/>
    <w:rsid w:val="00185841"/>
    <w:rsid w:val="00185EDE"/>
    <w:rsid w:val="001867E8"/>
    <w:rsid w:val="00187EB1"/>
    <w:rsid w:val="001900FA"/>
    <w:rsid w:val="00190431"/>
    <w:rsid w:val="00194A56"/>
    <w:rsid w:val="00194F03"/>
    <w:rsid w:val="00195AF2"/>
    <w:rsid w:val="001A0C89"/>
    <w:rsid w:val="001A23BE"/>
    <w:rsid w:val="001A3C19"/>
    <w:rsid w:val="001A4EE0"/>
    <w:rsid w:val="001A6945"/>
    <w:rsid w:val="001A7110"/>
    <w:rsid w:val="001B3F0C"/>
    <w:rsid w:val="001B5303"/>
    <w:rsid w:val="001B54F5"/>
    <w:rsid w:val="001C0EC0"/>
    <w:rsid w:val="001C13D6"/>
    <w:rsid w:val="001C1D31"/>
    <w:rsid w:val="001C28A4"/>
    <w:rsid w:val="001C28AB"/>
    <w:rsid w:val="001C500F"/>
    <w:rsid w:val="001C5F85"/>
    <w:rsid w:val="001C6EAA"/>
    <w:rsid w:val="001C734B"/>
    <w:rsid w:val="001D00A5"/>
    <w:rsid w:val="001D1A01"/>
    <w:rsid w:val="001D292C"/>
    <w:rsid w:val="001D43E2"/>
    <w:rsid w:val="001D5D50"/>
    <w:rsid w:val="001D664C"/>
    <w:rsid w:val="001E0E49"/>
    <w:rsid w:val="001E1F1E"/>
    <w:rsid w:val="001E4D39"/>
    <w:rsid w:val="001E5BCD"/>
    <w:rsid w:val="001E610B"/>
    <w:rsid w:val="001F0256"/>
    <w:rsid w:val="001F17AF"/>
    <w:rsid w:val="001F2538"/>
    <w:rsid w:val="001F4B3C"/>
    <w:rsid w:val="001F5435"/>
    <w:rsid w:val="001F5B56"/>
    <w:rsid w:val="00200146"/>
    <w:rsid w:val="00201038"/>
    <w:rsid w:val="002057AE"/>
    <w:rsid w:val="002076D0"/>
    <w:rsid w:val="002127EC"/>
    <w:rsid w:val="00214249"/>
    <w:rsid w:val="00220775"/>
    <w:rsid w:val="00222652"/>
    <w:rsid w:val="002235A3"/>
    <w:rsid w:val="00226C2A"/>
    <w:rsid w:val="0022713B"/>
    <w:rsid w:val="002271E8"/>
    <w:rsid w:val="002278AC"/>
    <w:rsid w:val="00233083"/>
    <w:rsid w:val="00233933"/>
    <w:rsid w:val="002367BA"/>
    <w:rsid w:val="00237083"/>
    <w:rsid w:val="00242067"/>
    <w:rsid w:val="0024338B"/>
    <w:rsid w:val="00244778"/>
    <w:rsid w:val="00246182"/>
    <w:rsid w:val="00247EEE"/>
    <w:rsid w:val="0025000F"/>
    <w:rsid w:val="002526F1"/>
    <w:rsid w:val="00252F9D"/>
    <w:rsid w:val="002541F2"/>
    <w:rsid w:val="00255A02"/>
    <w:rsid w:val="0025792F"/>
    <w:rsid w:val="00257ECD"/>
    <w:rsid w:val="00264DB3"/>
    <w:rsid w:val="002661D4"/>
    <w:rsid w:val="00267278"/>
    <w:rsid w:val="002674C6"/>
    <w:rsid w:val="002700A0"/>
    <w:rsid w:val="002710A9"/>
    <w:rsid w:val="002734DD"/>
    <w:rsid w:val="00273E7D"/>
    <w:rsid w:val="0027434B"/>
    <w:rsid w:val="002755E5"/>
    <w:rsid w:val="0027642A"/>
    <w:rsid w:val="00276D40"/>
    <w:rsid w:val="00277A7D"/>
    <w:rsid w:val="002800D5"/>
    <w:rsid w:val="00281A4B"/>
    <w:rsid w:val="00284344"/>
    <w:rsid w:val="00286A63"/>
    <w:rsid w:val="00287225"/>
    <w:rsid w:val="00290310"/>
    <w:rsid w:val="0029098A"/>
    <w:rsid w:val="002913F4"/>
    <w:rsid w:val="002915C1"/>
    <w:rsid w:val="00293499"/>
    <w:rsid w:val="002968C5"/>
    <w:rsid w:val="00296D28"/>
    <w:rsid w:val="00297848"/>
    <w:rsid w:val="002A001F"/>
    <w:rsid w:val="002A0A81"/>
    <w:rsid w:val="002A2F75"/>
    <w:rsid w:val="002A4895"/>
    <w:rsid w:val="002B20C8"/>
    <w:rsid w:val="002B2B3D"/>
    <w:rsid w:val="002B3099"/>
    <w:rsid w:val="002B5831"/>
    <w:rsid w:val="002B7809"/>
    <w:rsid w:val="002C286F"/>
    <w:rsid w:val="002C3426"/>
    <w:rsid w:val="002C39E9"/>
    <w:rsid w:val="002C6B94"/>
    <w:rsid w:val="002C6F16"/>
    <w:rsid w:val="002D1394"/>
    <w:rsid w:val="002D2215"/>
    <w:rsid w:val="002D235D"/>
    <w:rsid w:val="002D388E"/>
    <w:rsid w:val="002D3BD9"/>
    <w:rsid w:val="002D57C6"/>
    <w:rsid w:val="002D58B4"/>
    <w:rsid w:val="002D6C18"/>
    <w:rsid w:val="002E1416"/>
    <w:rsid w:val="002E643D"/>
    <w:rsid w:val="002F0413"/>
    <w:rsid w:val="002F4C25"/>
    <w:rsid w:val="002F66AF"/>
    <w:rsid w:val="002F67A8"/>
    <w:rsid w:val="002F6EAB"/>
    <w:rsid w:val="002F7139"/>
    <w:rsid w:val="002F7B18"/>
    <w:rsid w:val="00301A05"/>
    <w:rsid w:val="00302E39"/>
    <w:rsid w:val="00304C35"/>
    <w:rsid w:val="0031373A"/>
    <w:rsid w:val="00313E45"/>
    <w:rsid w:val="00314119"/>
    <w:rsid w:val="003142CA"/>
    <w:rsid w:val="003158C5"/>
    <w:rsid w:val="00316A81"/>
    <w:rsid w:val="00317D68"/>
    <w:rsid w:val="003210BD"/>
    <w:rsid w:val="00323401"/>
    <w:rsid w:val="00323752"/>
    <w:rsid w:val="00323EAB"/>
    <w:rsid w:val="00326D5C"/>
    <w:rsid w:val="0033089D"/>
    <w:rsid w:val="0033368A"/>
    <w:rsid w:val="00334651"/>
    <w:rsid w:val="00335A2C"/>
    <w:rsid w:val="00336710"/>
    <w:rsid w:val="0034189E"/>
    <w:rsid w:val="003436F6"/>
    <w:rsid w:val="00351853"/>
    <w:rsid w:val="00356CCE"/>
    <w:rsid w:val="00357262"/>
    <w:rsid w:val="00361B9F"/>
    <w:rsid w:val="00362AFE"/>
    <w:rsid w:val="00362C6E"/>
    <w:rsid w:val="00363545"/>
    <w:rsid w:val="00363859"/>
    <w:rsid w:val="0036592D"/>
    <w:rsid w:val="00366762"/>
    <w:rsid w:val="00371F89"/>
    <w:rsid w:val="00372E64"/>
    <w:rsid w:val="00377723"/>
    <w:rsid w:val="003815A1"/>
    <w:rsid w:val="00382574"/>
    <w:rsid w:val="00383131"/>
    <w:rsid w:val="003831A1"/>
    <w:rsid w:val="00385442"/>
    <w:rsid w:val="00385C89"/>
    <w:rsid w:val="0038663C"/>
    <w:rsid w:val="00387178"/>
    <w:rsid w:val="00387671"/>
    <w:rsid w:val="003914BB"/>
    <w:rsid w:val="003918A6"/>
    <w:rsid w:val="00394858"/>
    <w:rsid w:val="00394CF6"/>
    <w:rsid w:val="00396439"/>
    <w:rsid w:val="003A1246"/>
    <w:rsid w:val="003A2CC4"/>
    <w:rsid w:val="003A3B51"/>
    <w:rsid w:val="003A559D"/>
    <w:rsid w:val="003A60E5"/>
    <w:rsid w:val="003B079E"/>
    <w:rsid w:val="003B1772"/>
    <w:rsid w:val="003B445D"/>
    <w:rsid w:val="003B55A6"/>
    <w:rsid w:val="003B5AFE"/>
    <w:rsid w:val="003B66B4"/>
    <w:rsid w:val="003B6E82"/>
    <w:rsid w:val="003C0635"/>
    <w:rsid w:val="003C7832"/>
    <w:rsid w:val="003D1F6D"/>
    <w:rsid w:val="003D381F"/>
    <w:rsid w:val="003D4B3E"/>
    <w:rsid w:val="003D4DEB"/>
    <w:rsid w:val="003D7A23"/>
    <w:rsid w:val="003D7CEB"/>
    <w:rsid w:val="003E4310"/>
    <w:rsid w:val="003E7AAC"/>
    <w:rsid w:val="003E7B7E"/>
    <w:rsid w:val="003F10BE"/>
    <w:rsid w:val="003F26F2"/>
    <w:rsid w:val="003F3345"/>
    <w:rsid w:val="003F4720"/>
    <w:rsid w:val="003F4C2D"/>
    <w:rsid w:val="003F5B81"/>
    <w:rsid w:val="003F5BCC"/>
    <w:rsid w:val="003F5F37"/>
    <w:rsid w:val="00401C1C"/>
    <w:rsid w:val="004051D2"/>
    <w:rsid w:val="004064A1"/>
    <w:rsid w:val="004067F9"/>
    <w:rsid w:val="00416859"/>
    <w:rsid w:val="00417192"/>
    <w:rsid w:val="00420B1D"/>
    <w:rsid w:val="00422FCF"/>
    <w:rsid w:val="004251BC"/>
    <w:rsid w:val="00425F8B"/>
    <w:rsid w:val="0043001B"/>
    <w:rsid w:val="00431DE7"/>
    <w:rsid w:val="00434BFB"/>
    <w:rsid w:val="00434C63"/>
    <w:rsid w:val="00436814"/>
    <w:rsid w:val="00436C06"/>
    <w:rsid w:val="00440EC3"/>
    <w:rsid w:val="004418E0"/>
    <w:rsid w:val="00443914"/>
    <w:rsid w:val="004441DC"/>
    <w:rsid w:val="004444CE"/>
    <w:rsid w:val="00446509"/>
    <w:rsid w:val="00450A8F"/>
    <w:rsid w:val="00450D32"/>
    <w:rsid w:val="004549C5"/>
    <w:rsid w:val="00455DCE"/>
    <w:rsid w:val="0045614C"/>
    <w:rsid w:val="00456F29"/>
    <w:rsid w:val="004607FD"/>
    <w:rsid w:val="0046089C"/>
    <w:rsid w:val="00460FBF"/>
    <w:rsid w:val="00463EBD"/>
    <w:rsid w:val="00466A93"/>
    <w:rsid w:val="00466F09"/>
    <w:rsid w:val="00467A16"/>
    <w:rsid w:val="00467FE2"/>
    <w:rsid w:val="00470389"/>
    <w:rsid w:val="00472122"/>
    <w:rsid w:val="0047245C"/>
    <w:rsid w:val="00472488"/>
    <w:rsid w:val="00473543"/>
    <w:rsid w:val="004735D0"/>
    <w:rsid w:val="00474154"/>
    <w:rsid w:val="004764AD"/>
    <w:rsid w:val="00477CA6"/>
    <w:rsid w:val="00480F26"/>
    <w:rsid w:val="0048394C"/>
    <w:rsid w:val="004841AF"/>
    <w:rsid w:val="00484CA0"/>
    <w:rsid w:val="00486B62"/>
    <w:rsid w:val="00487082"/>
    <w:rsid w:val="0048708D"/>
    <w:rsid w:val="00496609"/>
    <w:rsid w:val="004968D1"/>
    <w:rsid w:val="00496CB6"/>
    <w:rsid w:val="0049708F"/>
    <w:rsid w:val="004A0446"/>
    <w:rsid w:val="004A0C75"/>
    <w:rsid w:val="004A17A3"/>
    <w:rsid w:val="004A1E9F"/>
    <w:rsid w:val="004A5A7B"/>
    <w:rsid w:val="004A60B5"/>
    <w:rsid w:val="004A79A6"/>
    <w:rsid w:val="004A7CDB"/>
    <w:rsid w:val="004B066C"/>
    <w:rsid w:val="004B2356"/>
    <w:rsid w:val="004B25CB"/>
    <w:rsid w:val="004B3D54"/>
    <w:rsid w:val="004B4B27"/>
    <w:rsid w:val="004B5687"/>
    <w:rsid w:val="004C041C"/>
    <w:rsid w:val="004C1EF0"/>
    <w:rsid w:val="004C29E4"/>
    <w:rsid w:val="004C3D08"/>
    <w:rsid w:val="004C5E33"/>
    <w:rsid w:val="004D235A"/>
    <w:rsid w:val="004D2968"/>
    <w:rsid w:val="004D4E67"/>
    <w:rsid w:val="004D5268"/>
    <w:rsid w:val="004E136E"/>
    <w:rsid w:val="004E2B83"/>
    <w:rsid w:val="004E3A6A"/>
    <w:rsid w:val="004E5A8C"/>
    <w:rsid w:val="004E6DF5"/>
    <w:rsid w:val="004F09ED"/>
    <w:rsid w:val="004F209B"/>
    <w:rsid w:val="004F3B09"/>
    <w:rsid w:val="0050134B"/>
    <w:rsid w:val="00505822"/>
    <w:rsid w:val="0050730E"/>
    <w:rsid w:val="00507CEE"/>
    <w:rsid w:val="00507D81"/>
    <w:rsid w:val="00510678"/>
    <w:rsid w:val="00511F02"/>
    <w:rsid w:val="00513EC9"/>
    <w:rsid w:val="00514C7E"/>
    <w:rsid w:val="0051592C"/>
    <w:rsid w:val="005165E0"/>
    <w:rsid w:val="00520411"/>
    <w:rsid w:val="005243AC"/>
    <w:rsid w:val="00524F3F"/>
    <w:rsid w:val="00534626"/>
    <w:rsid w:val="00534DE9"/>
    <w:rsid w:val="00540A7B"/>
    <w:rsid w:val="00540AA3"/>
    <w:rsid w:val="00540DFE"/>
    <w:rsid w:val="005424EB"/>
    <w:rsid w:val="00542BB5"/>
    <w:rsid w:val="005457B5"/>
    <w:rsid w:val="00545CC6"/>
    <w:rsid w:val="00550632"/>
    <w:rsid w:val="00553993"/>
    <w:rsid w:val="00554578"/>
    <w:rsid w:val="00554F1A"/>
    <w:rsid w:val="00560C79"/>
    <w:rsid w:val="00562F76"/>
    <w:rsid w:val="00563E25"/>
    <w:rsid w:val="00565532"/>
    <w:rsid w:val="00565921"/>
    <w:rsid w:val="00567443"/>
    <w:rsid w:val="005677A8"/>
    <w:rsid w:val="005729A9"/>
    <w:rsid w:val="005747F2"/>
    <w:rsid w:val="00576823"/>
    <w:rsid w:val="00582294"/>
    <w:rsid w:val="00582467"/>
    <w:rsid w:val="005830E7"/>
    <w:rsid w:val="0058337C"/>
    <w:rsid w:val="005849DC"/>
    <w:rsid w:val="00586B5B"/>
    <w:rsid w:val="00590044"/>
    <w:rsid w:val="005909F5"/>
    <w:rsid w:val="00591221"/>
    <w:rsid w:val="00593E84"/>
    <w:rsid w:val="00597599"/>
    <w:rsid w:val="005A0828"/>
    <w:rsid w:val="005A1BDE"/>
    <w:rsid w:val="005A201C"/>
    <w:rsid w:val="005A2070"/>
    <w:rsid w:val="005A2CF2"/>
    <w:rsid w:val="005A40CB"/>
    <w:rsid w:val="005A4720"/>
    <w:rsid w:val="005B41B6"/>
    <w:rsid w:val="005B7336"/>
    <w:rsid w:val="005C0097"/>
    <w:rsid w:val="005C08B4"/>
    <w:rsid w:val="005C158C"/>
    <w:rsid w:val="005C1E1C"/>
    <w:rsid w:val="005C363A"/>
    <w:rsid w:val="005C3B59"/>
    <w:rsid w:val="005C3E02"/>
    <w:rsid w:val="005C53C4"/>
    <w:rsid w:val="005D19D2"/>
    <w:rsid w:val="005D21A3"/>
    <w:rsid w:val="005D704D"/>
    <w:rsid w:val="005E06B6"/>
    <w:rsid w:val="005E0AB7"/>
    <w:rsid w:val="005E182A"/>
    <w:rsid w:val="005E3F93"/>
    <w:rsid w:val="005F08BD"/>
    <w:rsid w:val="005F229A"/>
    <w:rsid w:val="005F26DD"/>
    <w:rsid w:val="005F2A27"/>
    <w:rsid w:val="005F2A29"/>
    <w:rsid w:val="005F45CF"/>
    <w:rsid w:val="005F5488"/>
    <w:rsid w:val="006005FB"/>
    <w:rsid w:val="00600919"/>
    <w:rsid w:val="00603CBE"/>
    <w:rsid w:val="00604133"/>
    <w:rsid w:val="006046B5"/>
    <w:rsid w:val="006053A2"/>
    <w:rsid w:val="006059DA"/>
    <w:rsid w:val="0061034F"/>
    <w:rsid w:val="00610445"/>
    <w:rsid w:val="00616F81"/>
    <w:rsid w:val="00620542"/>
    <w:rsid w:val="0062064E"/>
    <w:rsid w:val="006228DB"/>
    <w:rsid w:val="00623508"/>
    <w:rsid w:val="00631042"/>
    <w:rsid w:val="0063183A"/>
    <w:rsid w:val="00631BAD"/>
    <w:rsid w:val="00631CAF"/>
    <w:rsid w:val="006323ED"/>
    <w:rsid w:val="00633639"/>
    <w:rsid w:val="00633E5A"/>
    <w:rsid w:val="006346F1"/>
    <w:rsid w:val="006363CA"/>
    <w:rsid w:val="00636752"/>
    <w:rsid w:val="006371C4"/>
    <w:rsid w:val="00641308"/>
    <w:rsid w:val="00641AB0"/>
    <w:rsid w:val="00642722"/>
    <w:rsid w:val="006445B5"/>
    <w:rsid w:val="0064700D"/>
    <w:rsid w:val="006506D0"/>
    <w:rsid w:val="00650E8F"/>
    <w:rsid w:val="00653AD3"/>
    <w:rsid w:val="00654278"/>
    <w:rsid w:val="00657E44"/>
    <w:rsid w:val="006603FB"/>
    <w:rsid w:val="00660637"/>
    <w:rsid w:val="006608E2"/>
    <w:rsid w:val="00662159"/>
    <w:rsid w:val="006624DF"/>
    <w:rsid w:val="006632E0"/>
    <w:rsid w:val="00664A13"/>
    <w:rsid w:val="00665D90"/>
    <w:rsid w:val="00665DC7"/>
    <w:rsid w:val="00667BF1"/>
    <w:rsid w:val="00671C3F"/>
    <w:rsid w:val="00672B20"/>
    <w:rsid w:val="00673B54"/>
    <w:rsid w:val="00673FDA"/>
    <w:rsid w:val="00674758"/>
    <w:rsid w:val="00674AC9"/>
    <w:rsid w:val="006759E9"/>
    <w:rsid w:val="00682EEB"/>
    <w:rsid w:val="0068652F"/>
    <w:rsid w:val="0068736E"/>
    <w:rsid w:val="0069072C"/>
    <w:rsid w:val="00691A0F"/>
    <w:rsid w:val="0069233D"/>
    <w:rsid w:val="00692D53"/>
    <w:rsid w:val="006A1E13"/>
    <w:rsid w:val="006A1F9E"/>
    <w:rsid w:val="006A2AA8"/>
    <w:rsid w:val="006A48A6"/>
    <w:rsid w:val="006A4B0A"/>
    <w:rsid w:val="006A67CF"/>
    <w:rsid w:val="006A6EB6"/>
    <w:rsid w:val="006A7F41"/>
    <w:rsid w:val="006B0DAD"/>
    <w:rsid w:val="006B402D"/>
    <w:rsid w:val="006B6B8D"/>
    <w:rsid w:val="006B77F3"/>
    <w:rsid w:val="006C19C9"/>
    <w:rsid w:val="006C3680"/>
    <w:rsid w:val="006C3756"/>
    <w:rsid w:val="006C3757"/>
    <w:rsid w:val="006C4735"/>
    <w:rsid w:val="006C6F77"/>
    <w:rsid w:val="006C7FE5"/>
    <w:rsid w:val="006D0B73"/>
    <w:rsid w:val="006D1B08"/>
    <w:rsid w:val="006D20E3"/>
    <w:rsid w:val="006D5169"/>
    <w:rsid w:val="006E206C"/>
    <w:rsid w:val="006E51FB"/>
    <w:rsid w:val="006E5798"/>
    <w:rsid w:val="006E69F5"/>
    <w:rsid w:val="006E6D17"/>
    <w:rsid w:val="006F2AC5"/>
    <w:rsid w:val="006F3706"/>
    <w:rsid w:val="006F7A24"/>
    <w:rsid w:val="007003BB"/>
    <w:rsid w:val="007030DC"/>
    <w:rsid w:val="00712285"/>
    <w:rsid w:val="00713428"/>
    <w:rsid w:val="00716AD5"/>
    <w:rsid w:val="00720DA1"/>
    <w:rsid w:val="0072127E"/>
    <w:rsid w:val="007222E0"/>
    <w:rsid w:val="00722D3A"/>
    <w:rsid w:val="00724D0C"/>
    <w:rsid w:val="007300E7"/>
    <w:rsid w:val="00730996"/>
    <w:rsid w:val="007313E4"/>
    <w:rsid w:val="00731C0F"/>
    <w:rsid w:val="00732B3B"/>
    <w:rsid w:val="0073580B"/>
    <w:rsid w:val="00735848"/>
    <w:rsid w:val="00737B50"/>
    <w:rsid w:val="00743789"/>
    <w:rsid w:val="00744835"/>
    <w:rsid w:val="00745D13"/>
    <w:rsid w:val="00746A15"/>
    <w:rsid w:val="0075205F"/>
    <w:rsid w:val="00753865"/>
    <w:rsid w:val="00753AAD"/>
    <w:rsid w:val="00754E02"/>
    <w:rsid w:val="007551B6"/>
    <w:rsid w:val="00757C00"/>
    <w:rsid w:val="00761375"/>
    <w:rsid w:val="00762CC3"/>
    <w:rsid w:val="00764892"/>
    <w:rsid w:val="00766729"/>
    <w:rsid w:val="0077072D"/>
    <w:rsid w:val="00770A30"/>
    <w:rsid w:val="007729D5"/>
    <w:rsid w:val="007764B7"/>
    <w:rsid w:val="0077654E"/>
    <w:rsid w:val="00780E60"/>
    <w:rsid w:val="00783333"/>
    <w:rsid w:val="00783AFA"/>
    <w:rsid w:val="00784EBA"/>
    <w:rsid w:val="00785094"/>
    <w:rsid w:val="007863A4"/>
    <w:rsid w:val="00786573"/>
    <w:rsid w:val="00787C3B"/>
    <w:rsid w:val="007907A3"/>
    <w:rsid w:val="007939EB"/>
    <w:rsid w:val="00794D47"/>
    <w:rsid w:val="00794DD6"/>
    <w:rsid w:val="007A06DA"/>
    <w:rsid w:val="007A567A"/>
    <w:rsid w:val="007A7057"/>
    <w:rsid w:val="007A73A0"/>
    <w:rsid w:val="007B0A8E"/>
    <w:rsid w:val="007B1E42"/>
    <w:rsid w:val="007B2002"/>
    <w:rsid w:val="007B247C"/>
    <w:rsid w:val="007B27FA"/>
    <w:rsid w:val="007B30E6"/>
    <w:rsid w:val="007B3E04"/>
    <w:rsid w:val="007B4207"/>
    <w:rsid w:val="007B4C83"/>
    <w:rsid w:val="007B7337"/>
    <w:rsid w:val="007C1BE9"/>
    <w:rsid w:val="007C233B"/>
    <w:rsid w:val="007C29EC"/>
    <w:rsid w:val="007C512F"/>
    <w:rsid w:val="007C58FF"/>
    <w:rsid w:val="007C6B1E"/>
    <w:rsid w:val="007C7EA9"/>
    <w:rsid w:val="007D02D7"/>
    <w:rsid w:val="007D1158"/>
    <w:rsid w:val="007D43D8"/>
    <w:rsid w:val="007D4E6B"/>
    <w:rsid w:val="007D4F85"/>
    <w:rsid w:val="007D5CBE"/>
    <w:rsid w:val="007D7847"/>
    <w:rsid w:val="007D7A9E"/>
    <w:rsid w:val="007E0015"/>
    <w:rsid w:val="007E02D8"/>
    <w:rsid w:val="007E1AF5"/>
    <w:rsid w:val="007E1CBB"/>
    <w:rsid w:val="007E2726"/>
    <w:rsid w:val="007E2B93"/>
    <w:rsid w:val="007E383C"/>
    <w:rsid w:val="007E5F9E"/>
    <w:rsid w:val="007E617D"/>
    <w:rsid w:val="007E75B9"/>
    <w:rsid w:val="007E7DC8"/>
    <w:rsid w:val="007F11EE"/>
    <w:rsid w:val="007F137A"/>
    <w:rsid w:val="007F2085"/>
    <w:rsid w:val="007F283C"/>
    <w:rsid w:val="007F2C2F"/>
    <w:rsid w:val="007F2D11"/>
    <w:rsid w:val="007F417B"/>
    <w:rsid w:val="007F5DA5"/>
    <w:rsid w:val="007F6F94"/>
    <w:rsid w:val="00800894"/>
    <w:rsid w:val="0080127B"/>
    <w:rsid w:val="00802B22"/>
    <w:rsid w:val="00803B1F"/>
    <w:rsid w:val="008040BC"/>
    <w:rsid w:val="0080572A"/>
    <w:rsid w:val="0080688E"/>
    <w:rsid w:val="008105F3"/>
    <w:rsid w:val="008123CB"/>
    <w:rsid w:val="00815476"/>
    <w:rsid w:val="00815DE1"/>
    <w:rsid w:val="00816612"/>
    <w:rsid w:val="00816905"/>
    <w:rsid w:val="00817B98"/>
    <w:rsid w:val="00820E07"/>
    <w:rsid w:val="00821312"/>
    <w:rsid w:val="00823723"/>
    <w:rsid w:val="0082479D"/>
    <w:rsid w:val="00824867"/>
    <w:rsid w:val="00831B45"/>
    <w:rsid w:val="008333CA"/>
    <w:rsid w:val="00833603"/>
    <w:rsid w:val="00834103"/>
    <w:rsid w:val="00834257"/>
    <w:rsid w:val="008344E8"/>
    <w:rsid w:val="008354F8"/>
    <w:rsid w:val="00835872"/>
    <w:rsid w:val="00843AE0"/>
    <w:rsid w:val="00845667"/>
    <w:rsid w:val="00845ADB"/>
    <w:rsid w:val="00846EBE"/>
    <w:rsid w:val="00846F85"/>
    <w:rsid w:val="008500A2"/>
    <w:rsid w:val="00851696"/>
    <w:rsid w:val="008521EA"/>
    <w:rsid w:val="00852DB1"/>
    <w:rsid w:val="00855C74"/>
    <w:rsid w:val="0085798E"/>
    <w:rsid w:val="00860EAC"/>
    <w:rsid w:val="00864493"/>
    <w:rsid w:val="00865C4B"/>
    <w:rsid w:val="00867369"/>
    <w:rsid w:val="00871791"/>
    <w:rsid w:val="00871CD3"/>
    <w:rsid w:val="00872158"/>
    <w:rsid w:val="00873BD7"/>
    <w:rsid w:val="00874D2C"/>
    <w:rsid w:val="0087553E"/>
    <w:rsid w:val="00876193"/>
    <w:rsid w:val="00876E8F"/>
    <w:rsid w:val="008811EA"/>
    <w:rsid w:val="00886DE0"/>
    <w:rsid w:val="00887EED"/>
    <w:rsid w:val="00890CB8"/>
    <w:rsid w:val="0089247A"/>
    <w:rsid w:val="0089251E"/>
    <w:rsid w:val="0089440A"/>
    <w:rsid w:val="008A0B1E"/>
    <w:rsid w:val="008A1673"/>
    <w:rsid w:val="008A3A85"/>
    <w:rsid w:val="008A4137"/>
    <w:rsid w:val="008A56D6"/>
    <w:rsid w:val="008A58EB"/>
    <w:rsid w:val="008A6749"/>
    <w:rsid w:val="008B042C"/>
    <w:rsid w:val="008B182C"/>
    <w:rsid w:val="008B2E38"/>
    <w:rsid w:val="008B47C9"/>
    <w:rsid w:val="008B49DB"/>
    <w:rsid w:val="008B6B9F"/>
    <w:rsid w:val="008C11D1"/>
    <w:rsid w:val="008C3CD0"/>
    <w:rsid w:val="008C712C"/>
    <w:rsid w:val="008D1722"/>
    <w:rsid w:val="008D2CD5"/>
    <w:rsid w:val="008D58AF"/>
    <w:rsid w:val="008D58B1"/>
    <w:rsid w:val="008D7066"/>
    <w:rsid w:val="008E1726"/>
    <w:rsid w:val="008E2080"/>
    <w:rsid w:val="008E41E5"/>
    <w:rsid w:val="008E52ED"/>
    <w:rsid w:val="008E5540"/>
    <w:rsid w:val="008E604F"/>
    <w:rsid w:val="008F062C"/>
    <w:rsid w:val="008F345A"/>
    <w:rsid w:val="008F48FB"/>
    <w:rsid w:val="008F59E9"/>
    <w:rsid w:val="008F6B65"/>
    <w:rsid w:val="009001F5"/>
    <w:rsid w:val="009009C2"/>
    <w:rsid w:val="00900B7F"/>
    <w:rsid w:val="00907757"/>
    <w:rsid w:val="00913104"/>
    <w:rsid w:val="00915CF6"/>
    <w:rsid w:val="00917284"/>
    <w:rsid w:val="0092011E"/>
    <w:rsid w:val="009204DC"/>
    <w:rsid w:val="00922DDF"/>
    <w:rsid w:val="009240B8"/>
    <w:rsid w:val="00927B91"/>
    <w:rsid w:val="00933420"/>
    <w:rsid w:val="009374BD"/>
    <w:rsid w:val="00937953"/>
    <w:rsid w:val="00937998"/>
    <w:rsid w:val="0094388A"/>
    <w:rsid w:val="009440CC"/>
    <w:rsid w:val="00945E24"/>
    <w:rsid w:val="00946532"/>
    <w:rsid w:val="009513E5"/>
    <w:rsid w:val="0095203D"/>
    <w:rsid w:val="00957395"/>
    <w:rsid w:val="009575D2"/>
    <w:rsid w:val="00960504"/>
    <w:rsid w:val="00960A69"/>
    <w:rsid w:val="009620D4"/>
    <w:rsid w:val="00964D4D"/>
    <w:rsid w:val="009652DE"/>
    <w:rsid w:val="009658A8"/>
    <w:rsid w:val="009668B1"/>
    <w:rsid w:val="0097204E"/>
    <w:rsid w:val="00973ADF"/>
    <w:rsid w:val="00982DB0"/>
    <w:rsid w:val="009832F7"/>
    <w:rsid w:val="00984054"/>
    <w:rsid w:val="00984B19"/>
    <w:rsid w:val="00992123"/>
    <w:rsid w:val="009926F9"/>
    <w:rsid w:val="0099348A"/>
    <w:rsid w:val="009938F9"/>
    <w:rsid w:val="00994064"/>
    <w:rsid w:val="009946CA"/>
    <w:rsid w:val="00994B50"/>
    <w:rsid w:val="009953D6"/>
    <w:rsid w:val="0099601E"/>
    <w:rsid w:val="00996688"/>
    <w:rsid w:val="0099786C"/>
    <w:rsid w:val="009A153B"/>
    <w:rsid w:val="009A1C4A"/>
    <w:rsid w:val="009A1EF8"/>
    <w:rsid w:val="009A36D1"/>
    <w:rsid w:val="009A4C2A"/>
    <w:rsid w:val="009A524F"/>
    <w:rsid w:val="009A53AF"/>
    <w:rsid w:val="009B05DF"/>
    <w:rsid w:val="009B06B2"/>
    <w:rsid w:val="009B0DAD"/>
    <w:rsid w:val="009B254D"/>
    <w:rsid w:val="009B2940"/>
    <w:rsid w:val="009B6470"/>
    <w:rsid w:val="009B7AF8"/>
    <w:rsid w:val="009C0B14"/>
    <w:rsid w:val="009C13C3"/>
    <w:rsid w:val="009C17A1"/>
    <w:rsid w:val="009C3FF2"/>
    <w:rsid w:val="009C4B27"/>
    <w:rsid w:val="009C6807"/>
    <w:rsid w:val="009C6CD5"/>
    <w:rsid w:val="009C737F"/>
    <w:rsid w:val="009C7F5A"/>
    <w:rsid w:val="009D3695"/>
    <w:rsid w:val="009D45C5"/>
    <w:rsid w:val="009E4104"/>
    <w:rsid w:val="009E5082"/>
    <w:rsid w:val="009E60AC"/>
    <w:rsid w:val="009E62CB"/>
    <w:rsid w:val="009E7C62"/>
    <w:rsid w:val="009E7D06"/>
    <w:rsid w:val="009F0051"/>
    <w:rsid w:val="009F335D"/>
    <w:rsid w:val="009F3C86"/>
    <w:rsid w:val="009F6C3D"/>
    <w:rsid w:val="009F71AA"/>
    <w:rsid w:val="00A014DB"/>
    <w:rsid w:val="00A02416"/>
    <w:rsid w:val="00A02E02"/>
    <w:rsid w:val="00A03568"/>
    <w:rsid w:val="00A038C3"/>
    <w:rsid w:val="00A065CD"/>
    <w:rsid w:val="00A101E4"/>
    <w:rsid w:val="00A14CD9"/>
    <w:rsid w:val="00A1566B"/>
    <w:rsid w:val="00A1641D"/>
    <w:rsid w:val="00A16C3B"/>
    <w:rsid w:val="00A17E8E"/>
    <w:rsid w:val="00A23322"/>
    <w:rsid w:val="00A24038"/>
    <w:rsid w:val="00A242BD"/>
    <w:rsid w:val="00A26A9D"/>
    <w:rsid w:val="00A30B5E"/>
    <w:rsid w:val="00A3399C"/>
    <w:rsid w:val="00A36D58"/>
    <w:rsid w:val="00A40BA6"/>
    <w:rsid w:val="00A4240A"/>
    <w:rsid w:val="00A4589E"/>
    <w:rsid w:val="00A465B9"/>
    <w:rsid w:val="00A47F52"/>
    <w:rsid w:val="00A50541"/>
    <w:rsid w:val="00A50C19"/>
    <w:rsid w:val="00A51589"/>
    <w:rsid w:val="00A5195C"/>
    <w:rsid w:val="00A53455"/>
    <w:rsid w:val="00A53687"/>
    <w:rsid w:val="00A54558"/>
    <w:rsid w:val="00A6300F"/>
    <w:rsid w:val="00A63304"/>
    <w:rsid w:val="00A65192"/>
    <w:rsid w:val="00A70B06"/>
    <w:rsid w:val="00A72453"/>
    <w:rsid w:val="00A7352C"/>
    <w:rsid w:val="00A745D2"/>
    <w:rsid w:val="00A74D76"/>
    <w:rsid w:val="00A753CC"/>
    <w:rsid w:val="00A762CA"/>
    <w:rsid w:val="00A769D9"/>
    <w:rsid w:val="00A80996"/>
    <w:rsid w:val="00A80E57"/>
    <w:rsid w:val="00A81EC2"/>
    <w:rsid w:val="00A85D43"/>
    <w:rsid w:val="00A86E67"/>
    <w:rsid w:val="00A879BF"/>
    <w:rsid w:val="00A87A7B"/>
    <w:rsid w:val="00A91C94"/>
    <w:rsid w:val="00A93E8E"/>
    <w:rsid w:val="00A95FAF"/>
    <w:rsid w:val="00A96E20"/>
    <w:rsid w:val="00A9723E"/>
    <w:rsid w:val="00AA0C84"/>
    <w:rsid w:val="00AA0EA8"/>
    <w:rsid w:val="00AA7406"/>
    <w:rsid w:val="00AB0E80"/>
    <w:rsid w:val="00AB19E3"/>
    <w:rsid w:val="00AB1D5F"/>
    <w:rsid w:val="00AB1E5E"/>
    <w:rsid w:val="00AB2184"/>
    <w:rsid w:val="00AB2A53"/>
    <w:rsid w:val="00AB52C0"/>
    <w:rsid w:val="00AB6338"/>
    <w:rsid w:val="00AC0EC0"/>
    <w:rsid w:val="00AC178F"/>
    <w:rsid w:val="00AC2B95"/>
    <w:rsid w:val="00AC55F2"/>
    <w:rsid w:val="00AC6F24"/>
    <w:rsid w:val="00AC7F9D"/>
    <w:rsid w:val="00AD03BF"/>
    <w:rsid w:val="00AD0F33"/>
    <w:rsid w:val="00AD41E3"/>
    <w:rsid w:val="00AD559E"/>
    <w:rsid w:val="00AD73E4"/>
    <w:rsid w:val="00AD7D7E"/>
    <w:rsid w:val="00AE1389"/>
    <w:rsid w:val="00AE1DC4"/>
    <w:rsid w:val="00AE30E8"/>
    <w:rsid w:val="00AE3892"/>
    <w:rsid w:val="00AE4B81"/>
    <w:rsid w:val="00AE6537"/>
    <w:rsid w:val="00AF1522"/>
    <w:rsid w:val="00AF17E7"/>
    <w:rsid w:val="00AF2860"/>
    <w:rsid w:val="00AF343E"/>
    <w:rsid w:val="00AF34B8"/>
    <w:rsid w:val="00AF361D"/>
    <w:rsid w:val="00AF3F0F"/>
    <w:rsid w:val="00AF4486"/>
    <w:rsid w:val="00AF5FC7"/>
    <w:rsid w:val="00AF769E"/>
    <w:rsid w:val="00B1019D"/>
    <w:rsid w:val="00B10B69"/>
    <w:rsid w:val="00B133F5"/>
    <w:rsid w:val="00B1431B"/>
    <w:rsid w:val="00B14494"/>
    <w:rsid w:val="00B14689"/>
    <w:rsid w:val="00B20912"/>
    <w:rsid w:val="00B22F61"/>
    <w:rsid w:val="00B25BC3"/>
    <w:rsid w:val="00B3172A"/>
    <w:rsid w:val="00B331CC"/>
    <w:rsid w:val="00B358D1"/>
    <w:rsid w:val="00B41B5B"/>
    <w:rsid w:val="00B41F76"/>
    <w:rsid w:val="00B434BA"/>
    <w:rsid w:val="00B44552"/>
    <w:rsid w:val="00B4473F"/>
    <w:rsid w:val="00B46184"/>
    <w:rsid w:val="00B46333"/>
    <w:rsid w:val="00B50548"/>
    <w:rsid w:val="00B5205C"/>
    <w:rsid w:val="00B52320"/>
    <w:rsid w:val="00B530AD"/>
    <w:rsid w:val="00B53DEA"/>
    <w:rsid w:val="00B546AA"/>
    <w:rsid w:val="00B56D29"/>
    <w:rsid w:val="00B570CA"/>
    <w:rsid w:val="00B60841"/>
    <w:rsid w:val="00B709F9"/>
    <w:rsid w:val="00B72410"/>
    <w:rsid w:val="00B73630"/>
    <w:rsid w:val="00B76184"/>
    <w:rsid w:val="00B85C63"/>
    <w:rsid w:val="00B86816"/>
    <w:rsid w:val="00B90A2F"/>
    <w:rsid w:val="00B922BE"/>
    <w:rsid w:val="00B93DDB"/>
    <w:rsid w:val="00B93F3E"/>
    <w:rsid w:val="00B940E8"/>
    <w:rsid w:val="00BA0086"/>
    <w:rsid w:val="00BA0C84"/>
    <w:rsid w:val="00BA13AB"/>
    <w:rsid w:val="00BA3724"/>
    <w:rsid w:val="00BA480C"/>
    <w:rsid w:val="00BA6F0E"/>
    <w:rsid w:val="00BA6FC1"/>
    <w:rsid w:val="00BB1619"/>
    <w:rsid w:val="00BB1B36"/>
    <w:rsid w:val="00BB69EB"/>
    <w:rsid w:val="00BB6D82"/>
    <w:rsid w:val="00BC0B82"/>
    <w:rsid w:val="00BC3CE5"/>
    <w:rsid w:val="00BC6485"/>
    <w:rsid w:val="00BD1216"/>
    <w:rsid w:val="00BD37EE"/>
    <w:rsid w:val="00BD4F25"/>
    <w:rsid w:val="00BD4FA4"/>
    <w:rsid w:val="00BD62C9"/>
    <w:rsid w:val="00BD68B4"/>
    <w:rsid w:val="00BE01AC"/>
    <w:rsid w:val="00BE0769"/>
    <w:rsid w:val="00BE12E0"/>
    <w:rsid w:val="00BE50C4"/>
    <w:rsid w:val="00BE6460"/>
    <w:rsid w:val="00BE7ABF"/>
    <w:rsid w:val="00BF0218"/>
    <w:rsid w:val="00BF14C9"/>
    <w:rsid w:val="00BF2248"/>
    <w:rsid w:val="00BF2C03"/>
    <w:rsid w:val="00BF3B50"/>
    <w:rsid w:val="00BF4F3B"/>
    <w:rsid w:val="00BF630E"/>
    <w:rsid w:val="00BF6A43"/>
    <w:rsid w:val="00BF7553"/>
    <w:rsid w:val="00C0073C"/>
    <w:rsid w:val="00C010CC"/>
    <w:rsid w:val="00C01916"/>
    <w:rsid w:val="00C0463F"/>
    <w:rsid w:val="00C0737F"/>
    <w:rsid w:val="00C11322"/>
    <w:rsid w:val="00C11479"/>
    <w:rsid w:val="00C11C81"/>
    <w:rsid w:val="00C12757"/>
    <w:rsid w:val="00C1295B"/>
    <w:rsid w:val="00C12C1E"/>
    <w:rsid w:val="00C133B4"/>
    <w:rsid w:val="00C141BD"/>
    <w:rsid w:val="00C166BE"/>
    <w:rsid w:val="00C16C9F"/>
    <w:rsid w:val="00C171F6"/>
    <w:rsid w:val="00C17416"/>
    <w:rsid w:val="00C17867"/>
    <w:rsid w:val="00C20CC3"/>
    <w:rsid w:val="00C26CDE"/>
    <w:rsid w:val="00C272F9"/>
    <w:rsid w:val="00C30556"/>
    <w:rsid w:val="00C31161"/>
    <w:rsid w:val="00C32492"/>
    <w:rsid w:val="00C329DB"/>
    <w:rsid w:val="00C3349F"/>
    <w:rsid w:val="00C37994"/>
    <w:rsid w:val="00C41C77"/>
    <w:rsid w:val="00C42B68"/>
    <w:rsid w:val="00C43B80"/>
    <w:rsid w:val="00C45D59"/>
    <w:rsid w:val="00C555C5"/>
    <w:rsid w:val="00C55653"/>
    <w:rsid w:val="00C563D4"/>
    <w:rsid w:val="00C569F8"/>
    <w:rsid w:val="00C56A39"/>
    <w:rsid w:val="00C57644"/>
    <w:rsid w:val="00C60B79"/>
    <w:rsid w:val="00C61A39"/>
    <w:rsid w:val="00C633BE"/>
    <w:rsid w:val="00C677A9"/>
    <w:rsid w:val="00C67A2F"/>
    <w:rsid w:val="00C70015"/>
    <w:rsid w:val="00C736BE"/>
    <w:rsid w:val="00C75F70"/>
    <w:rsid w:val="00C77093"/>
    <w:rsid w:val="00C7789D"/>
    <w:rsid w:val="00C8373F"/>
    <w:rsid w:val="00C922C6"/>
    <w:rsid w:val="00C9534A"/>
    <w:rsid w:val="00C95C7C"/>
    <w:rsid w:val="00CA04BE"/>
    <w:rsid w:val="00CA159E"/>
    <w:rsid w:val="00CA6300"/>
    <w:rsid w:val="00CA6CAB"/>
    <w:rsid w:val="00CB21C8"/>
    <w:rsid w:val="00CB287B"/>
    <w:rsid w:val="00CB4435"/>
    <w:rsid w:val="00CB4738"/>
    <w:rsid w:val="00CB5205"/>
    <w:rsid w:val="00CB72D6"/>
    <w:rsid w:val="00CB786E"/>
    <w:rsid w:val="00CC5919"/>
    <w:rsid w:val="00CC66A9"/>
    <w:rsid w:val="00CC6A5D"/>
    <w:rsid w:val="00CC71AB"/>
    <w:rsid w:val="00CD3706"/>
    <w:rsid w:val="00CD3D4B"/>
    <w:rsid w:val="00CD78F5"/>
    <w:rsid w:val="00CE3433"/>
    <w:rsid w:val="00CE3914"/>
    <w:rsid w:val="00CE5670"/>
    <w:rsid w:val="00CE5D6C"/>
    <w:rsid w:val="00CE7F59"/>
    <w:rsid w:val="00CF0EA4"/>
    <w:rsid w:val="00CF3AF8"/>
    <w:rsid w:val="00CF5266"/>
    <w:rsid w:val="00D005D0"/>
    <w:rsid w:val="00D00D0F"/>
    <w:rsid w:val="00D02C3E"/>
    <w:rsid w:val="00D03B66"/>
    <w:rsid w:val="00D04367"/>
    <w:rsid w:val="00D04611"/>
    <w:rsid w:val="00D04B4C"/>
    <w:rsid w:val="00D0538A"/>
    <w:rsid w:val="00D05575"/>
    <w:rsid w:val="00D0590B"/>
    <w:rsid w:val="00D066FD"/>
    <w:rsid w:val="00D069EC"/>
    <w:rsid w:val="00D06C11"/>
    <w:rsid w:val="00D100F9"/>
    <w:rsid w:val="00D10302"/>
    <w:rsid w:val="00D146F9"/>
    <w:rsid w:val="00D15093"/>
    <w:rsid w:val="00D16EA5"/>
    <w:rsid w:val="00D176EA"/>
    <w:rsid w:val="00D2017F"/>
    <w:rsid w:val="00D26DAA"/>
    <w:rsid w:val="00D27119"/>
    <w:rsid w:val="00D30B31"/>
    <w:rsid w:val="00D3161F"/>
    <w:rsid w:val="00D3346C"/>
    <w:rsid w:val="00D3676E"/>
    <w:rsid w:val="00D41CF4"/>
    <w:rsid w:val="00D44D73"/>
    <w:rsid w:val="00D4608A"/>
    <w:rsid w:val="00D478D5"/>
    <w:rsid w:val="00D504A6"/>
    <w:rsid w:val="00D51CBF"/>
    <w:rsid w:val="00D52A53"/>
    <w:rsid w:val="00D5713C"/>
    <w:rsid w:val="00D57958"/>
    <w:rsid w:val="00D602D5"/>
    <w:rsid w:val="00D6122C"/>
    <w:rsid w:val="00D61A54"/>
    <w:rsid w:val="00D63EF0"/>
    <w:rsid w:val="00D64B9B"/>
    <w:rsid w:val="00D655B0"/>
    <w:rsid w:val="00D66DEE"/>
    <w:rsid w:val="00D70FA8"/>
    <w:rsid w:val="00D71BA2"/>
    <w:rsid w:val="00D73334"/>
    <w:rsid w:val="00D74C6C"/>
    <w:rsid w:val="00D75F06"/>
    <w:rsid w:val="00D772EE"/>
    <w:rsid w:val="00D773CD"/>
    <w:rsid w:val="00D80B40"/>
    <w:rsid w:val="00D81A27"/>
    <w:rsid w:val="00D87B9D"/>
    <w:rsid w:val="00D91DD7"/>
    <w:rsid w:val="00D950AD"/>
    <w:rsid w:val="00DA11FD"/>
    <w:rsid w:val="00DA431B"/>
    <w:rsid w:val="00DA4733"/>
    <w:rsid w:val="00DA4EDA"/>
    <w:rsid w:val="00DA58A3"/>
    <w:rsid w:val="00DA6B78"/>
    <w:rsid w:val="00DA75CE"/>
    <w:rsid w:val="00DA7BE4"/>
    <w:rsid w:val="00DB0FFE"/>
    <w:rsid w:val="00DB44C7"/>
    <w:rsid w:val="00DB545E"/>
    <w:rsid w:val="00DC33D8"/>
    <w:rsid w:val="00DC33DE"/>
    <w:rsid w:val="00DC4568"/>
    <w:rsid w:val="00DC4A72"/>
    <w:rsid w:val="00DC6206"/>
    <w:rsid w:val="00DD2A5E"/>
    <w:rsid w:val="00DD3005"/>
    <w:rsid w:val="00DD610F"/>
    <w:rsid w:val="00DD7D2A"/>
    <w:rsid w:val="00DE1363"/>
    <w:rsid w:val="00DE2108"/>
    <w:rsid w:val="00DE40AB"/>
    <w:rsid w:val="00DE5FCF"/>
    <w:rsid w:val="00DE64C4"/>
    <w:rsid w:val="00DE6E8E"/>
    <w:rsid w:val="00DF13A7"/>
    <w:rsid w:val="00DF3689"/>
    <w:rsid w:val="00DF55AE"/>
    <w:rsid w:val="00DF7C5C"/>
    <w:rsid w:val="00E00995"/>
    <w:rsid w:val="00E00AED"/>
    <w:rsid w:val="00E00C42"/>
    <w:rsid w:val="00E0172E"/>
    <w:rsid w:val="00E01F81"/>
    <w:rsid w:val="00E037F2"/>
    <w:rsid w:val="00E04122"/>
    <w:rsid w:val="00E12779"/>
    <w:rsid w:val="00E137DD"/>
    <w:rsid w:val="00E23495"/>
    <w:rsid w:val="00E2379C"/>
    <w:rsid w:val="00E2669B"/>
    <w:rsid w:val="00E307B8"/>
    <w:rsid w:val="00E312FD"/>
    <w:rsid w:val="00E33227"/>
    <w:rsid w:val="00E3422C"/>
    <w:rsid w:val="00E343D5"/>
    <w:rsid w:val="00E357D5"/>
    <w:rsid w:val="00E405CF"/>
    <w:rsid w:val="00E42B86"/>
    <w:rsid w:val="00E437B9"/>
    <w:rsid w:val="00E43FBA"/>
    <w:rsid w:val="00E45751"/>
    <w:rsid w:val="00E515D7"/>
    <w:rsid w:val="00E543F1"/>
    <w:rsid w:val="00E57A0D"/>
    <w:rsid w:val="00E57EF5"/>
    <w:rsid w:val="00E6099D"/>
    <w:rsid w:val="00E60B56"/>
    <w:rsid w:val="00E658B9"/>
    <w:rsid w:val="00E66BEF"/>
    <w:rsid w:val="00E673E9"/>
    <w:rsid w:val="00E702C7"/>
    <w:rsid w:val="00E713F1"/>
    <w:rsid w:val="00E71ECC"/>
    <w:rsid w:val="00E71F36"/>
    <w:rsid w:val="00E7238E"/>
    <w:rsid w:val="00E7465F"/>
    <w:rsid w:val="00E84383"/>
    <w:rsid w:val="00E84451"/>
    <w:rsid w:val="00E847F9"/>
    <w:rsid w:val="00E84879"/>
    <w:rsid w:val="00E91170"/>
    <w:rsid w:val="00E9129E"/>
    <w:rsid w:val="00E938C5"/>
    <w:rsid w:val="00EA52CE"/>
    <w:rsid w:val="00EA7BC6"/>
    <w:rsid w:val="00EB08E5"/>
    <w:rsid w:val="00EB19A1"/>
    <w:rsid w:val="00EB2CC3"/>
    <w:rsid w:val="00EB34B7"/>
    <w:rsid w:val="00EB5A41"/>
    <w:rsid w:val="00EB5FE5"/>
    <w:rsid w:val="00EB668A"/>
    <w:rsid w:val="00EB748F"/>
    <w:rsid w:val="00EC0CD1"/>
    <w:rsid w:val="00EC1D45"/>
    <w:rsid w:val="00EC1E14"/>
    <w:rsid w:val="00EC26C1"/>
    <w:rsid w:val="00EC68D4"/>
    <w:rsid w:val="00EC7088"/>
    <w:rsid w:val="00ED204C"/>
    <w:rsid w:val="00ED49AD"/>
    <w:rsid w:val="00ED4EF0"/>
    <w:rsid w:val="00ED4FC6"/>
    <w:rsid w:val="00EE2B32"/>
    <w:rsid w:val="00EE4E4A"/>
    <w:rsid w:val="00EE74F3"/>
    <w:rsid w:val="00EF04DC"/>
    <w:rsid w:val="00EF09E4"/>
    <w:rsid w:val="00EF1C33"/>
    <w:rsid w:val="00EF25C5"/>
    <w:rsid w:val="00EF304B"/>
    <w:rsid w:val="00EF32E6"/>
    <w:rsid w:val="00EF34F5"/>
    <w:rsid w:val="00EF439A"/>
    <w:rsid w:val="00EF54FD"/>
    <w:rsid w:val="00EF55A8"/>
    <w:rsid w:val="00EF7084"/>
    <w:rsid w:val="00EF765A"/>
    <w:rsid w:val="00EF78EB"/>
    <w:rsid w:val="00F05F72"/>
    <w:rsid w:val="00F06903"/>
    <w:rsid w:val="00F12B32"/>
    <w:rsid w:val="00F12C07"/>
    <w:rsid w:val="00F13886"/>
    <w:rsid w:val="00F14F10"/>
    <w:rsid w:val="00F16611"/>
    <w:rsid w:val="00F20929"/>
    <w:rsid w:val="00F20B74"/>
    <w:rsid w:val="00F22F5E"/>
    <w:rsid w:val="00F24A4F"/>
    <w:rsid w:val="00F24A98"/>
    <w:rsid w:val="00F2582E"/>
    <w:rsid w:val="00F31277"/>
    <w:rsid w:val="00F35590"/>
    <w:rsid w:val="00F37FA8"/>
    <w:rsid w:val="00F418C4"/>
    <w:rsid w:val="00F43345"/>
    <w:rsid w:val="00F451F7"/>
    <w:rsid w:val="00F45FB5"/>
    <w:rsid w:val="00F46AFA"/>
    <w:rsid w:val="00F46CA6"/>
    <w:rsid w:val="00F47BC2"/>
    <w:rsid w:val="00F52C40"/>
    <w:rsid w:val="00F55995"/>
    <w:rsid w:val="00F65FC0"/>
    <w:rsid w:val="00F66CDF"/>
    <w:rsid w:val="00F73DD1"/>
    <w:rsid w:val="00F7542F"/>
    <w:rsid w:val="00F776BB"/>
    <w:rsid w:val="00F81FB1"/>
    <w:rsid w:val="00F82FA6"/>
    <w:rsid w:val="00F8449F"/>
    <w:rsid w:val="00F85F3B"/>
    <w:rsid w:val="00F929BE"/>
    <w:rsid w:val="00F9311D"/>
    <w:rsid w:val="00F93169"/>
    <w:rsid w:val="00F937AF"/>
    <w:rsid w:val="00F95578"/>
    <w:rsid w:val="00F95E3B"/>
    <w:rsid w:val="00F9636D"/>
    <w:rsid w:val="00F96851"/>
    <w:rsid w:val="00FA02E5"/>
    <w:rsid w:val="00FA13C9"/>
    <w:rsid w:val="00FA1CBA"/>
    <w:rsid w:val="00FA2D72"/>
    <w:rsid w:val="00FA5072"/>
    <w:rsid w:val="00FB4990"/>
    <w:rsid w:val="00FB5841"/>
    <w:rsid w:val="00FB730C"/>
    <w:rsid w:val="00FB7C7B"/>
    <w:rsid w:val="00FC1286"/>
    <w:rsid w:val="00FC2882"/>
    <w:rsid w:val="00FC3008"/>
    <w:rsid w:val="00FC33DC"/>
    <w:rsid w:val="00FC50AA"/>
    <w:rsid w:val="00FC6D12"/>
    <w:rsid w:val="00FD2796"/>
    <w:rsid w:val="00FD2F9E"/>
    <w:rsid w:val="00FD3FD0"/>
    <w:rsid w:val="00FD46ED"/>
    <w:rsid w:val="00FD5032"/>
    <w:rsid w:val="00FD63F0"/>
    <w:rsid w:val="00FD7A4B"/>
    <w:rsid w:val="00FE1C29"/>
    <w:rsid w:val="00FE3E27"/>
    <w:rsid w:val="00FF1589"/>
    <w:rsid w:val="00FF165B"/>
    <w:rsid w:val="00FF547D"/>
    <w:rsid w:val="00FF76D8"/>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F8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able of figures" w:qFormat="1"/>
    <w:lsdException w:name="footnote reference" w:uiPriority="0"/>
    <w:lsdException w:name="page number" w:uiPriority="0"/>
    <w:lsdException w:name="List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D1"/>
    <w:rPr>
      <w:rFonts w:ascii="Garamond" w:hAnsi="Garamond"/>
      <w:sz w:val="24"/>
    </w:rPr>
  </w:style>
  <w:style w:type="paragraph" w:styleId="Heading1">
    <w:name w:val="heading 1"/>
    <w:basedOn w:val="Normal"/>
    <w:next w:val="Normal"/>
    <w:link w:val="Heading1Char"/>
    <w:autoRedefine/>
    <w:qFormat/>
    <w:rsid w:val="00A95FAF"/>
    <w:pPr>
      <w:keepNext/>
      <w:numPr>
        <w:numId w:val="1"/>
      </w:numPr>
      <w:spacing w:before="480" w:after="480" w:line="240" w:lineRule="auto"/>
      <w:outlineLvl w:val="0"/>
    </w:pPr>
    <w:rPr>
      <w:rFonts w:ascii="Arial" w:eastAsiaTheme="majorEastAsia" w:hAnsi="Arial" w:cs="Arial"/>
      <w:b/>
      <w:sz w:val="32"/>
      <w:szCs w:val="32"/>
      <w:lang w:val="en-US" w:eastAsia="en-GB"/>
    </w:rPr>
  </w:style>
  <w:style w:type="paragraph" w:styleId="Heading2">
    <w:name w:val="heading 2"/>
    <w:basedOn w:val="Normal"/>
    <w:next w:val="Normal"/>
    <w:link w:val="Heading2Char"/>
    <w:autoRedefine/>
    <w:qFormat/>
    <w:rsid w:val="00036371"/>
    <w:pPr>
      <w:keepNext/>
      <w:numPr>
        <w:ilvl w:val="1"/>
        <w:numId w:val="1"/>
      </w:numPr>
      <w:spacing w:before="600" w:after="120" w:line="360" w:lineRule="auto"/>
      <w:ind w:left="900" w:hanging="900"/>
      <w:outlineLvl w:val="1"/>
    </w:pPr>
    <w:rPr>
      <w:rFonts w:ascii="Arial" w:eastAsia="Times New Roman" w:hAnsi="Arial" w:cs="Arial"/>
      <w:b/>
      <w:bCs/>
      <w:iCs/>
      <w:sz w:val="28"/>
      <w:szCs w:val="28"/>
      <w:lang w:val="en-US"/>
    </w:rPr>
  </w:style>
  <w:style w:type="paragraph" w:styleId="Heading3">
    <w:name w:val="heading 3"/>
    <w:basedOn w:val="Normal"/>
    <w:next w:val="Normal"/>
    <w:link w:val="Heading3Char"/>
    <w:autoRedefine/>
    <w:unhideWhenUsed/>
    <w:qFormat/>
    <w:rsid w:val="007F6F94"/>
    <w:pPr>
      <w:keepNext/>
      <w:keepLines/>
      <w:numPr>
        <w:ilvl w:val="2"/>
        <w:numId w:val="1"/>
      </w:numPr>
      <w:spacing w:before="360" w:after="240" w:line="360" w:lineRule="auto"/>
      <w:ind w:left="0" w:firstLine="0"/>
      <w:outlineLvl w:val="2"/>
    </w:pPr>
    <w:rPr>
      <w:rFonts w:ascii="Arial" w:eastAsiaTheme="majorEastAsia" w:hAnsi="Arial" w:cs="Arial"/>
      <w:b/>
      <w:color w:val="0D0D0D" w:themeColor="text1" w:themeTint="F2"/>
      <w:szCs w:val="24"/>
      <w:lang w:val="en-US"/>
    </w:rPr>
  </w:style>
  <w:style w:type="paragraph" w:styleId="Heading4">
    <w:name w:val="heading 4"/>
    <w:basedOn w:val="Normal"/>
    <w:next w:val="Normal"/>
    <w:link w:val="Heading4Char"/>
    <w:autoRedefine/>
    <w:unhideWhenUsed/>
    <w:qFormat/>
    <w:rsid w:val="002734DD"/>
    <w:pPr>
      <w:keepNext/>
      <w:keepLines/>
      <w:spacing w:before="360" w:after="360" w:line="240" w:lineRule="auto"/>
      <w:outlineLvl w:val="3"/>
    </w:pPr>
    <w:rPr>
      <w:rFonts w:eastAsiaTheme="majorEastAsia" w:cstheme="majorBidi"/>
      <w:iCs/>
      <w:lang w:val="en-GB" w:eastAsia="en-GB"/>
    </w:rPr>
  </w:style>
  <w:style w:type="paragraph" w:styleId="Heading5">
    <w:name w:val="heading 5"/>
    <w:basedOn w:val="Normal"/>
    <w:next w:val="Normal"/>
    <w:link w:val="Heading5Char"/>
    <w:unhideWhenUsed/>
    <w:qFormat/>
    <w:rsid w:val="0065427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65427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65427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6542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6542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ven"/>
    <w:basedOn w:val="Normal"/>
    <w:link w:val="HeaderChar"/>
    <w:uiPriority w:val="99"/>
    <w:unhideWhenUsed/>
    <w:rsid w:val="00FA13C9"/>
    <w:pPr>
      <w:tabs>
        <w:tab w:val="center" w:pos="4513"/>
        <w:tab w:val="right" w:pos="9026"/>
      </w:tabs>
      <w:spacing w:after="0" w:line="240" w:lineRule="auto"/>
    </w:pPr>
  </w:style>
  <w:style w:type="character" w:customStyle="1" w:styleId="HeaderChar">
    <w:name w:val="Header Char"/>
    <w:aliases w:val="even Char"/>
    <w:basedOn w:val="DefaultParagraphFont"/>
    <w:link w:val="Header"/>
    <w:uiPriority w:val="99"/>
    <w:rsid w:val="00FA13C9"/>
  </w:style>
  <w:style w:type="paragraph" w:styleId="Footer">
    <w:name w:val="footer"/>
    <w:basedOn w:val="Normal"/>
    <w:link w:val="FooterChar"/>
    <w:uiPriority w:val="99"/>
    <w:unhideWhenUsed/>
    <w:rsid w:val="00FA1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3C9"/>
  </w:style>
  <w:style w:type="character" w:customStyle="1" w:styleId="Heading1Char">
    <w:name w:val="Heading 1 Char"/>
    <w:basedOn w:val="DefaultParagraphFont"/>
    <w:link w:val="Heading1"/>
    <w:rsid w:val="00A95FAF"/>
    <w:rPr>
      <w:rFonts w:ascii="Arial" w:eastAsiaTheme="majorEastAsia" w:hAnsi="Arial" w:cs="Arial"/>
      <w:b/>
      <w:sz w:val="32"/>
      <w:szCs w:val="32"/>
      <w:lang w:val="en-US" w:eastAsia="en-GB"/>
    </w:rPr>
  </w:style>
  <w:style w:type="paragraph" w:customStyle="1" w:styleId="Text">
    <w:name w:val="Text"/>
    <w:basedOn w:val="Normal"/>
    <w:link w:val="TextChar"/>
    <w:qFormat/>
    <w:rsid w:val="00FA13C9"/>
    <w:pPr>
      <w:spacing w:line="360" w:lineRule="auto"/>
    </w:pPr>
    <w:rPr>
      <w:color w:val="000000" w:themeColor="text1"/>
    </w:rPr>
  </w:style>
  <w:style w:type="paragraph" w:styleId="BalloonText">
    <w:name w:val="Balloon Text"/>
    <w:basedOn w:val="Normal"/>
    <w:link w:val="BalloonTextChar"/>
    <w:uiPriority w:val="99"/>
    <w:semiHidden/>
    <w:unhideWhenUsed/>
    <w:rsid w:val="00FA13C9"/>
    <w:pPr>
      <w:spacing w:after="0" w:line="240" w:lineRule="auto"/>
    </w:pPr>
    <w:rPr>
      <w:rFonts w:ascii="Segoe UI" w:hAnsi="Segoe UI" w:cs="Segoe UI"/>
      <w:sz w:val="18"/>
      <w:szCs w:val="18"/>
    </w:rPr>
  </w:style>
  <w:style w:type="character" w:customStyle="1" w:styleId="TextChar">
    <w:name w:val="Text Char"/>
    <w:basedOn w:val="DefaultParagraphFont"/>
    <w:link w:val="Text"/>
    <w:rsid w:val="00FA13C9"/>
    <w:rPr>
      <w:rFonts w:ascii="Garamond" w:hAnsi="Garamond"/>
      <w:color w:val="000000" w:themeColor="text1"/>
      <w:sz w:val="24"/>
    </w:rPr>
  </w:style>
  <w:style w:type="character" w:customStyle="1" w:styleId="BalloonTextChar">
    <w:name w:val="Balloon Text Char"/>
    <w:basedOn w:val="DefaultParagraphFont"/>
    <w:link w:val="BalloonText"/>
    <w:uiPriority w:val="99"/>
    <w:semiHidden/>
    <w:rsid w:val="00FA13C9"/>
    <w:rPr>
      <w:rFonts w:ascii="Segoe UI" w:hAnsi="Segoe UI" w:cs="Segoe UI"/>
      <w:sz w:val="18"/>
      <w:szCs w:val="18"/>
    </w:rPr>
  </w:style>
  <w:style w:type="table" w:styleId="TableGrid">
    <w:name w:val="Table Grid"/>
    <w:aliases w:val="Infosys Table Style,Equifax table,Header Table,Table Definitions Grid,TM_Table Grid"/>
    <w:basedOn w:val="TableNormal"/>
    <w:rsid w:val="00FA1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qFormat/>
    <w:rsid w:val="00B358D1"/>
    <w:pPr>
      <w:spacing w:before="60" w:after="60" w:line="240" w:lineRule="auto"/>
      <w:ind w:left="200"/>
    </w:pPr>
    <w:rPr>
      <w:rFonts w:eastAsia="Times New Roman" w:cs="Times New Roman"/>
      <w:szCs w:val="24"/>
      <w:lang w:val="en-US"/>
    </w:rPr>
  </w:style>
  <w:style w:type="paragraph" w:customStyle="1" w:styleId="ReturnAddress">
    <w:name w:val="Return Address"/>
    <w:basedOn w:val="Normal"/>
    <w:rsid w:val="00107082"/>
    <w:pPr>
      <w:spacing w:before="60" w:after="60" w:line="240" w:lineRule="auto"/>
      <w:jc w:val="center"/>
    </w:pPr>
    <w:rPr>
      <w:rFonts w:eastAsia="Times New Roman" w:cs="Times New Roman"/>
      <w:spacing w:val="-3"/>
      <w:szCs w:val="24"/>
      <w:lang w:val="en-US"/>
    </w:rPr>
  </w:style>
  <w:style w:type="character" w:customStyle="1" w:styleId="Heading2Char">
    <w:name w:val="Heading 2 Char"/>
    <w:basedOn w:val="DefaultParagraphFont"/>
    <w:link w:val="Heading2"/>
    <w:rsid w:val="00036371"/>
    <w:rPr>
      <w:rFonts w:ascii="Arial" w:eastAsia="Times New Roman" w:hAnsi="Arial" w:cs="Arial"/>
      <w:b/>
      <w:bCs/>
      <w:iCs/>
      <w:sz w:val="28"/>
      <w:szCs w:val="28"/>
      <w:lang w:val="en-US"/>
    </w:rPr>
  </w:style>
  <w:style w:type="character" w:customStyle="1" w:styleId="Heading3Char">
    <w:name w:val="Heading 3 Char"/>
    <w:basedOn w:val="DefaultParagraphFont"/>
    <w:link w:val="Heading3"/>
    <w:rsid w:val="007F6F94"/>
    <w:rPr>
      <w:rFonts w:ascii="Arial" w:eastAsiaTheme="majorEastAsia" w:hAnsi="Arial" w:cs="Arial"/>
      <w:b/>
      <w:color w:val="0D0D0D" w:themeColor="text1" w:themeTint="F2"/>
      <w:sz w:val="24"/>
      <w:szCs w:val="24"/>
      <w:lang w:val="en-US"/>
    </w:rPr>
  </w:style>
  <w:style w:type="character" w:customStyle="1" w:styleId="Heading4Char">
    <w:name w:val="Heading 4 Char"/>
    <w:basedOn w:val="DefaultParagraphFont"/>
    <w:link w:val="Heading4"/>
    <w:rsid w:val="002734DD"/>
    <w:rPr>
      <w:rFonts w:ascii="Garamond" w:eastAsiaTheme="majorEastAsia" w:hAnsi="Garamond" w:cstheme="majorBidi"/>
      <w:iCs/>
      <w:sz w:val="24"/>
      <w:lang w:val="en-GB" w:eastAsia="en-GB"/>
    </w:rPr>
  </w:style>
  <w:style w:type="character" w:customStyle="1" w:styleId="Heading5Char">
    <w:name w:val="Heading 5 Char"/>
    <w:basedOn w:val="DefaultParagraphFont"/>
    <w:link w:val="Heading5"/>
    <w:rsid w:val="0065427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rsid w:val="0065427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rsid w:val="0065427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rsid w:val="006542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654278"/>
    <w:rPr>
      <w:rFonts w:asciiTheme="majorHAnsi" w:eastAsiaTheme="majorEastAsia" w:hAnsiTheme="majorHAnsi" w:cstheme="majorBidi"/>
      <w:i/>
      <w:iCs/>
      <w:color w:val="272727" w:themeColor="text1" w:themeTint="D8"/>
      <w:sz w:val="21"/>
      <w:szCs w:val="21"/>
    </w:rPr>
  </w:style>
  <w:style w:type="paragraph" w:styleId="ListParagraph">
    <w:name w:val="List Paragraph"/>
    <w:aliases w:val="Access Path,List Paragraph1,Bullet List,List Paragraph11,List Paragraph2,List Paragraph Char Char,Normal Sentence,b1,Colorful List - Accent 11,lp1,Number_1,new,SGLText List Paragraph,ListPar1,NumberedStep,Equipment,Figure_name,Bullet 1"/>
    <w:basedOn w:val="Normal"/>
    <w:link w:val="ListParagraphChar"/>
    <w:uiPriority w:val="34"/>
    <w:qFormat/>
    <w:rsid w:val="005F26DD"/>
    <w:pPr>
      <w:ind w:left="720"/>
      <w:contextualSpacing/>
    </w:pPr>
  </w:style>
  <w:style w:type="character" w:customStyle="1" w:styleId="ListParagraphChar">
    <w:name w:val="List Paragraph Char"/>
    <w:aliases w:val="Access Path Char,List Paragraph1 Char,Bullet List Char,List Paragraph11 Char,List Paragraph2 Char,List Paragraph Char Char Char,Normal Sentence Char,b1 Char,Colorful List - Accent 11 Char,lp1 Char,Number_1 Char,new Char,ListPar1 Char"/>
    <w:basedOn w:val="DefaultParagraphFont"/>
    <w:link w:val="ListParagraph"/>
    <w:uiPriority w:val="34"/>
    <w:qFormat/>
    <w:rsid w:val="001470D2"/>
    <w:rPr>
      <w:rFonts w:ascii="Garamond" w:hAnsi="Garamond"/>
      <w:sz w:val="24"/>
    </w:rPr>
  </w:style>
  <w:style w:type="table" w:customStyle="1" w:styleId="ListTable3-Accent11">
    <w:name w:val="List Table 3 - Accent 11"/>
    <w:basedOn w:val="TableNormal"/>
    <w:uiPriority w:val="48"/>
    <w:rsid w:val="004051D2"/>
    <w:pPr>
      <w:spacing w:after="0" w:line="240" w:lineRule="auto"/>
    </w:pPr>
    <w:rPr>
      <w:rFonts w:ascii="Times New Roman" w:eastAsia="Times New Roman" w:hAnsi="Times New Roman" w:cs="Times New Roman"/>
      <w:sz w:val="24"/>
      <w:szCs w:val="24"/>
      <w:lang w:val="en-US"/>
    </w:r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Heading">
    <w:name w:val="TOC Heading"/>
    <w:basedOn w:val="Heading1"/>
    <w:next w:val="Normal"/>
    <w:uiPriority w:val="39"/>
    <w:unhideWhenUsed/>
    <w:qFormat/>
    <w:rsid w:val="008B49DB"/>
    <w:pPr>
      <w:keepLines/>
      <w:numPr>
        <w:numId w:val="0"/>
      </w:numPr>
      <w:spacing w:after="0"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qFormat/>
    <w:rsid w:val="008B49DB"/>
    <w:pPr>
      <w:spacing w:after="100"/>
    </w:pPr>
  </w:style>
  <w:style w:type="paragraph" w:styleId="TOC3">
    <w:name w:val="toc 3"/>
    <w:basedOn w:val="Normal"/>
    <w:next w:val="Normal"/>
    <w:autoRedefine/>
    <w:uiPriority w:val="39"/>
    <w:unhideWhenUsed/>
    <w:qFormat/>
    <w:rsid w:val="008B49DB"/>
    <w:pPr>
      <w:spacing w:after="100"/>
      <w:ind w:left="480"/>
    </w:pPr>
  </w:style>
  <w:style w:type="character" w:styleId="Hyperlink">
    <w:name w:val="Hyperlink"/>
    <w:basedOn w:val="DefaultParagraphFont"/>
    <w:uiPriority w:val="99"/>
    <w:unhideWhenUsed/>
    <w:rsid w:val="008B49DB"/>
    <w:rPr>
      <w:color w:val="0563C1" w:themeColor="hyperlink"/>
      <w:u w:val="single"/>
    </w:rPr>
  </w:style>
  <w:style w:type="paragraph" w:customStyle="1" w:styleId="Headin2">
    <w:name w:val="Headin 2"/>
    <w:basedOn w:val="Heading2"/>
    <w:link w:val="Headin2Char"/>
    <w:autoRedefine/>
    <w:qFormat/>
    <w:rsid w:val="00865C4B"/>
  </w:style>
  <w:style w:type="character" w:customStyle="1" w:styleId="Headin2Char">
    <w:name w:val="Headin 2 Char"/>
    <w:basedOn w:val="Heading2Char"/>
    <w:link w:val="Headin2"/>
    <w:rsid w:val="00865C4B"/>
    <w:rPr>
      <w:rFonts w:ascii="Arial" w:eastAsia="Times New Roman" w:hAnsi="Arial" w:cs="Arial"/>
      <w:b/>
      <w:bCs/>
      <w:iCs/>
      <w:sz w:val="28"/>
      <w:szCs w:val="28"/>
      <w:lang w:val="en-US"/>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autoRedefine/>
    <w:unhideWhenUsed/>
    <w:qFormat/>
    <w:rsid w:val="0036592D"/>
    <w:pPr>
      <w:spacing w:after="200" w:line="240" w:lineRule="auto"/>
    </w:pPr>
    <w:rPr>
      <w:rFonts w:ascii="Arial" w:hAnsi="Arial" w:cs="Arial"/>
      <w:b/>
      <w:iCs/>
      <w:szCs w:val="18"/>
    </w:rPr>
  </w:style>
  <w:style w:type="character" w:customStyle="1" w:styleId="UnresolvedMention1">
    <w:name w:val="Unresolved Mention1"/>
    <w:basedOn w:val="DefaultParagraphFont"/>
    <w:uiPriority w:val="99"/>
    <w:semiHidden/>
    <w:unhideWhenUsed/>
    <w:rsid w:val="005457B5"/>
    <w:rPr>
      <w:color w:val="605E5C"/>
      <w:shd w:val="clear" w:color="auto" w:fill="E1DFDD"/>
    </w:rPr>
  </w:style>
  <w:style w:type="character" w:styleId="Emphasis">
    <w:name w:val="Emphasis"/>
    <w:uiPriority w:val="20"/>
    <w:qFormat/>
    <w:rsid w:val="00082930"/>
    <w:rPr>
      <w:i/>
      <w:iCs/>
    </w:rPr>
  </w:style>
  <w:style w:type="character" w:styleId="CommentReference">
    <w:name w:val="annotation reference"/>
    <w:uiPriority w:val="99"/>
    <w:semiHidden/>
    <w:unhideWhenUsed/>
    <w:rsid w:val="00082930"/>
    <w:rPr>
      <w:sz w:val="16"/>
      <w:szCs w:val="16"/>
    </w:rPr>
  </w:style>
  <w:style w:type="paragraph" w:styleId="CommentText">
    <w:name w:val="annotation text"/>
    <w:basedOn w:val="Normal"/>
    <w:link w:val="CommentTextChar"/>
    <w:uiPriority w:val="99"/>
    <w:unhideWhenUsed/>
    <w:rsid w:val="00082930"/>
    <w:rPr>
      <w:rFonts w:asciiTheme="minorHAnsi" w:hAnsiTheme="minorHAnsi"/>
      <w:sz w:val="20"/>
      <w:szCs w:val="20"/>
    </w:rPr>
  </w:style>
  <w:style w:type="character" w:customStyle="1" w:styleId="CommentTextChar">
    <w:name w:val="Comment Text Char"/>
    <w:basedOn w:val="DefaultParagraphFont"/>
    <w:link w:val="CommentText"/>
    <w:uiPriority w:val="99"/>
    <w:rsid w:val="00082930"/>
    <w:rPr>
      <w:sz w:val="20"/>
      <w:szCs w:val="20"/>
    </w:rPr>
  </w:style>
  <w:style w:type="paragraph" w:styleId="CommentSubject">
    <w:name w:val="annotation subject"/>
    <w:basedOn w:val="CommentText"/>
    <w:next w:val="CommentText"/>
    <w:link w:val="CommentSubjectChar"/>
    <w:semiHidden/>
    <w:unhideWhenUsed/>
    <w:rsid w:val="00082930"/>
    <w:rPr>
      <w:b/>
      <w:bCs/>
    </w:rPr>
  </w:style>
  <w:style w:type="character" w:customStyle="1" w:styleId="CommentSubjectChar">
    <w:name w:val="Comment Subject Char"/>
    <w:basedOn w:val="CommentTextChar"/>
    <w:link w:val="CommentSubject"/>
    <w:semiHidden/>
    <w:rsid w:val="00082930"/>
    <w:rPr>
      <w:b/>
      <w:bCs/>
      <w:sz w:val="20"/>
      <w:szCs w:val="20"/>
    </w:rPr>
  </w:style>
  <w:style w:type="paragraph" w:customStyle="1" w:styleId="DraftAccessPathStyle">
    <w:name w:val="DraftAccessPathStyle"/>
    <w:basedOn w:val="Normal"/>
    <w:rsid w:val="00082930"/>
    <w:pPr>
      <w:spacing w:after="80"/>
      <w:jc w:val="both"/>
    </w:pPr>
    <w:rPr>
      <w:rFonts w:ascii="Arial" w:hAnsi="Arial" w:cs="Arial"/>
      <w:b/>
      <w:bCs/>
      <w:sz w:val="16"/>
      <w:szCs w:val="20"/>
    </w:rPr>
  </w:style>
  <w:style w:type="numbering" w:customStyle="1" w:styleId="DraftNumberedList">
    <w:name w:val="DraftNumberedList"/>
    <w:basedOn w:val="NoList"/>
    <w:rsid w:val="00082930"/>
    <w:pPr>
      <w:numPr>
        <w:numId w:val="2"/>
      </w:numPr>
    </w:pPr>
  </w:style>
  <w:style w:type="paragraph" w:styleId="NormalWeb">
    <w:name w:val="Normal (Web)"/>
    <w:basedOn w:val="Normal"/>
    <w:uiPriority w:val="99"/>
    <w:unhideWhenUsed/>
    <w:rsid w:val="00082930"/>
    <w:pPr>
      <w:spacing w:before="100" w:beforeAutospacing="1" w:after="100" w:afterAutospacing="1"/>
    </w:pPr>
    <w:rPr>
      <w:rFonts w:asciiTheme="minorHAnsi" w:hAnsiTheme="minorHAnsi"/>
      <w:sz w:val="22"/>
    </w:rPr>
  </w:style>
  <w:style w:type="paragraph" w:styleId="Title">
    <w:name w:val="Title"/>
    <w:basedOn w:val="Normal"/>
    <w:next w:val="Normal"/>
    <w:link w:val="TitleChar"/>
    <w:uiPriority w:val="10"/>
    <w:qFormat/>
    <w:rsid w:val="00082930"/>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82930"/>
    <w:rPr>
      <w:rFonts w:ascii="Cambria" w:hAnsi="Cambria"/>
      <w:b/>
      <w:bCs/>
      <w:kern w:val="28"/>
      <w:sz w:val="32"/>
      <w:szCs w:val="32"/>
    </w:rPr>
  </w:style>
  <w:style w:type="paragraph" w:styleId="TOC4">
    <w:name w:val="toc 4"/>
    <w:basedOn w:val="Normal"/>
    <w:next w:val="Normal"/>
    <w:autoRedefine/>
    <w:uiPriority w:val="39"/>
    <w:unhideWhenUsed/>
    <w:rsid w:val="00082930"/>
    <w:pPr>
      <w:spacing w:after="100"/>
      <w:ind w:left="660"/>
    </w:pPr>
    <w:rPr>
      <w:rFonts w:asciiTheme="minorHAnsi" w:hAnsiTheme="minorHAnsi"/>
      <w:color w:val="333333"/>
      <w:sz w:val="20"/>
    </w:rPr>
  </w:style>
  <w:style w:type="paragraph" w:styleId="TOC5">
    <w:name w:val="toc 5"/>
    <w:basedOn w:val="Normal"/>
    <w:next w:val="Normal"/>
    <w:autoRedefine/>
    <w:uiPriority w:val="39"/>
    <w:unhideWhenUsed/>
    <w:rsid w:val="00082930"/>
    <w:pPr>
      <w:spacing w:after="100"/>
      <w:ind w:left="880"/>
    </w:pPr>
    <w:rPr>
      <w:rFonts w:asciiTheme="minorHAnsi" w:hAnsiTheme="minorHAnsi"/>
      <w:sz w:val="22"/>
    </w:rPr>
  </w:style>
  <w:style w:type="paragraph" w:styleId="TOC6">
    <w:name w:val="toc 6"/>
    <w:basedOn w:val="Normal"/>
    <w:next w:val="Normal"/>
    <w:autoRedefine/>
    <w:uiPriority w:val="39"/>
    <w:unhideWhenUsed/>
    <w:rsid w:val="00082930"/>
    <w:pPr>
      <w:spacing w:after="100"/>
      <w:ind w:left="1100"/>
    </w:pPr>
    <w:rPr>
      <w:rFonts w:asciiTheme="minorHAnsi" w:hAnsiTheme="minorHAnsi"/>
      <w:sz w:val="22"/>
    </w:rPr>
  </w:style>
  <w:style w:type="paragraph" w:styleId="TOC7">
    <w:name w:val="toc 7"/>
    <w:basedOn w:val="Normal"/>
    <w:next w:val="Normal"/>
    <w:autoRedefine/>
    <w:uiPriority w:val="39"/>
    <w:unhideWhenUsed/>
    <w:rsid w:val="00082930"/>
    <w:pPr>
      <w:spacing w:after="100"/>
      <w:ind w:left="1320"/>
    </w:pPr>
    <w:rPr>
      <w:rFonts w:asciiTheme="minorHAnsi" w:hAnsiTheme="minorHAnsi"/>
      <w:sz w:val="22"/>
    </w:rPr>
  </w:style>
  <w:style w:type="paragraph" w:styleId="TOC8">
    <w:name w:val="toc 8"/>
    <w:basedOn w:val="Normal"/>
    <w:next w:val="Normal"/>
    <w:autoRedefine/>
    <w:uiPriority w:val="39"/>
    <w:unhideWhenUsed/>
    <w:rsid w:val="00082930"/>
    <w:pPr>
      <w:spacing w:after="100"/>
      <w:ind w:left="1540"/>
    </w:pPr>
    <w:rPr>
      <w:rFonts w:asciiTheme="minorHAnsi" w:hAnsiTheme="minorHAnsi"/>
      <w:sz w:val="22"/>
    </w:rPr>
  </w:style>
  <w:style w:type="paragraph" w:styleId="TOC9">
    <w:name w:val="toc 9"/>
    <w:basedOn w:val="Normal"/>
    <w:next w:val="Normal"/>
    <w:autoRedefine/>
    <w:uiPriority w:val="39"/>
    <w:unhideWhenUsed/>
    <w:rsid w:val="00082930"/>
    <w:pPr>
      <w:spacing w:after="100"/>
      <w:ind w:left="1760"/>
    </w:pPr>
    <w:rPr>
      <w:rFonts w:asciiTheme="minorHAnsi" w:hAnsiTheme="minorHAnsi"/>
      <w:sz w:val="22"/>
    </w:rPr>
  </w:style>
  <w:style w:type="character" w:styleId="IntenseEmphasis">
    <w:name w:val="Intense Emphasis"/>
    <w:uiPriority w:val="21"/>
    <w:qFormat/>
    <w:rsid w:val="00082930"/>
    <w:rPr>
      <w:b/>
      <w:bCs/>
      <w:i/>
      <w:iCs/>
      <w:color w:val="000000"/>
    </w:rPr>
  </w:style>
  <w:style w:type="paragraph" w:styleId="Quote">
    <w:name w:val="Quote"/>
    <w:basedOn w:val="Normal"/>
    <w:next w:val="Normal"/>
    <w:link w:val="QuoteChar"/>
    <w:uiPriority w:val="29"/>
    <w:qFormat/>
    <w:rsid w:val="00082930"/>
    <w:rPr>
      <w:rFonts w:asciiTheme="minorHAnsi" w:hAnsiTheme="minorHAnsi"/>
      <w:i/>
      <w:iCs/>
      <w:color w:val="000000"/>
      <w:sz w:val="22"/>
    </w:rPr>
  </w:style>
  <w:style w:type="character" w:customStyle="1" w:styleId="QuoteChar">
    <w:name w:val="Quote Char"/>
    <w:basedOn w:val="DefaultParagraphFont"/>
    <w:link w:val="Quote"/>
    <w:uiPriority w:val="29"/>
    <w:rsid w:val="00082930"/>
    <w:rPr>
      <w:i/>
      <w:iCs/>
      <w:color w:val="000000"/>
    </w:rPr>
  </w:style>
  <w:style w:type="character" w:styleId="FollowedHyperlink">
    <w:name w:val="FollowedHyperlink"/>
    <w:uiPriority w:val="99"/>
    <w:semiHidden/>
    <w:rsid w:val="00082930"/>
    <w:rPr>
      <w:rFonts w:cs="Times New Roman"/>
      <w:color w:val="800080"/>
      <w:u w:val="single"/>
    </w:rPr>
  </w:style>
  <w:style w:type="paragraph" w:customStyle="1" w:styleId="HeadingNotForTOC">
    <w:name w:val="HeadingNotForTOC"/>
    <w:basedOn w:val="Normal"/>
    <w:rsid w:val="00082930"/>
    <w:pPr>
      <w:ind w:left="202"/>
      <w:jc w:val="both"/>
    </w:pPr>
    <w:rPr>
      <w:rFonts w:ascii="Arial" w:hAnsi="Arial"/>
      <w:b/>
      <w:sz w:val="28"/>
    </w:rPr>
  </w:style>
  <w:style w:type="paragraph" w:customStyle="1" w:styleId="ScreensOnly">
    <w:name w:val="Screens Only"/>
    <w:basedOn w:val="Normal"/>
    <w:autoRedefine/>
    <w:rsid w:val="00082930"/>
    <w:pPr>
      <w:keepNext/>
      <w:spacing w:before="120" w:after="120"/>
      <w:jc w:val="center"/>
    </w:pPr>
    <w:rPr>
      <w:rFonts w:ascii="Arial" w:hAnsi="Arial"/>
      <w:sz w:val="20"/>
    </w:rPr>
  </w:style>
  <w:style w:type="paragraph" w:customStyle="1" w:styleId="Bullet">
    <w:name w:val="Bullet"/>
    <w:basedOn w:val="Normal"/>
    <w:autoRedefine/>
    <w:rsid w:val="00082930"/>
    <w:pPr>
      <w:numPr>
        <w:numId w:val="3"/>
      </w:numPr>
      <w:tabs>
        <w:tab w:val="clear" w:pos="720"/>
      </w:tabs>
      <w:spacing w:before="120" w:after="120"/>
      <w:ind w:left="709" w:hanging="436"/>
      <w:jc w:val="both"/>
    </w:pPr>
    <w:rPr>
      <w:rFonts w:asciiTheme="minorHAnsi" w:hAnsiTheme="minorHAnsi" w:cs="Calibri"/>
      <w:sz w:val="22"/>
      <w:szCs w:val="20"/>
    </w:rPr>
  </w:style>
  <w:style w:type="character" w:customStyle="1" w:styleId="DraftNumberedListChar">
    <w:name w:val="DraftNumberedList Char"/>
    <w:rsid w:val="00082930"/>
    <w:rPr>
      <w:rFonts w:ascii="Arial" w:hAnsi="Arial" w:cs="Arial"/>
      <w:b/>
      <w:bCs/>
      <w:lang w:val="en-US" w:eastAsia="en-US" w:bidi="ar-SA"/>
    </w:rPr>
  </w:style>
  <w:style w:type="character" w:styleId="Strong">
    <w:name w:val="Strong"/>
    <w:uiPriority w:val="22"/>
    <w:qFormat/>
    <w:rsid w:val="00082930"/>
    <w:rPr>
      <w:b/>
      <w:bCs/>
    </w:rPr>
  </w:style>
  <w:style w:type="paragraph" w:styleId="Revision">
    <w:name w:val="Revision"/>
    <w:hidden/>
    <w:uiPriority w:val="99"/>
    <w:semiHidden/>
    <w:rsid w:val="00082930"/>
    <w:pPr>
      <w:spacing w:after="0" w:line="240" w:lineRule="auto"/>
    </w:pPr>
    <w:rPr>
      <w:rFonts w:ascii="Calibri" w:eastAsia="Times New Roman" w:hAnsi="Calibri" w:cs="Times New Roman"/>
      <w:szCs w:val="24"/>
      <w:lang w:val="en-US"/>
    </w:rPr>
  </w:style>
  <w:style w:type="paragraph" w:styleId="BodyText">
    <w:name w:val="Body Text"/>
    <w:basedOn w:val="Normal"/>
    <w:link w:val="BodyTextChar"/>
    <w:uiPriority w:val="99"/>
    <w:unhideWhenUsed/>
    <w:rsid w:val="00082930"/>
    <w:pPr>
      <w:jc w:val="both"/>
    </w:pPr>
    <w:rPr>
      <w:rFonts w:asciiTheme="minorHAnsi" w:hAnsiTheme="minorHAnsi"/>
      <w:sz w:val="22"/>
      <w:lang w:eastAsia="zh-CN"/>
    </w:rPr>
  </w:style>
  <w:style w:type="character" w:customStyle="1" w:styleId="BodyTextChar">
    <w:name w:val="Body Text Char"/>
    <w:basedOn w:val="DefaultParagraphFont"/>
    <w:link w:val="BodyText"/>
    <w:uiPriority w:val="99"/>
    <w:rsid w:val="00082930"/>
    <w:rPr>
      <w:lang w:eastAsia="zh-CN"/>
    </w:rPr>
  </w:style>
  <w:style w:type="paragraph" w:styleId="Subtitle">
    <w:name w:val="Subtitle"/>
    <w:basedOn w:val="Normal"/>
    <w:next w:val="Normal"/>
    <w:link w:val="SubtitleChar"/>
    <w:qFormat/>
    <w:rsid w:val="00082930"/>
    <w:pPr>
      <w:spacing w:after="60"/>
      <w:jc w:val="center"/>
      <w:outlineLvl w:val="1"/>
    </w:pPr>
    <w:rPr>
      <w:rFonts w:ascii="Cambria" w:hAnsi="Cambria"/>
      <w:sz w:val="22"/>
    </w:rPr>
  </w:style>
  <w:style w:type="character" w:customStyle="1" w:styleId="SubtitleChar">
    <w:name w:val="Subtitle Char"/>
    <w:basedOn w:val="DefaultParagraphFont"/>
    <w:link w:val="Subtitle"/>
    <w:rsid w:val="00082930"/>
    <w:rPr>
      <w:rFonts w:ascii="Cambria" w:hAnsi="Cambria"/>
    </w:rPr>
  </w:style>
  <w:style w:type="paragraph" w:styleId="NoSpacing">
    <w:name w:val="No Spacing"/>
    <w:basedOn w:val="Normal"/>
    <w:link w:val="NoSpacingChar"/>
    <w:uiPriority w:val="1"/>
    <w:qFormat/>
    <w:rsid w:val="00082930"/>
    <w:rPr>
      <w:rFonts w:asciiTheme="minorHAnsi" w:hAnsiTheme="minorHAnsi"/>
      <w:sz w:val="22"/>
    </w:rPr>
  </w:style>
  <w:style w:type="paragraph" w:styleId="IntenseQuote">
    <w:name w:val="Intense Quote"/>
    <w:basedOn w:val="Normal"/>
    <w:next w:val="Normal"/>
    <w:link w:val="IntenseQuoteChar"/>
    <w:uiPriority w:val="30"/>
    <w:qFormat/>
    <w:rsid w:val="00082930"/>
    <w:pPr>
      <w:pBdr>
        <w:bottom w:val="single" w:sz="4" w:space="4" w:color="4F81BD"/>
      </w:pBdr>
      <w:spacing w:before="200" w:after="280"/>
      <w:ind w:left="936" w:right="936"/>
    </w:pPr>
    <w:rPr>
      <w:rFonts w:asciiTheme="minorHAnsi" w:hAnsiTheme="minorHAnsi"/>
      <w:b/>
      <w:bCs/>
      <w:i/>
      <w:iCs/>
      <w:color w:val="4F81BD"/>
      <w:sz w:val="22"/>
    </w:rPr>
  </w:style>
  <w:style w:type="character" w:customStyle="1" w:styleId="IntenseQuoteChar">
    <w:name w:val="Intense Quote Char"/>
    <w:basedOn w:val="DefaultParagraphFont"/>
    <w:link w:val="IntenseQuote"/>
    <w:uiPriority w:val="30"/>
    <w:rsid w:val="00082930"/>
    <w:rPr>
      <w:b/>
      <w:bCs/>
      <w:i/>
      <w:iCs/>
      <w:color w:val="4F81BD"/>
    </w:rPr>
  </w:style>
  <w:style w:type="character" w:styleId="SubtleEmphasis">
    <w:name w:val="Subtle Emphasis"/>
    <w:uiPriority w:val="19"/>
    <w:qFormat/>
    <w:rsid w:val="00082930"/>
    <w:rPr>
      <w:i/>
      <w:iCs/>
      <w:color w:val="808080"/>
    </w:rPr>
  </w:style>
  <w:style w:type="character" w:styleId="SubtleReference">
    <w:name w:val="Subtle Reference"/>
    <w:basedOn w:val="DefaultParagraphFont"/>
    <w:uiPriority w:val="31"/>
    <w:qFormat/>
    <w:rsid w:val="00082930"/>
    <w:rPr>
      <w:smallCaps/>
      <w:color w:val="C0504D"/>
      <w:u w:val="single"/>
    </w:rPr>
  </w:style>
  <w:style w:type="character" w:styleId="IntenseReference">
    <w:name w:val="Intense Reference"/>
    <w:uiPriority w:val="32"/>
    <w:qFormat/>
    <w:rsid w:val="00082930"/>
    <w:rPr>
      <w:b/>
      <w:bCs/>
      <w:smallCaps/>
      <w:color w:val="C0504D"/>
      <w:spacing w:val="5"/>
      <w:u w:val="single"/>
    </w:rPr>
  </w:style>
  <w:style w:type="character" w:styleId="BookTitle">
    <w:name w:val="Book Title"/>
    <w:basedOn w:val="DefaultParagraphFont"/>
    <w:uiPriority w:val="33"/>
    <w:qFormat/>
    <w:rsid w:val="00082930"/>
    <w:rPr>
      <w:b/>
      <w:bCs/>
      <w:smallCaps/>
      <w:spacing w:val="5"/>
    </w:rPr>
  </w:style>
  <w:style w:type="paragraph" w:customStyle="1" w:styleId="Note">
    <w:name w:val="Note"/>
    <w:basedOn w:val="Normal"/>
    <w:link w:val="NoteChar"/>
    <w:rsid w:val="0008293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rPr>
      <w:rFonts w:asciiTheme="minorHAnsi" w:hAnsiTheme="minorHAnsi"/>
      <w:sz w:val="22"/>
    </w:rPr>
  </w:style>
  <w:style w:type="character" w:customStyle="1" w:styleId="NoteChar">
    <w:name w:val="Note Char"/>
    <w:basedOn w:val="DefaultParagraphFont"/>
    <w:link w:val="Note"/>
    <w:rsid w:val="00082930"/>
    <w:rPr>
      <w:shd w:val="clear" w:color="auto" w:fill="EEECE1"/>
    </w:rPr>
  </w:style>
  <w:style w:type="paragraph" w:styleId="FootnoteText">
    <w:name w:val="footnote text"/>
    <w:basedOn w:val="Normal"/>
    <w:link w:val="FootnoteTextChar"/>
    <w:unhideWhenUsed/>
    <w:rsid w:val="00082930"/>
    <w:rPr>
      <w:rFonts w:asciiTheme="minorHAnsi" w:hAnsiTheme="minorHAnsi"/>
      <w:sz w:val="20"/>
      <w:szCs w:val="20"/>
    </w:rPr>
  </w:style>
  <w:style w:type="character" w:customStyle="1" w:styleId="FootnoteTextChar">
    <w:name w:val="Footnote Text Char"/>
    <w:basedOn w:val="DefaultParagraphFont"/>
    <w:link w:val="FootnoteText"/>
    <w:rsid w:val="00082930"/>
    <w:rPr>
      <w:sz w:val="20"/>
      <w:szCs w:val="20"/>
    </w:rPr>
  </w:style>
  <w:style w:type="character" w:styleId="FootnoteReference">
    <w:name w:val="footnote reference"/>
    <w:basedOn w:val="DefaultParagraphFont"/>
    <w:unhideWhenUsed/>
    <w:rsid w:val="00082930"/>
    <w:rPr>
      <w:vertAlign w:val="superscript"/>
    </w:rPr>
  </w:style>
  <w:style w:type="paragraph" w:customStyle="1" w:styleId="BulletText">
    <w:name w:val="_Bullet Text"/>
    <w:link w:val="BulletTextChar"/>
    <w:rsid w:val="00082930"/>
    <w:pPr>
      <w:numPr>
        <w:numId w:val="4"/>
      </w:numPr>
      <w:spacing w:before="60" w:after="60" w:line="240" w:lineRule="auto"/>
    </w:pPr>
    <w:rPr>
      <w:rFonts w:ascii="Verdana" w:eastAsia="Times New Roman" w:hAnsi="Verdana" w:cs="Times New Roman"/>
      <w:bCs/>
      <w:color w:val="333333"/>
      <w:sz w:val="19"/>
      <w:szCs w:val="19"/>
      <w:lang w:val="en-GB" w:eastAsia="en-GB"/>
    </w:rPr>
  </w:style>
  <w:style w:type="paragraph" w:customStyle="1" w:styleId="BulletText2">
    <w:name w:val="_Bullet Text 2"/>
    <w:basedOn w:val="BulletText"/>
    <w:rsid w:val="00082930"/>
    <w:pPr>
      <w:numPr>
        <w:ilvl w:val="1"/>
      </w:numPr>
      <w:tabs>
        <w:tab w:val="clear" w:pos="1021"/>
        <w:tab w:val="num" w:pos="720"/>
      </w:tabs>
      <w:ind w:left="0" w:firstLine="0"/>
    </w:pPr>
  </w:style>
  <w:style w:type="paragraph" w:customStyle="1" w:styleId="Text0">
    <w:name w:val="_Text"/>
    <w:link w:val="TextCharChar"/>
    <w:rsid w:val="00082930"/>
    <w:pPr>
      <w:spacing w:before="60" w:after="120" w:line="240" w:lineRule="auto"/>
    </w:pPr>
    <w:rPr>
      <w:rFonts w:ascii="Verdana" w:eastAsia="Times New Roman" w:hAnsi="Verdana" w:cs="Times New Roman"/>
      <w:bCs/>
      <w:color w:val="333333"/>
      <w:sz w:val="19"/>
      <w:szCs w:val="19"/>
      <w:lang w:val="en-GB" w:eastAsia="en-GB"/>
    </w:rPr>
  </w:style>
  <w:style w:type="character" w:customStyle="1" w:styleId="TextCharChar">
    <w:name w:val="_Text Char Char"/>
    <w:basedOn w:val="DefaultParagraphFont"/>
    <w:link w:val="Text0"/>
    <w:rsid w:val="00082930"/>
    <w:rPr>
      <w:rFonts w:ascii="Verdana" w:eastAsia="Times New Roman" w:hAnsi="Verdana" w:cs="Times New Roman"/>
      <w:bCs/>
      <w:color w:val="333333"/>
      <w:sz w:val="19"/>
      <w:szCs w:val="19"/>
      <w:lang w:val="en-GB" w:eastAsia="en-GB"/>
    </w:rPr>
  </w:style>
  <w:style w:type="numbering" w:customStyle="1" w:styleId="ListBulletStyles">
    <w:name w:val="_ List Bullet Styles"/>
    <w:basedOn w:val="NoList"/>
    <w:rsid w:val="00082930"/>
    <w:pPr>
      <w:numPr>
        <w:numId w:val="4"/>
      </w:numPr>
    </w:pPr>
  </w:style>
  <w:style w:type="paragraph" w:customStyle="1" w:styleId="BulletText3">
    <w:name w:val="_Bullet Text 3"/>
    <w:basedOn w:val="BulletText"/>
    <w:rsid w:val="00082930"/>
    <w:pPr>
      <w:numPr>
        <w:ilvl w:val="2"/>
      </w:numPr>
      <w:tabs>
        <w:tab w:val="clear" w:pos="1474"/>
        <w:tab w:val="num" w:pos="1080"/>
      </w:tabs>
      <w:ind w:left="0" w:firstLine="0"/>
    </w:pPr>
  </w:style>
  <w:style w:type="paragraph" w:customStyle="1" w:styleId="BulletText4">
    <w:name w:val="_Bullet Text 4"/>
    <w:basedOn w:val="BulletText"/>
    <w:rsid w:val="00082930"/>
    <w:pPr>
      <w:numPr>
        <w:ilvl w:val="3"/>
      </w:numPr>
      <w:tabs>
        <w:tab w:val="clear" w:pos="1474"/>
        <w:tab w:val="num" w:pos="1440"/>
      </w:tabs>
      <w:ind w:left="0" w:firstLine="0"/>
    </w:pPr>
  </w:style>
  <w:style w:type="paragraph" w:customStyle="1" w:styleId="BulletText5">
    <w:name w:val="_Bullet Text 5"/>
    <w:basedOn w:val="BulletText"/>
    <w:rsid w:val="00082930"/>
    <w:pPr>
      <w:numPr>
        <w:ilvl w:val="4"/>
      </w:numPr>
      <w:tabs>
        <w:tab w:val="clear" w:pos="1814"/>
        <w:tab w:val="num" w:pos="1800"/>
      </w:tabs>
      <w:ind w:left="0" w:firstLine="0"/>
    </w:pPr>
  </w:style>
  <w:style w:type="paragraph" w:customStyle="1" w:styleId="BulletText6">
    <w:name w:val="_Bullet Text 6"/>
    <w:basedOn w:val="BulletText"/>
    <w:rsid w:val="00082930"/>
    <w:pPr>
      <w:numPr>
        <w:ilvl w:val="5"/>
      </w:numPr>
      <w:tabs>
        <w:tab w:val="clear" w:pos="2268"/>
        <w:tab w:val="num" w:pos="2160"/>
      </w:tabs>
      <w:ind w:left="0" w:firstLine="0"/>
    </w:pPr>
  </w:style>
  <w:style w:type="paragraph" w:customStyle="1" w:styleId="TableText">
    <w:name w:val="_Table Text"/>
    <w:basedOn w:val="Text0"/>
    <w:link w:val="TableTextChar"/>
    <w:rsid w:val="00082930"/>
    <w:pPr>
      <w:spacing w:after="60"/>
    </w:pPr>
    <w:rPr>
      <w:sz w:val="18"/>
    </w:rPr>
  </w:style>
  <w:style w:type="character" w:customStyle="1" w:styleId="TableTextChar">
    <w:name w:val="_Table Text Char"/>
    <w:basedOn w:val="TextCharChar"/>
    <w:link w:val="TableText"/>
    <w:rsid w:val="00082930"/>
    <w:rPr>
      <w:rFonts w:ascii="Verdana" w:eastAsia="Times New Roman" w:hAnsi="Verdana" w:cs="Times New Roman"/>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36592D"/>
    <w:rPr>
      <w:rFonts w:ascii="Arial" w:hAnsi="Arial" w:cs="Arial"/>
      <w:b/>
      <w:iCs/>
      <w:sz w:val="24"/>
      <w:szCs w:val="18"/>
    </w:rPr>
  </w:style>
  <w:style w:type="paragraph" w:customStyle="1" w:styleId="Heading10">
    <w:name w:val="_Heading 1"/>
    <w:next w:val="Text0"/>
    <w:link w:val="Heading1Char0"/>
    <w:rsid w:val="00082930"/>
    <w:pPr>
      <w:pageBreakBefore/>
      <w:spacing w:before="120" w:after="240" w:line="240" w:lineRule="auto"/>
      <w:outlineLvl w:val="0"/>
    </w:pPr>
    <w:rPr>
      <w:rFonts w:ascii="Palatino Linotype" w:eastAsia="Times New Roman" w:hAnsi="Palatino Linotype" w:cs="Times New Roman"/>
      <w:color w:val="333333"/>
      <w:sz w:val="36"/>
      <w:szCs w:val="32"/>
      <w:lang w:val="en-GB" w:eastAsia="en-GB"/>
    </w:rPr>
  </w:style>
  <w:style w:type="character" w:customStyle="1" w:styleId="Heading1Char0">
    <w:name w:val="_Heading 1 Char"/>
    <w:basedOn w:val="DefaultParagraphFont"/>
    <w:link w:val="Heading10"/>
    <w:rsid w:val="00082930"/>
    <w:rPr>
      <w:rFonts w:ascii="Palatino Linotype" w:eastAsia="Times New Roman" w:hAnsi="Palatino Linotype" w:cs="Times New Roman"/>
      <w:color w:val="333333"/>
      <w:sz w:val="36"/>
      <w:szCs w:val="32"/>
      <w:lang w:val="en-GB" w:eastAsia="en-GB"/>
    </w:rPr>
  </w:style>
  <w:style w:type="paragraph" w:customStyle="1" w:styleId="Heading20">
    <w:name w:val="_Heading 2"/>
    <w:next w:val="Text0"/>
    <w:link w:val="Heading2CharChar"/>
    <w:qFormat/>
    <w:rsid w:val="00082930"/>
    <w:pPr>
      <w:numPr>
        <w:ilvl w:val="1"/>
        <w:numId w:val="5"/>
      </w:numPr>
      <w:spacing w:before="120" w:after="120" w:line="240" w:lineRule="auto"/>
      <w:outlineLvl w:val="1"/>
    </w:pPr>
    <w:rPr>
      <w:rFonts w:ascii="Arial" w:eastAsia="Times New Roman" w:hAnsi="Arial" w:cs="Times New Roman"/>
      <w:b/>
      <w:bCs/>
      <w:sz w:val="24"/>
      <w:szCs w:val="19"/>
      <w:lang w:val="en-GB" w:eastAsia="en-GB"/>
    </w:rPr>
  </w:style>
  <w:style w:type="paragraph" w:customStyle="1" w:styleId="Heading30">
    <w:name w:val="_Heading 3"/>
    <w:next w:val="Normal"/>
    <w:qFormat/>
    <w:rsid w:val="00082930"/>
    <w:pPr>
      <w:numPr>
        <w:ilvl w:val="2"/>
        <w:numId w:val="5"/>
      </w:numPr>
      <w:spacing w:before="120" w:after="120" w:line="240" w:lineRule="auto"/>
      <w:outlineLvl w:val="2"/>
    </w:pPr>
    <w:rPr>
      <w:rFonts w:ascii="Arial" w:eastAsia="Times New Roman" w:hAnsi="Arial" w:cs="Times New Roman"/>
      <w:b/>
      <w:bCs/>
      <w:color w:val="000000"/>
      <w:lang w:val="en-GB" w:eastAsia="en-GB"/>
    </w:rPr>
  </w:style>
  <w:style w:type="numbering" w:customStyle="1" w:styleId="HeadingStyles">
    <w:name w:val="_ Heading Styles"/>
    <w:basedOn w:val="NoList"/>
    <w:rsid w:val="00082930"/>
    <w:pPr>
      <w:numPr>
        <w:numId w:val="25"/>
      </w:numPr>
    </w:pPr>
  </w:style>
  <w:style w:type="paragraph" w:customStyle="1" w:styleId="NumberedText">
    <w:name w:val="_Numbered Text"/>
    <w:basedOn w:val="Text0"/>
    <w:rsid w:val="00082930"/>
    <w:pPr>
      <w:numPr>
        <w:numId w:val="7"/>
      </w:numPr>
      <w:tabs>
        <w:tab w:val="clear" w:pos="567"/>
        <w:tab w:val="num" w:pos="360"/>
      </w:tabs>
      <w:spacing w:after="60"/>
      <w:ind w:left="0" w:firstLine="0"/>
    </w:pPr>
  </w:style>
  <w:style w:type="paragraph" w:customStyle="1" w:styleId="NumberedText2">
    <w:name w:val="_Numbered Text 2"/>
    <w:basedOn w:val="NumberedText"/>
    <w:rsid w:val="00082930"/>
    <w:pPr>
      <w:numPr>
        <w:ilvl w:val="1"/>
      </w:numPr>
      <w:tabs>
        <w:tab w:val="clear" w:pos="1021"/>
        <w:tab w:val="num" w:pos="360"/>
      </w:tabs>
      <w:ind w:left="1080" w:hanging="360"/>
    </w:pPr>
  </w:style>
  <w:style w:type="numbering" w:customStyle="1" w:styleId="ListNumberedStyles">
    <w:name w:val="_ List Numbered Styles"/>
    <w:basedOn w:val="NoList"/>
    <w:rsid w:val="00082930"/>
    <w:pPr>
      <w:numPr>
        <w:numId w:val="6"/>
      </w:numPr>
    </w:pPr>
  </w:style>
  <w:style w:type="paragraph" w:customStyle="1" w:styleId="NumberedText3">
    <w:name w:val="_Numbered Text 3"/>
    <w:basedOn w:val="NumberedText"/>
    <w:rsid w:val="00082930"/>
    <w:pPr>
      <w:numPr>
        <w:ilvl w:val="2"/>
      </w:numPr>
      <w:tabs>
        <w:tab w:val="clear" w:pos="1474"/>
        <w:tab w:val="num" w:pos="360"/>
      </w:tabs>
      <w:ind w:left="1800" w:hanging="360"/>
    </w:pPr>
  </w:style>
  <w:style w:type="paragraph" w:customStyle="1" w:styleId="NumberedText4">
    <w:name w:val="_Numbered Text 4"/>
    <w:basedOn w:val="NumberedText"/>
    <w:rsid w:val="00082930"/>
    <w:pPr>
      <w:numPr>
        <w:ilvl w:val="3"/>
      </w:numPr>
      <w:tabs>
        <w:tab w:val="clear" w:pos="1474"/>
        <w:tab w:val="num" w:pos="360"/>
      </w:tabs>
      <w:ind w:left="2520" w:hanging="360"/>
    </w:pPr>
  </w:style>
  <w:style w:type="paragraph" w:customStyle="1" w:styleId="NumberedText5">
    <w:name w:val="_Numbered Text 5"/>
    <w:basedOn w:val="NumberedText"/>
    <w:rsid w:val="00082930"/>
    <w:pPr>
      <w:numPr>
        <w:ilvl w:val="4"/>
      </w:numPr>
      <w:tabs>
        <w:tab w:val="clear" w:pos="1814"/>
        <w:tab w:val="num" w:pos="360"/>
      </w:tabs>
      <w:ind w:left="3240" w:hanging="360"/>
    </w:pPr>
  </w:style>
  <w:style w:type="paragraph" w:customStyle="1" w:styleId="NumberedText6">
    <w:name w:val="_Numbered Text 6"/>
    <w:basedOn w:val="NumberedText"/>
    <w:rsid w:val="00082930"/>
    <w:pPr>
      <w:numPr>
        <w:ilvl w:val="5"/>
      </w:numPr>
      <w:tabs>
        <w:tab w:val="clear" w:pos="2268"/>
        <w:tab w:val="num" w:pos="360"/>
      </w:tabs>
      <w:ind w:left="3960" w:hanging="360"/>
    </w:pPr>
  </w:style>
  <w:style w:type="paragraph" w:customStyle="1" w:styleId="TableTitle">
    <w:name w:val="_Table Title"/>
    <w:basedOn w:val="Text0"/>
    <w:rsid w:val="00082930"/>
    <w:pPr>
      <w:spacing w:after="60"/>
    </w:pPr>
    <w:rPr>
      <w:b/>
      <w:sz w:val="18"/>
    </w:rPr>
  </w:style>
  <w:style w:type="paragraph" w:customStyle="1" w:styleId="Text3">
    <w:name w:val="_Text 3"/>
    <w:basedOn w:val="Text0"/>
    <w:link w:val="Text3CharChar"/>
    <w:rsid w:val="00082930"/>
    <w:pPr>
      <w:ind w:left="720"/>
    </w:pPr>
  </w:style>
  <w:style w:type="character" w:customStyle="1" w:styleId="Text3CharChar">
    <w:name w:val="_Text 3 Char Char"/>
    <w:basedOn w:val="TextCharChar"/>
    <w:link w:val="Text3"/>
    <w:rsid w:val="00082930"/>
    <w:rPr>
      <w:rFonts w:ascii="Verdana" w:eastAsia="Times New Roman" w:hAnsi="Verdana" w:cs="Times New Roman"/>
      <w:bCs/>
      <w:color w:val="333333"/>
      <w:sz w:val="19"/>
      <w:szCs w:val="19"/>
      <w:lang w:val="en-GB" w:eastAsia="en-GB"/>
    </w:rPr>
  </w:style>
  <w:style w:type="paragraph" w:customStyle="1" w:styleId="Line">
    <w:name w:val="_Line"/>
    <w:next w:val="Text0"/>
    <w:qFormat/>
    <w:rsid w:val="00082930"/>
    <w:pPr>
      <w:pBdr>
        <w:top w:val="single" w:sz="4" w:space="0" w:color="999999"/>
      </w:pBdr>
      <w:spacing w:before="240" w:after="120" w:line="240" w:lineRule="auto"/>
    </w:pPr>
    <w:rPr>
      <w:rFonts w:ascii="Verdana" w:eastAsia="Times New Roman" w:hAnsi="Verdana" w:cs="Times New Roman"/>
      <w:bCs/>
      <w:color w:val="333333"/>
      <w:sz w:val="18"/>
      <w:szCs w:val="24"/>
      <w:lang w:val="en-GB" w:eastAsia="en-GB"/>
    </w:rPr>
  </w:style>
  <w:style w:type="paragraph" w:customStyle="1" w:styleId="Copyright">
    <w:name w:val="Copyright"/>
    <w:basedOn w:val="Normal"/>
    <w:rsid w:val="00082930"/>
    <w:pPr>
      <w:spacing w:before="240" w:after="240"/>
    </w:pPr>
    <w:rPr>
      <w:rFonts w:ascii="Arial" w:hAnsi="Arial"/>
      <w:b/>
      <w:sz w:val="28"/>
    </w:rPr>
  </w:style>
  <w:style w:type="character" w:customStyle="1" w:styleId="NoSpacingChar">
    <w:name w:val="No Spacing Char"/>
    <w:basedOn w:val="DefaultParagraphFont"/>
    <w:link w:val="NoSpacing"/>
    <w:uiPriority w:val="1"/>
    <w:locked/>
    <w:rsid w:val="00082930"/>
  </w:style>
  <w:style w:type="paragraph" w:customStyle="1" w:styleId="TableNumberedText">
    <w:name w:val="_Table Numbered Text"/>
    <w:basedOn w:val="NumberedText"/>
    <w:rsid w:val="00082930"/>
    <w:rPr>
      <w:sz w:val="18"/>
    </w:rPr>
  </w:style>
  <w:style w:type="paragraph" w:customStyle="1" w:styleId="TableBulletText">
    <w:name w:val="_Table Bullet Text"/>
    <w:basedOn w:val="BulletText"/>
    <w:rsid w:val="00082930"/>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082930"/>
    <w:rPr>
      <w:rFonts w:ascii="Verdana" w:hAnsi="Verdana"/>
      <w:b/>
      <w:bCs/>
      <w:lang w:val="en-NZ"/>
    </w:rPr>
  </w:style>
  <w:style w:type="paragraph" w:styleId="TableofFigures">
    <w:name w:val="table of figures"/>
    <w:basedOn w:val="Normal"/>
    <w:next w:val="Normal"/>
    <w:autoRedefine/>
    <w:uiPriority w:val="99"/>
    <w:qFormat/>
    <w:rsid w:val="004A0C75"/>
    <w:pPr>
      <w:tabs>
        <w:tab w:val="right" w:leader="dot" w:pos="9016"/>
      </w:tabs>
    </w:pPr>
    <w:rPr>
      <w:b/>
      <w:color w:val="333333"/>
      <w:szCs w:val="24"/>
      <w:lang w:val="en-NZ"/>
    </w:rPr>
  </w:style>
  <w:style w:type="paragraph" w:customStyle="1" w:styleId="Footer0">
    <w:name w:val="_Footer"/>
    <w:link w:val="FooterCharChar"/>
    <w:rsid w:val="00082930"/>
    <w:pPr>
      <w:tabs>
        <w:tab w:val="center" w:pos="4502"/>
        <w:tab w:val="right" w:pos="9299"/>
      </w:tabs>
      <w:spacing w:after="0" w:line="240" w:lineRule="auto"/>
    </w:pPr>
    <w:rPr>
      <w:rFonts w:ascii="Verdana" w:eastAsia="Times New Roman" w:hAnsi="Verdana" w:cs="Times New Roman"/>
      <w:bCs/>
      <w:color w:val="333333"/>
      <w:sz w:val="16"/>
      <w:szCs w:val="19"/>
      <w:lang w:val="en-GB" w:eastAsia="en-GB"/>
    </w:rPr>
  </w:style>
  <w:style w:type="character" w:customStyle="1" w:styleId="FooterCharChar">
    <w:name w:val="_Footer Char Char"/>
    <w:basedOn w:val="DefaultParagraphFont"/>
    <w:link w:val="Footer0"/>
    <w:rsid w:val="00082930"/>
    <w:rPr>
      <w:rFonts w:ascii="Verdana" w:eastAsia="Times New Roman" w:hAnsi="Verdana" w:cs="Times New Roman"/>
      <w:bCs/>
      <w:color w:val="333333"/>
      <w:sz w:val="16"/>
      <w:szCs w:val="19"/>
      <w:lang w:val="en-GB" w:eastAsia="en-GB"/>
    </w:rPr>
  </w:style>
  <w:style w:type="paragraph" w:customStyle="1" w:styleId="FooterLine">
    <w:name w:val="_Footer Line"/>
    <w:basedOn w:val="Footer0"/>
    <w:rsid w:val="00082930"/>
    <w:pPr>
      <w:pBdr>
        <w:top w:val="single" w:sz="4" w:space="8" w:color="333333"/>
      </w:pBdr>
    </w:pPr>
  </w:style>
  <w:style w:type="character" w:styleId="PageNumber">
    <w:name w:val="page number"/>
    <w:basedOn w:val="DefaultParagraphFont"/>
    <w:semiHidden/>
    <w:rsid w:val="00082930"/>
  </w:style>
  <w:style w:type="paragraph" w:customStyle="1" w:styleId="STLParagraph">
    <w:name w:val="STL Paragraph"/>
    <w:basedOn w:val="Normal"/>
    <w:link w:val="STLParagraphChar"/>
    <w:qFormat/>
    <w:rsid w:val="00082930"/>
    <w:pPr>
      <w:spacing w:before="60" w:after="120"/>
      <w:jc w:val="both"/>
    </w:pPr>
    <w:rPr>
      <w:rFonts w:asciiTheme="minorHAnsi" w:eastAsia="SimSun" w:hAnsiTheme="minorHAnsi" w:cs="Arial"/>
      <w:bCs/>
      <w:color w:val="333333"/>
      <w:sz w:val="22"/>
      <w:lang w:val="en-GB" w:eastAsia="en-GB"/>
    </w:rPr>
  </w:style>
  <w:style w:type="paragraph" w:customStyle="1" w:styleId="STLHeading1">
    <w:name w:val="STL Heading 1"/>
    <w:basedOn w:val="Normal"/>
    <w:autoRedefine/>
    <w:qFormat/>
    <w:rsid w:val="00082930"/>
    <w:pPr>
      <w:pageBreakBefore/>
      <w:numPr>
        <w:numId w:val="22"/>
      </w:numPr>
      <w:pBdr>
        <w:bottom w:val="single" w:sz="4" w:space="6" w:color="9F9F9F"/>
      </w:pBdr>
      <w:tabs>
        <w:tab w:val="left" w:pos="709"/>
        <w:tab w:val="left" w:pos="851"/>
      </w:tabs>
      <w:spacing w:before="120" w:after="240"/>
      <w:outlineLvl w:val="0"/>
    </w:pPr>
    <w:rPr>
      <w:rFonts w:asciiTheme="minorHAnsi" w:eastAsia="Times New Roman" w:hAnsiTheme="minorHAnsi" w:cs="Arial"/>
      <w:b/>
      <w:color w:val="1F5CA9"/>
      <w:sz w:val="28"/>
      <w:szCs w:val="28"/>
      <w:lang w:val="en-GB" w:eastAsia="en-GB" w:bidi="en-US"/>
    </w:rPr>
  </w:style>
  <w:style w:type="paragraph" w:customStyle="1" w:styleId="STLBullet1">
    <w:name w:val="STL Bullet 1"/>
    <w:basedOn w:val="Normal"/>
    <w:qFormat/>
    <w:rsid w:val="00082930"/>
    <w:pPr>
      <w:numPr>
        <w:numId w:val="23"/>
      </w:numPr>
      <w:spacing w:before="60" w:after="120"/>
    </w:pPr>
    <w:rPr>
      <w:rFonts w:asciiTheme="minorHAnsi" w:eastAsia="Times New Roman" w:hAnsiTheme="minorHAnsi" w:cs="Times New Roman"/>
      <w:bCs/>
      <w:color w:val="333333"/>
      <w:sz w:val="22"/>
      <w:szCs w:val="19"/>
      <w:lang w:val="en-NZ"/>
    </w:rPr>
  </w:style>
  <w:style w:type="paragraph" w:customStyle="1" w:styleId="STLTitle">
    <w:name w:val="STL Title"/>
    <w:basedOn w:val="Normal"/>
    <w:link w:val="STLTitleChar"/>
    <w:qFormat/>
    <w:rsid w:val="00082930"/>
    <w:rPr>
      <w:rFonts w:asciiTheme="minorHAnsi" w:eastAsia="Times New Roman" w:hAnsiTheme="minorHAnsi" w:cs="Times New Roman"/>
      <w:b/>
      <w:color w:val="C00000"/>
      <w:sz w:val="22"/>
      <w:szCs w:val="28"/>
      <w:lang w:val="en-NZ"/>
    </w:rPr>
  </w:style>
  <w:style w:type="paragraph" w:customStyle="1" w:styleId="STLHeading2">
    <w:name w:val="STL Heading 2"/>
    <w:basedOn w:val="STLHeading1"/>
    <w:link w:val="STLHeading2Char"/>
    <w:autoRedefine/>
    <w:qFormat/>
    <w:rsid w:val="00082930"/>
    <w:pPr>
      <w:pageBreakBefore w:val="0"/>
      <w:numPr>
        <w:numId w:val="24"/>
      </w:numPr>
      <w:pBdr>
        <w:bottom w:val="none" w:sz="0" w:space="0" w:color="auto"/>
      </w:pBdr>
      <w:tabs>
        <w:tab w:val="clear" w:pos="709"/>
        <w:tab w:val="clear" w:pos="851"/>
        <w:tab w:val="left" w:pos="270"/>
        <w:tab w:val="left" w:pos="540"/>
      </w:tabs>
    </w:pPr>
    <w:rPr>
      <w:b w:val="0"/>
      <w:color w:val="auto"/>
      <w:sz w:val="22"/>
      <w:szCs w:val="22"/>
    </w:rPr>
  </w:style>
  <w:style w:type="paragraph" w:styleId="DocumentMap">
    <w:name w:val="Document Map"/>
    <w:basedOn w:val="Normal"/>
    <w:link w:val="DocumentMapChar"/>
    <w:uiPriority w:val="99"/>
    <w:semiHidden/>
    <w:unhideWhenUsed/>
    <w:rsid w:val="00082930"/>
    <w:rPr>
      <w:rFonts w:ascii="Tahoma" w:hAnsi="Tahoma" w:cs="Tahoma"/>
      <w:sz w:val="16"/>
      <w:szCs w:val="16"/>
    </w:rPr>
  </w:style>
  <w:style w:type="character" w:customStyle="1" w:styleId="DocumentMapChar">
    <w:name w:val="Document Map Char"/>
    <w:basedOn w:val="DefaultParagraphFont"/>
    <w:link w:val="DocumentMap"/>
    <w:uiPriority w:val="99"/>
    <w:semiHidden/>
    <w:rsid w:val="00082930"/>
    <w:rPr>
      <w:rFonts w:ascii="Tahoma" w:hAnsi="Tahoma" w:cs="Tahoma"/>
      <w:sz w:val="16"/>
      <w:szCs w:val="16"/>
    </w:rPr>
  </w:style>
  <w:style w:type="paragraph" w:customStyle="1" w:styleId="STLBullet2">
    <w:name w:val="STL Bullet 2"/>
    <w:basedOn w:val="Normal"/>
    <w:qFormat/>
    <w:rsid w:val="00082930"/>
    <w:pPr>
      <w:numPr>
        <w:ilvl w:val="1"/>
        <w:numId w:val="8"/>
      </w:numPr>
      <w:spacing w:before="60" w:after="120"/>
    </w:pPr>
    <w:rPr>
      <w:rFonts w:asciiTheme="minorHAnsi" w:eastAsia="Times New Roman" w:hAnsiTheme="minorHAnsi" w:cs="Times New Roman"/>
      <w:bCs/>
      <w:color w:val="333333"/>
      <w:sz w:val="22"/>
      <w:szCs w:val="19"/>
      <w:lang w:val="en-NZ"/>
    </w:rPr>
  </w:style>
  <w:style w:type="paragraph" w:customStyle="1" w:styleId="STLHeading3">
    <w:name w:val="STL Heading 3"/>
    <w:basedOn w:val="Normal"/>
    <w:qFormat/>
    <w:rsid w:val="00082930"/>
    <w:pPr>
      <w:numPr>
        <w:ilvl w:val="2"/>
        <w:numId w:val="22"/>
      </w:numPr>
      <w:spacing w:before="120" w:after="120"/>
      <w:outlineLvl w:val="2"/>
    </w:pPr>
    <w:rPr>
      <w:rFonts w:asciiTheme="minorHAnsi" w:eastAsia="Times New Roman" w:hAnsiTheme="minorHAnsi" w:cs="Times New Roman"/>
      <w:bCs/>
      <w:color w:val="1F5CA9"/>
      <w:sz w:val="28"/>
      <w:lang w:val="en-GB" w:eastAsia="en-GB"/>
    </w:rPr>
  </w:style>
  <w:style w:type="paragraph" w:customStyle="1" w:styleId="STLHeading4">
    <w:name w:val="STL Heading 4"/>
    <w:basedOn w:val="STLHeading3"/>
    <w:qFormat/>
    <w:rsid w:val="00082930"/>
    <w:pPr>
      <w:numPr>
        <w:ilvl w:val="3"/>
      </w:numPr>
    </w:pPr>
    <w:rPr>
      <w:i/>
      <w:sz w:val="24"/>
    </w:rPr>
  </w:style>
  <w:style w:type="paragraph" w:customStyle="1" w:styleId="STLBullet3">
    <w:name w:val="STL Bullet 3"/>
    <w:basedOn w:val="Normal"/>
    <w:qFormat/>
    <w:rsid w:val="00082930"/>
    <w:pPr>
      <w:numPr>
        <w:ilvl w:val="2"/>
        <w:numId w:val="9"/>
      </w:numPr>
      <w:spacing w:before="60" w:after="120"/>
    </w:pPr>
    <w:rPr>
      <w:rFonts w:asciiTheme="minorHAnsi" w:eastAsia="Times New Roman" w:hAnsiTheme="minorHAnsi" w:cs="Times New Roman"/>
      <w:bCs/>
      <w:color w:val="333333"/>
      <w:sz w:val="22"/>
      <w:szCs w:val="19"/>
      <w:lang w:val="en-NZ"/>
    </w:rPr>
  </w:style>
  <w:style w:type="character" w:customStyle="1" w:styleId="STLParagraphChar">
    <w:name w:val="STL Paragraph Char"/>
    <w:basedOn w:val="DefaultParagraphFont"/>
    <w:link w:val="STLParagraph"/>
    <w:rsid w:val="00082930"/>
    <w:rPr>
      <w:rFonts w:eastAsia="SimSun" w:cs="Arial"/>
      <w:bCs/>
      <w:color w:val="333333"/>
      <w:lang w:val="en-GB" w:eastAsia="en-GB"/>
    </w:rPr>
  </w:style>
  <w:style w:type="character" w:customStyle="1" w:styleId="STLHeading2Char">
    <w:name w:val="STL Heading 2 Char"/>
    <w:basedOn w:val="DefaultParagraphFont"/>
    <w:link w:val="STLHeading2"/>
    <w:rsid w:val="00082930"/>
    <w:rPr>
      <w:rFonts w:eastAsia="Times New Roman" w:cs="Arial"/>
      <w:lang w:val="en-GB" w:eastAsia="en-GB" w:bidi="en-US"/>
    </w:rPr>
  </w:style>
  <w:style w:type="table" w:customStyle="1" w:styleId="MediumShading1-Accent11">
    <w:name w:val="Medium Shading 1 - Accent 11"/>
    <w:basedOn w:val="TableNormal"/>
    <w:uiPriority w:val="63"/>
    <w:rsid w:val="00082930"/>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STLTitleChar">
    <w:name w:val="STL Title Char"/>
    <w:basedOn w:val="DefaultParagraphFont"/>
    <w:link w:val="STLTitle"/>
    <w:rsid w:val="00082930"/>
    <w:rPr>
      <w:rFonts w:eastAsia="Times New Roman" w:cs="Times New Roman"/>
      <w:b/>
      <w:color w:val="C00000"/>
      <w:szCs w:val="28"/>
      <w:lang w:val="en-NZ"/>
    </w:rPr>
  </w:style>
  <w:style w:type="numbering" w:customStyle="1" w:styleId="Style1">
    <w:name w:val="Style1"/>
    <w:uiPriority w:val="99"/>
    <w:rsid w:val="00082930"/>
    <w:pPr>
      <w:numPr>
        <w:numId w:val="10"/>
      </w:numPr>
    </w:pPr>
  </w:style>
  <w:style w:type="numbering" w:customStyle="1" w:styleId="Style2">
    <w:name w:val="Style2"/>
    <w:uiPriority w:val="99"/>
    <w:rsid w:val="00082930"/>
    <w:pPr>
      <w:numPr>
        <w:numId w:val="11"/>
      </w:numPr>
    </w:pPr>
  </w:style>
  <w:style w:type="numbering" w:customStyle="1" w:styleId="Style3">
    <w:name w:val="Style3"/>
    <w:uiPriority w:val="99"/>
    <w:rsid w:val="00082930"/>
    <w:pPr>
      <w:numPr>
        <w:numId w:val="14"/>
      </w:numPr>
    </w:pPr>
  </w:style>
  <w:style w:type="numbering" w:customStyle="1" w:styleId="Style4">
    <w:name w:val="Style4"/>
    <w:uiPriority w:val="99"/>
    <w:rsid w:val="00082930"/>
    <w:pPr>
      <w:numPr>
        <w:numId w:val="12"/>
      </w:numPr>
    </w:pPr>
  </w:style>
  <w:style w:type="numbering" w:customStyle="1" w:styleId="ECHeadingNN">
    <w:name w:val="EC Heading N.N"/>
    <w:uiPriority w:val="99"/>
    <w:rsid w:val="00082930"/>
  </w:style>
  <w:style w:type="numbering" w:customStyle="1" w:styleId="Style5">
    <w:name w:val="Style5"/>
    <w:next w:val="ECHeadingNN"/>
    <w:uiPriority w:val="99"/>
    <w:rsid w:val="00082930"/>
    <w:pPr>
      <w:numPr>
        <w:numId w:val="13"/>
      </w:numPr>
    </w:pPr>
  </w:style>
  <w:style w:type="paragraph" w:customStyle="1" w:styleId="TableTitletext">
    <w:name w:val="_Table Title text"/>
    <w:basedOn w:val="Text0"/>
    <w:link w:val="TableTitletextChar"/>
    <w:rsid w:val="00082930"/>
    <w:pPr>
      <w:spacing w:after="60"/>
    </w:pPr>
    <w:rPr>
      <w:b/>
      <w:sz w:val="18"/>
    </w:rPr>
  </w:style>
  <w:style w:type="character" w:customStyle="1" w:styleId="TableTitletextChar">
    <w:name w:val="_Table Title text Char"/>
    <w:basedOn w:val="TextCharChar"/>
    <w:link w:val="TableTitletext"/>
    <w:rsid w:val="00082930"/>
    <w:rPr>
      <w:rFonts w:ascii="Verdana" w:eastAsia="Times New Roman" w:hAnsi="Verdana" w:cs="Times New Roman"/>
      <w:b/>
      <w:bCs/>
      <w:color w:val="333333"/>
      <w:sz w:val="18"/>
      <w:szCs w:val="19"/>
      <w:lang w:val="en-GB" w:eastAsia="en-GB"/>
    </w:rPr>
  </w:style>
  <w:style w:type="character" w:customStyle="1" w:styleId="Heading2CharChar">
    <w:name w:val="_Heading 2 Char Char"/>
    <w:basedOn w:val="DefaultParagraphFont"/>
    <w:link w:val="Heading20"/>
    <w:rsid w:val="00082930"/>
    <w:rPr>
      <w:rFonts w:ascii="Arial" w:eastAsia="Times New Roman" w:hAnsi="Arial" w:cs="Times New Roman"/>
      <w:b/>
      <w:bCs/>
      <w:sz w:val="24"/>
      <w:szCs w:val="19"/>
      <w:lang w:val="en-GB" w:eastAsia="en-GB"/>
    </w:rPr>
  </w:style>
  <w:style w:type="character" w:customStyle="1" w:styleId="BulletTextChar">
    <w:name w:val="_Bullet Text Char"/>
    <w:basedOn w:val="DefaultParagraphFont"/>
    <w:link w:val="BulletText"/>
    <w:rsid w:val="00082930"/>
    <w:rPr>
      <w:rFonts w:ascii="Verdana" w:eastAsia="Times New Roman" w:hAnsi="Verdana" w:cs="Times New Roman"/>
      <w:bCs/>
      <w:color w:val="333333"/>
      <w:sz w:val="19"/>
      <w:szCs w:val="19"/>
      <w:lang w:val="en-GB" w:eastAsia="en-GB"/>
    </w:rPr>
  </w:style>
  <w:style w:type="character" w:customStyle="1" w:styleId="Emphasis0">
    <w:name w:val="_Emphasis"/>
    <w:basedOn w:val="DefaultParagraphFont"/>
    <w:rsid w:val="00082930"/>
    <w:rPr>
      <w:i/>
    </w:rPr>
  </w:style>
  <w:style w:type="paragraph" w:customStyle="1" w:styleId="Review">
    <w:name w:val="_Review"/>
    <w:basedOn w:val="Text0"/>
    <w:rsid w:val="00082930"/>
    <w:rPr>
      <w:color w:val="3366FF"/>
    </w:rPr>
  </w:style>
  <w:style w:type="character" w:customStyle="1" w:styleId="ReviewChar">
    <w:name w:val="_Review Char"/>
    <w:basedOn w:val="DefaultParagraphFont"/>
    <w:rsid w:val="00082930"/>
    <w:rPr>
      <w:color w:val="3366FF"/>
    </w:rPr>
  </w:style>
  <w:style w:type="paragraph" w:customStyle="1" w:styleId="Note0">
    <w:name w:val="_Note"/>
    <w:basedOn w:val="Text0"/>
    <w:next w:val="Text0"/>
    <w:rsid w:val="00082930"/>
    <w:pPr>
      <w:tabs>
        <w:tab w:val="left" w:pos="851"/>
      </w:tabs>
      <w:ind w:left="851" w:hanging="851"/>
    </w:pPr>
  </w:style>
  <w:style w:type="paragraph" w:customStyle="1" w:styleId="BodyTextListBullet">
    <w:name w:val="BodyTextListBullet"/>
    <w:basedOn w:val="Normal"/>
    <w:link w:val="BodyTextListBulletChar"/>
    <w:uiPriority w:val="99"/>
    <w:rsid w:val="00082930"/>
    <w:pPr>
      <w:numPr>
        <w:numId w:val="15"/>
      </w:numPr>
      <w:tabs>
        <w:tab w:val="left" w:pos="720"/>
        <w:tab w:val="left" w:pos="1080"/>
        <w:tab w:val="left" w:pos="1440"/>
      </w:tabs>
      <w:spacing w:before="60" w:after="60" w:line="23" w:lineRule="exact"/>
      <w:jc w:val="both"/>
    </w:pPr>
    <w:rPr>
      <w:rFonts w:ascii="Arial" w:hAnsi="Arial"/>
      <w:sz w:val="20"/>
      <w:szCs w:val="20"/>
      <w:lang w:val="en-GB"/>
    </w:rPr>
  </w:style>
  <w:style w:type="character" w:customStyle="1" w:styleId="BodyTextListBulletChar">
    <w:name w:val="BodyTextListBullet Char"/>
    <w:basedOn w:val="DefaultParagraphFont"/>
    <w:link w:val="BodyTextListBullet"/>
    <w:uiPriority w:val="99"/>
    <w:locked/>
    <w:rsid w:val="00082930"/>
    <w:rPr>
      <w:rFonts w:ascii="Arial" w:hAnsi="Arial"/>
      <w:sz w:val="20"/>
      <w:szCs w:val="20"/>
      <w:lang w:val="en-GB"/>
    </w:rPr>
  </w:style>
  <w:style w:type="character" w:customStyle="1" w:styleId="BodyTextChar3">
    <w:name w:val="BodyText Char3"/>
    <w:basedOn w:val="DefaultParagraphFont"/>
    <w:link w:val="BodyText0"/>
    <w:locked/>
    <w:rsid w:val="00082930"/>
    <w:rPr>
      <w:rFonts w:ascii="Arial" w:hAnsi="Arial" w:cs="Arial"/>
    </w:rPr>
  </w:style>
  <w:style w:type="paragraph" w:customStyle="1" w:styleId="BodyText0">
    <w:name w:val="BodyText"/>
    <w:basedOn w:val="Normal"/>
    <w:link w:val="BodyTextChar3"/>
    <w:rsid w:val="00082930"/>
    <w:pPr>
      <w:spacing w:before="120" w:after="60" w:line="280" w:lineRule="atLeast"/>
      <w:jc w:val="both"/>
    </w:pPr>
    <w:rPr>
      <w:rFonts w:ascii="Arial" w:hAnsi="Arial" w:cs="Arial"/>
      <w:sz w:val="22"/>
    </w:rPr>
  </w:style>
  <w:style w:type="paragraph" w:customStyle="1" w:styleId="HeadUnderline">
    <w:name w:val="Head Underline"/>
    <w:basedOn w:val="BodyText"/>
    <w:uiPriority w:val="99"/>
    <w:rsid w:val="00082930"/>
    <w:pPr>
      <w:spacing w:after="120"/>
      <w:jc w:val="left"/>
    </w:pPr>
    <w:rPr>
      <w:rFonts w:ascii="Arial" w:eastAsia="MS Mincho" w:hAnsi="Arial"/>
      <w:b/>
      <w:bCs/>
      <w:sz w:val="20"/>
      <w:szCs w:val="20"/>
      <w:u w:val="single"/>
      <w:lang w:eastAsia="en-US"/>
    </w:rPr>
  </w:style>
  <w:style w:type="paragraph" w:customStyle="1" w:styleId="BodyContent">
    <w:name w:val="Body Content"/>
    <w:basedOn w:val="Normal"/>
    <w:qFormat/>
    <w:rsid w:val="00082930"/>
    <w:pPr>
      <w:spacing w:before="120" w:line="312" w:lineRule="auto"/>
    </w:pPr>
    <w:rPr>
      <w:rFonts w:ascii="Arial" w:eastAsia="Perpetua" w:hAnsi="Arial"/>
      <w:color w:val="000000"/>
      <w:sz w:val="22"/>
    </w:rPr>
  </w:style>
  <w:style w:type="paragraph" w:customStyle="1" w:styleId="FigureW">
    <w:name w:val="FigureW"/>
    <w:basedOn w:val="Normal"/>
    <w:rsid w:val="00082930"/>
    <w:pPr>
      <w:keepNext/>
      <w:keepLines/>
      <w:widowControl w:val="0"/>
      <w:numPr>
        <w:numId w:val="16"/>
      </w:numPr>
      <w:tabs>
        <w:tab w:val="clear" w:pos="500"/>
        <w:tab w:val="left" w:pos="200"/>
      </w:tabs>
      <w:spacing w:before="120" w:after="120"/>
      <w:ind w:left="360" w:hanging="360"/>
    </w:pPr>
    <w:rPr>
      <w:rFonts w:ascii="Arial" w:hAnsi="Arial" w:cs="Arial"/>
      <w:sz w:val="16"/>
      <w:szCs w:val="16"/>
    </w:rPr>
  </w:style>
  <w:style w:type="paragraph" w:customStyle="1" w:styleId="Default">
    <w:name w:val="Default"/>
    <w:rsid w:val="00082930"/>
    <w:pPr>
      <w:autoSpaceDE w:val="0"/>
      <w:autoSpaceDN w:val="0"/>
      <w:adjustRightInd w:val="0"/>
      <w:spacing w:after="0" w:line="240" w:lineRule="auto"/>
    </w:pPr>
    <w:rPr>
      <w:rFonts w:ascii="Symbol" w:eastAsia="Calibri" w:hAnsi="Symbol" w:cs="Symbol"/>
      <w:color w:val="000000"/>
      <w:sz w:val="24"/>
      <w:szCs w:val="24"/>
      <w:lang w:val="en-US"/>
    </w:rPr>
  </w:style>
  <w:style w:type="character" w:customStyle="1" w:styleId="Blue">
    <w:name w:val="Blue"/>
    <w:uiPriority w:val="1"/>
    <w:qFormat/>
    <w:rsid w:val="00082930"/>
    <w:rPr>
      <w:color w:val="0072BA"/>
    </w:rPr>
  </w:style>
  <w:style w:type="paragraph" w:customStyle="1" w:styleId="SoWHPHeading1">
    <w:name w:val="SoW HP Heading 1"/>
    <w:basedOn w:val="Heading1"/>
    <w:link w:val="SoWHPHeading1Char"/>
    <w:uiPriority w:val="99"/>
    <w:qFormat/>
    <w:rsid w:val="00082930"/>
    <w:pPr>
      <w:pageBreakBefore/>
      <w:numPr>
        <w:numId w:val="17"/>
      </w:numPr>
      <w:spacing w:after="60" w:line="276" w:lineRule="auto"/>
    </w:pPr>
    <w:rPr>
      <w:rFonts w:ascii="Futura Hv" w:eastAsia="Times New Roman" w:hAnsi="Futura Hv" w:cstheme="minorBidi"/>
      <w:b w:val="0"/>
      <w:bCs/>
      <w:color w:val="336699"/>
      <w:kern w:val="32"/>
      <w:lang w:val="en-IN"/>
    </w:rPr>
  </w:style>
  <w:style w:type="character" w:customStyle="1" w:styleId="SoWHPHeading1Char">
    <w:name w:val="SoW HP Heading 1 Char"/>
    <w:basedOn w:val="DefaultParagraphFont"/>
    <w:link w:val="SoWHPHeading1"/>
    <w:uiPriority w:val="99"/>
    <w:rsid w:val="00082930"/>
    <w:rPr>
      <w:rFonts w:ascii="Futura Hv" w:eastAsia="Times New Roman" w:hAnsi="Futura Hv"/>
      <w:bCs/>
      <w:color w:val="336699"/>
      <w:kern w:val="32"/>
      <w:sz w:val="32"/>
      <w:szCs w:val="32"/>
      <w:lang w:eastAsia="en-GB"/>
    </w:rPr>
  </w:style>
  <w:style w:type="paragraph" w:customStyle="1" w:styleId="SoWHPHeading2">
    <w:name w:val="SoW HP Heading 2"/>
    <w:basedOn w:val="SoWHPHeading1"/>
    <w:uiPriority w:val="99"/>
    <w:qFormat/>
    <w:rsid w:val="00082930"/>
    <w:pPr>
      <w:pageBreakBefore w:val="0"/>
      <w:numPr>
        <w:ilvl w:val="1"/>
      </w:numPr>
      <w:tabs>
        <w:tab w:val="num" w:pos="1021"/>
      </w:tabs>
      <w:ind w:left="1021" w:hanging="426"/>
    </w:pPr>
  </w:style>
  <w:style w:type="paragraph" w:customStyle="1" w:styleId="SoWHPHeading3">
    <w:name w:val="SoW HP Heading 3"/>
    <w:basedOn w:val="SoWHPHeading1"/>
    <w:uiPriority w:val="99"/>
    <w:qFormat/>
    <w:rsid w:val="00082930"/>
    <w:pPr>
      <w:pageBreakBefore w:val="0"/>
      <w:numPr>
        <w:ilvl w:val="2"/>
      </w:numPr>
      <w:tabs>
        <w:tab w:val="num" w:pos="1474"/>
      </w:tabs>
      <w:ind w:left="1474" w:hanging="425"/>
    </w:pPr>
    <w:rPr>
      <w:sz w:val="28"/>
    </w:rPr>
  </w:style>
  <w:style w:type="character" w:customStyle="1" w:styleId="st1">
    <w:name w:val="st1"/>
    <w:basedOn w:val="DefaultParagraphFont"/>
    <w:rsid w:val="00082930"/>
  </w:style>
  <w:style w:type="paragraph" w:customStyle="1" w:styleId="AboutInfosys">
    <w:name w:val="About_Infosys"/>
    <w:qFormat/>
    <w:locked/>
    <w:rsid w:val="00082930"/>
    <w:pPr>
      <w:spacing w:before="60" w:after="0" w:line="240" w:lineRule="exact"/>
    </w:pPr>
    <w:rPr>
      <w:rFonts w:ascii="ITC Berkeley Oldstyle Std" w:eastAsia="MS Mincho" w:hAnsi="ITC Berkeley Oldstyle Std" w:cs="Arial"/>
      <w:color w:val="000000"/>
      <w:sz w:val="18"/>
      <w:lang w:val="en-US"/>
    </w:rPr>
  </w:style>
  <w:style w:type="paragraph" w:customStyle="1" w:styleId="BoldAlphaNumericList">
    <w:name w:val="Bold Alpha Numeric List"/>
    <w:basedOn w:val="Normal"/>
    <w:uiPriority w:val="99"/>
    <w:rsid w:val="00082930"/>
    <w:pPr>
      <w:numPr>
        <w:numId w:val="18"/>
      </w:numPr>
      <w:spacing w:line="240" w:lineRule="atLeast"/>
      <w:jc w:val="both"/>
    </w:pPr>
    <w:rPr>
      <w:rFonts w:ascii="Arial" w:hAnsi="Arial" w:cs="Arial"/>
      <w:b/>
      <w:bCs/>
      <w:sz w:val="20"/>
      <w:szCs w:val="20"/>
    </w:rPr>
  </w:style>
  <w:style w:type="paragraph" w:customStyle="1" w:styleId="TableInstructiontext">
    <w:name w:val="_Table Instruction text"/>
    <w:basedOn w:val="Normal"/>
    <w:rsid w:val="00082930"/>
    <w:pPr>
      <w:spacing w:before="60" w:after="120"/>
      <w:jc w:val="both"/>
    </w:pPr>
    <w:rPr>
      <w:rFonts w:ascii="Verdana" w:hAnsi="Verdana"/>
      <w:bCs/>
      <w:color w:val="008000"/>
      <w:sz w:val="18"/>
      <w:szCs w:val="19"/>
      <w:lang w:val="en-GB" w:eastAsia="en-GB"/>
    </w:rPr>
  </w:style>
  <w:style w:type="paragraph" w:customStyle="1" w:styleId="TableInstructionText3">
    <w:name w:val="_Table Instruction Text 3"/>
    <w:basedOn w:val="Normal"/>
    <w:rsid w:val="00082930"/>
    <w:pPr>
      <w:spacing w:before="60" w:after="120"/>
      <w:ind w:left="720"/>
      <w:jc w:val="both"/>
    </w:pPr>
    <w:rPr>
      <w:rFonts w:ascii="Verdana" w:hAnsi="Verdana"/>
      <w:bCs/>
      <w:color w:val="008000"/>
      <w:sz w:val="18"/>
      <w:szCs w:val="19"/>
      <w:lang w:val="en-GB" w:eastAsia="en-GB"/>
    </w:rPr>
  </w:style>
  <w:style w:type="character" w:customStyle="1" w:styleId="ItemListChar">
    <w:name w:val="Item List Char"/>
    <w:basedOn w:val="DefaultParagraphFont"/>
    <w:link w:val="ItemList"/>
    <w:locked/>
    <w:rsid w:val="00082930"/>
    <w:rPr>
      <w:rFonts w:ascii="Helvetica" w:hAnsi="Helvetica"/>
      <w:sz w:val="20"/>
      <w:szCs w:val="20"/>
    </w:rPr>
  </w:style>
  <w:style w:type="paragraph" w:customStyle="1" w:styleId="ItemList">
    <w:name w:val="Item List"/>
    <w:basedOn w:val="Normal"/>
    <w:link w:val="ItemListChar"/>
    <w:rsid w:val="00082930"/>
    <w:pPr>
      <w:numPr>
        <w:numId w:val="19"/>
      </w:numPr>
      <w:snapToGrid w:val="0"/>
      <w:spacing w:before="40" w:after="40"/>
    </w:pPr>
    <w:rPr>
      <w:rFonts w:ascii="Helvetica" w:hAnsi="Helvetica"/>
      <w:sz w:val="20"/>
      <w:szCs w:val="20"/>
    </w:rPr>
  </w:style>
  <w:style w:type="paragraph" w:customStyle="1" w:styleId="Pa1">
    <w:name w:val="Pa1"/>
    <w:basedOn w:val="Normal"/>
    <w:next w:val="Normal"/>
    <w:uiPriority w:val="99"/>
    <w:rsid w:val="00082930"/>
    <w:pPr>
      <w:autoSpaceDE w:val="0"/>
      <w:autoSpaceDN w:val="0"/>
      <w:adjustRightInd w:val="0"/>
      <w:spacing w:line="191" w:lineRule="atLeast"/>
    </w:pPr>
    <w:rPr>
      <w:rFonts w:ascii="Segoe Semibold" w:eastAsia="Calibri" w:hAnsi="Segoe Semibold"/>
      <w:sz w:val="22"/>
    </w:rPr>
  </w:style>
  <w:style w:type="paragraph" w:styleId="ListNumber">
    <w:name w:val="List Number"/>
    <w:basedOn w:val="Normal"/>
    <w:rsid w:val="00082930"/>
    <w:pPr>
      <w:numPr>
        <w:numId w:val="20"/>
      </w:numPr>
      <w:spacing w:before="120" w:after="40" w:line="400" w:lineRule="atLeast"/>
      <w:ind w:left="1080"/>
    </w:pPr>
    <w:rPr>
      <w:rFonts w:asciiTheme="minorHAnsi" w:eastAsia="MS Mincho" w:hAnsiTheme="minorHAnsi" w:cs="Angsana New"/>
      <w:sz w:val="22"/>
      <w:szCs w:val="44"/>
      <w:lang w:val="en-GB" w:eastAsia="ja-JP"/>
    </w:rPr>
  </w:style>
  <w:style w:type="paragraph" w:customStyle="1" w:styleId="CNHead1">
    <w:name w:val="CN Head 1"/>
    <w:basedOn w:val="Normal"/>
    <w:next w:val="Normal"/>
    <w:rsid w:val="00082930"/>
    <w:pPr>
      <w:keepNext/>
      <w:keepLines/>
      <w:numPr>
        <w:ilvl w:val="1"/>
        <w:numId w:val="21"/>
      </w:numPr>
      <w:spacing w:before="80" w:after="80"/>
      <w:outlineLvl w:val="0"/>
    </w:pPr>
    <w:rPr>
      <w:rFonts w:ascii="Arial" w:hAnsi="Arial"/>
      <w:b/>
      <w:sz w:val="22"/>
      <w:szCs w:val="18"/>
    </w:rPr>
  </w:style>
  <w:style w:type="paragraph" w:customStyle="1" w:styleId="CNHead2">
    <w:name w:val="CN Head 2"/>
    <w:basedOn w:val="Normal"/>
    <w:next w:val="Normal"/>
    <w:rsid w:val="00082930"/>
    <w:pPr>
      <w:keepNext/>
      <w:keepLines/>
      <w:numPr>
        <w:ilvl w:val="2"/>
        <w:numId w:val="21"/>
      </w:numPr>
      <w:spacing w:before="80" w:after="80"/>
      <w:outlineLvl w:val="1"/>
    </w:pPr>
    <w:rPr>
      <w:rFonts w:ascii="Arial" w:hAnsi="Arial"/>
      <w:b/>
      <w:sz w:val="22"/>
      <w:szCs w:val="18"/>
    </w:rPr>
  </w:style>
  <w:style w:type="paragraph" w:customStyle="1" w:styleId="CNHead3">
    <w:name w:val="CN Head 3"/>
    <w:basedOn w:val="Normal"/>
    <w:next w:val="Normal"/>
    <w:rsid w:val="00082930"/>
    <w:pPr>
      <w:keepNext/>
      <w:keepLines/>
      <w:numPr>
        <w:ilvl w:val="3"/>
        <w:numId w:val="21"/>
      </w:numPr>
      <w:spacing w:before="80" w:after="80"/>
    </w:pPr>
    <w:rPr>
      <w:rFonts w:ascii="Arial" w:hAnsi="Arial"/>
      <w:b/>
      <w:sz w:val="20"/>
      <w:szCs w:val="18"/>
    </w:rPr>
  </w:style>
  <w:style w:type="paragraph" w:customStyle="1" w:styleId="CNLevel1List">
    <w:name w:val="CN Level 1 List"/>
    <w:basedOn w:val="Normal"/>
    <w:rsid w:val="00082930"/>
    <w:pPr>
      <w:numPr>
        <w:ilvl w:val="4"/>
        <w:numId w:val="21"/>
      </w:numPr>
      <w:spacing w:before="80" w:after="80"/>
    </w:pPr>
    <w:rPr>
      <w:rFonts w:ascii="Arial" w:hAnsi="Arial"/>
      <w:sz w:val="20"/>
      <w:szCs w:val="18"/>
    </w:rPr>
  </w:style>
  <w:style w:type="paragraph" w:customStyle="1" w:styleId="CNLevel2List">
    <w:name w:val="CN Level 2 List"/>
    <w:basedOn w:val="Normal"/>
    <w:rsid w:val="00082930"/>
    <w:pPr>
      <w:numPr>
        <w:ilvl w:val="5"/>
        <w:numId w:val="21"/>
      </w:numPr>
      <w:spacing w:before="80" w:after="80"/>
    </w:pPr>
    <w:rPr>
      <w:rFonts w:ascii="Arial" w:hAnsi="Arial"/>
      <w:sz w:val="20"/>
      <w:szCs w:val="18"/>
    </w:rPr>
  </w:style>
  <w:style w:type="paragraph" w:customStyle="1" w:styleId="CNLevel3List">
    <w:name w:val="CN Level 3 List"/>
    <w:basedOn w:val="Normal"/>
    <w:rsid w:val="00082930"/>
    <w:pPr>
      <w:numPr>
        <w:ilvl w:val="6"/>
        <w:numId w:val="21"/>
      </w:numPr>
      <w:spacing w:before="80" w:after="80"/>
    </w:pPr>
    <w:rPr>
      <w:rFonts w:ascii="Arial" w:hAnsi="Arial"/>
      <w:sz w:val="20"/>
      <w:szCs w:val="18"/>
    </w:rPr>
  </w:style>
  <w:style w:type="paragraph" w:customStyle="1" w:styleId="CNLevel4List">
    <w:name w:val="CN Level 4 List"/>
    <w:basedOn w:val="Normal"/>
    <w:rsid w:val="00082930"/>
    <w:pPr>
      <w:numPr>
        <w:ilvl w:val="7"/>
        <w:numId w:val="21"/>
      </w:numPr>
      <w:spacing w:before="80" w:after="80"/>
    </w:pPr>
    <w:rPr>
      <w:rFonts w:ascii="Arial" w:hAnsi="Arial"/>
      <w:sz w:val="20"/>
      <w:szCs w:val="18"/>
    </w:rPr>
  </w:style>
  <w:style w:type="paragraph" w:customStyle="1" w:styleId="CNLevel5List">
    <w:name w:val="CN Level 5 List"/>
    <w:basedOn w:val="Normal"/>
    <w:rsid w:val="00082930"/>
    <w:pPr>
      <w:numPr>
        <w:ilvl w:val="8"/>
        <w:numId w:val="21"/>
      </w:numPr>
      <w:spacing w:before="80" w:after="80"/>
    </w:pPr>
    <w:rPr>
      <w:rFonts w:ascii="Arial" w:hAnsi="Arial"/>
      <w:sz w:val="20"/>
      <w:szCs w:val="18"/>
    </w:rPr>
  </w:style>
  <w:style w:type="paragraph" w:customStyle="1" w:styleId="CNTitle">
    <w:name w:val="CN Title"/>
    <w:basedOn w:val="Normal"/>
    <w:rsid w:val="00082930"/>
    <w:pPr>
      <w:keepNext/>
      <w:keepLines/>
      <w:numPr>
        <w:numId w:val="21"/>
      </w:numPr>
      <w:spacing w:before="80"/>
      <w:jc w:val="center"/>
    </w:pPr>
    <w:rPr>
      <w:rFonts w:ascii="Arial" w:hAnsi="Arial"/>
      <w:b/>
      <w:sz w:val="28"/>
      <w:szCs w:val="18"/>
    </w:rPr>
  </w:style>
  <w:style w:type="paragraph" w:customStyle="1" w:styleId="CNParagraph">
    <w:name w:val="CN Paragraph"/>
    <w:link w:val="CNParagraphChar"/>
    <w:rsid w:val="00082930"/>
    <w:pPr>
      <w:spacing w:before="80" w:after="80" w:line="240" w:lineRule="auto"/>
      <w:ind w:left="720"/>
    </w:pPr>
    <w:rPr>
      <w:rFonts w:ascii="Arial" w:eastAsia="Times New Roman" w:hAnsi="Arial" w:cs="Times New Roman"/>
      <w:sz w:val="24"/>
      <w:szCs w:val="18"/>
      <w:lang w:val="en-US"/>
    </w:rPr>
  </w:style>
  <w:style w:type="character" w:customStyle="1" w:styleId="CNParagraphChar">
    <w:name w:val="CN Paragraph Char"/>
    <w:link w:val="CNParagraph"/>
    <w:rsid w:val="00082930"/>
    <w:rPr>
      <w:rFonts w:ascii="Arial" w:eastAsia="Times New Roman" w:hAnsi="Arial" w:cs="Times New Roman"/>
      <w:sz w:val="24"/>
      <w:szCs w:val="18"/>
      <w:lang w:val="en-US"/>
    </w:rPr>
  </w:style>
  <w:style w:type="paragraph" w:customStyle="1" w:styleId="InsideCoverBody">
    <w:name w:val="Inside Cover Body"/>
    <w:basedOn w:val="Normal"/>
    <w:rsid w:val="00082930"/>
    <w:pPr>
      <w:spacing w:before="160"/>
    </w:pPr>
    <w:rPr>
      <w:rFonts w:ascii="Tahoma" w:hAnsi="Tahoma" w:cs="Angsana New"/>
      <w:sz w:val="20"/>
      <w:szCs w:val="20"/>
      <w:lang w:val="en-GB"/>
    </w:rPr>
  </w:style>
  <w:style w:type="numbering" w:customStyle="1" w:styleId="Style41">
    <w:name w:val="Style41"/>
    <w:next w:val="Style4"/>
    <w:uiPriority w:val="99"/>
    <w:rsid w:val="00082930"/>
  </w:style>
  <w:style w:type="table" w:customStyle="1" w:styleId="GridTable4-Accent511">
    <w:name w:val="Grid Table 4 - Accent 511"/>
    <w:basedOn w:val="TableNormal"/>
    <w:next w:val="TableNormal"/>
    <w:uiPriority w:val="49"/>
    <w:rsid w:val="00082930"/>
    <w:pPr>
      <w:spacing w:after="0" w:line="240" w:lineRule="auto"/>
    </w:pPr>
    <w:rPr>
      <w:rFonts w:ascii="Calibri" w:eastAsia="Calibri" w:hAnsi="Calibri" w:cs="Times New Roman"/>
      <w:lang w:val="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ghtList-Accent2">
    <w:name w:val="Light List Accent 2"/>
    <w:basedOn w:val="TableNormal"/>
    <w:uiPriority w:val="61"/>
    <w:rsid w:val="00082930"/>
    <w:pPr>
      <w:spacing w:after="0" w:line="240" w:lineRule="auto"/>
    </w:pPr>
    <w:rPr>
      <w:rFonts w:ascii="Times New Roman" w:eastAsia="Times New Roman" w:hAnsi="Times New Roman" w:cs="Times New Roman"/>
      <w:sz w:val="24"/>
      <w:szCs w:val="24"/>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ECParagraph">
    <w:name w:val="EC Paragraph"/>
    <w:basedOn w:val="Text0"/>
    <w:link w:val="ECParagraphChar"/>
    <w:qFormat/>
    <w:rsid w:val="00082930"/>
    <w:pPr>
      <w:jc w:val="both"/>
    </w:pPr>
    <w:rPr>
      <w:rFonts w:eastAsia="SimSun" w:cs="Arial"/>
    </w:rPr>
  </w:style>
  <w:style w:type="character" w:customStyle="1" w:styleId="ECParagraphChar">
    <w:name w:val="EC Paragraph Char"/>
    <w:basedOn w:val="TextCharChar"/>
    <w:link w:val="ECParagraph"/>
    <w:rsid w:val="00082930"/>
    <w:rPr>
      <w:rFonts w:ascii="Verdana" w:eastAsia="SimSun" w:hAnsi="Verdana" w:cs="Arial"/>
      <w:bCs/>
      <w:color w:val="333333"/>
      <w:sz w:val="19"/>
      <w:szCs w:val="19"/>
      <w:lang w:val="en-GB" w:eastAsia="en-GB"/>
    </w:rPr>
  </w:style>
  <w:style w:type="paragraph" w:customStyle="1" w:styleId="western">
    <w:name w:val="western"/>
    <w:basedOn w:val="Normal"/>
    <w:rsid w:val="00082930"/>
    <w:pPr>
      <w:keepNext/>
      <w:spacing w:before="28" w:after="6" w:line="360" w:lineRule="auto"/>
      <w:jc w:val="both"/>
    </w:pPr>
    <w:rPr>
      <w:rFonts w:ascii="Calibri" w:eastAsia="Times New Roman" w:hAnsi="Calibri" w:cs="Calibri"/>
      <w:sz w:val="22"/>
      <w:lang w:val="en-GB" w:eastAsia="en-IN"/>
    </w:rPr>
  </w:style>
  <w:style w:type="paragraph" w:customStyle="1" w:styleId="xl65">
    <w:name w:val="xl65"/>
    <w:basedOn w:val="Normal"/>
    <w:rsid w:val="00082930"/>
    <w:pPr>
      <w:pBdr>
        <w:top w:val="single" w:sz="4" w:space="0" w:color="auto"/>
        <w:left w:val="single" w:sz="4" w:space="0" w:color="auto"/>
        <w:bottom w:val="single" w:sz="4" w:space="0" w:color="auto"/>
      </w:pBdr>
      <w:shd w:val="clear" w:color="auto" w:fill="FFFF99"/>
      <w:spacing w:before="100" w:beforeAutospacing="1" w:after="100" w:afterAutospacing="1"/>
      <w:jc w:val="center"/>
      <w:textAlignment w:val="center"/>
    </w:pPr>
    <w:rPr>
      <w:rFonts w:ascii="Bookshelf Symbol 7" w:eastAsia="Times New Roman" w:hAnsi="Bookshelf Symbol 7" w:cs="Times New Roman"/>
      <w:b/>
      <w:bCs/>
      <w:sz w:val="22"/>
    </w:rPr>
  </w:style>
  <w:style w:type="paragraph" w:customStyle="1" w:styleId="xl77">
    <w:name w:val="xl77"/>
    <w:basedOn w:val="Normal"/>
    <w:rsid w:val="00082930"/>
    <w:pPr>
      <w:pBdr>
        <w:top w:val="single" w:sz="8" w:space="0" w:color="auto"/>
        <w:left w:val="single" w:sz="8" w:space="0" w:color="auto"/>
        <w:bottom w:val="single" w:sz="4" w:space="0" w:color="auto"/>
      </w:pBdr>
      <w:shd w:val="clear" w:color="auto" w:fill="CCFFCC"/>
      <w:spacing w:before="100" w:beforeAutospacing="1" w:after="100" w:afterAutospacing="1"/>
      <w:jc w:val="center"/>
      <w:textAlignment w:val="center"/>
    </w:pPr>
    <w:rPr>
      <w:rFonts w:ascii="Arial" w:eastAsia="Times New Roman" w:hAnsi="Arial" w:cs="Arial"/>
      <w:b/>
      <w:bCs/>
      <w:i/>
      <w:iCs/>
      <w:sz w:val="22"/>
    </w:rPr>
  </w:style>
  <w:style w:type="table" w:customStyle="1" w:styleId="LightGrid-Accent11">
    <w:name w:val="Light Grid - Accent 11"/>
    <w:basedOn w:val="TableNormal"/>
    <w:uiPriority w:val="62"/>
    <w:rsid w:val="00082930"/>
    <w:pPr>
      <w:spacing w:after="0" w:line="240" w:lineRule="auto"/>
      <w:ind w:left="360" w:hanging="360"/>
      <w:jc w:val="both"/>
    </w:pPr>
    <w:rPr>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List-Accent11">
    <w:name w:val="Light List - Accent 11"/>
    <w:basedOn w:val="TableNormal"/>
    <w:uiPriority w:val="61"/>
    <w:rsid w:val="00082930"/>
    <w:pPr>
      <w:spacing w:after="0" w:line="240" w:lineRule="auto"/>
    </w:pPr>
    <w:rPr>
      <w:rFonts w:ascii="Times New Roman" w:eastAsia="Times New Roman" w:hAnsi="Times New Roman" w:cs="Times New Roman"/>
      <w:sz w:val="24"/>
      <w:szCs w:val="24"/>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5">
    <w:name w:val="Light Shading Accent 5"/>
    <w:basedOn w:val="TableNormal"/>
    <w:uiPriority w:val="60"/>
    <w:rsid w:val="00082930"/>
    <w:pPr>
      <w:spacing w:after="0" w:line="240" w:lineRule="auto"/>
    </w:pPr>
    <w:rPr>
      <w:rFonts w:ascii="Times New Roman" w:eastAsia="Times New Roman" w:hAnsi="Times New Roman" w:cs="Times New Roman"/>
      <w:color w:val="2E74B5" w:themeColor="accent5" w:themeShade="BF"/>
      <w:sz w:val="24"/>
      <w:szCs w:val="24"/>
      <w:lang w:val="en-US"/>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List1">
    <w:name w:val="Light List1"/>
    <w:basedOn w:val="TableNormal"/>
    <w:uiPriority w:val="61"/>
    <w:rsid w:val="00082930"/>
    <w:pPr>
      <w:spacing w:after="0" w:line="240" w:lineRule="auto"/>
    </w:pPr>
    <w:rPr>
      <w:rFonts w:ascii="Times New Roman" w:eastAsia="Times New Roman" w:hAnsi="Times New Roman" w:cs="Times New Roman"/>
      <w:sz w:val="24"/>
      <w:szCs w:val="24"/>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Grid1">
    <w:name w:val="Table Grid1"/>
    <w:basedOn w:val="TableNormal"/>
    <w:next w:val="TableGrid"/>
    <w:uiPriority w:val="39"/>
    <w:rsid w:val="0008293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176EA"/>
    <w:pPr>
      <w:spacing w:after="0" w:line="240" w:lineRule="auto"/>
    </w:pPr>
    <w:rPr>
      <w:rFonts w:eastAsiaTheme="minorEastAsia"/>
      <w:sz w:val="24"/>
      <w:szCs w:val="24"/>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sr-only">
    <w:name w:val="sr-only"/>
    <w:basedOn w:val="DefaultParagraphFont"/>
    <w:rsid w:val="001720AB"/>
  </w:style>
  <w:style w:type="paragraph" w:styleId="HTMLPreformatted">
    <w:name w:val="HTML Preformatted"/>
    <w:basedOn w:val="Normal"/>
    <w:link w:val="HTMLPreformattedChar"/>
    <w:uiPriority w:val="99"/>
    <w:semiHidden/>
    <w:unhideWhenUsed/>
    <w:rsid w:val="001A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A7110"/>
    <w:rPr>
      <w:rFonts w:ascii="Courier" w:hAnsi="Courier" w:cs="Courier"/>
      <w:sz w:val="20"/>
      <w:szCs w:val="20"/>
    </w:rPr>
  </w:style>
  <w:style w:type="character" w:styleId="HTMLCode">
    <w:name w:val="HTML Code"/>
    <w:basedOn w:val="DefaultParagraphFont"/>
    <w:uiPriority w:val="99"/>
    <w:semiHidden/>
    <w:unhideWhenUsed/>
    <w:rsid w:val="00A3399C"/>
    <w:rPr>
      <w:rFonts w:ascii="Courier" w:eastAsiaTheme="minorHAns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able of figures" w:qFormat="1"/>
    <w:lsdException w:name="footnote reference" w:uiPriority="0"/>
    <w:lsdException w:name="page number" w:uiPriority="0"/>
    <w:lsdException w:name="List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D1"/>
    <w:rPr>
      <w:rFonts w:ascii="Garamond" w:hAnsi="Garamond"/>
      <w:sz w:val="24"/>
    </w:rPr>
  </w:style>
  <w:style w:type="paragraph" w:styleId="Heading1">
    <w:name w:val="heading 1"/>
    <w:basedOn w:val="Normal"/>
    <w:next w:val="Normal"/>
    <w:link w:val="Heading1Char"/>
    <w:autoRedefine/>
    <w:qFormat/>
    <w:rsid w:val="00A95FAF"/>
    <w:pPr>
      <w:keepNext/>
      <w:numPr>
        <w:numId w:val="1"/>
      </w:numPr>
      <w:spacing w:before="480" w:after="480" w:line="240" w:lineRule="auto"/>
      <w:outlineLvl w:val="0"/>
    </w:pPr>
    <w:rPr>
      <w:rFonts w:ascii="Arial" w:eastAsiaTheme="majorEastAsia" w:hAnsi="Arial" w:cs="Arial"/>
      <w:b/>
      <w:sz w:val="32"/>
      <w:szCs w:val="32"/>
      <w:lang w:val="en-US" w:eastAsia="en-GB"/>
    </w:rPr>
  </w:style>
  <w:style w:type="paragraph" w:styleId="Heading2">
    <w:name w:val="heading 2"/>
    <w:basedOn w:val="Normal"/>
    <w:next w:val="Normal"/>
    <w:link w:val="Heading2Char"/>
    <w:autoRedefine/>
    <w:qFormat/>
    <w:rsid w:val="00036371"/>
    <w:pPr>
      <w:keepNext/>
      <w:numPr>
        <w:ilvl w:val="1"/>
        <w:numId w:val="1"/>
      </w:numPr>
      <w:spacing w:before="600" w:after="120" w:line="360" w:lineRule="auto"/>
      <w:ind w:left="900" w:hanging="900"/>
      <w:outlineLvl w:val="1"/>
    </w:pPr>
    <w:rPr>
      <w:rFonts w:ascii="Arial" w:eastAsia="Times New Roman" w:hAnsi="Arial" w:cs="Arial"/>
      <w:b/>
      <w:bCs/>
      <w:iCs/>
      <w:sz w:val="28"/>
      <w:szCs w:val="28"/>
      <w:lang w:val="en-US"/>
    </w:rPr>
  </w:style>
  <w:style w:type="paragraph" w:styleId="Heading3">
    <w:name w:val="heading 3"/>
    <w:basedOn w:val="Normal"/>
    <w:next w:val="Normal"/>
    <w:link w:val="Heading3Char"/>
    <w:autoRedefine/>
    <w:unhideWhenUsed/>
    <w:qFormat/>
    <w:rsid w:val="007F6F94"/>
    <w:pPr>
      <w:keepNext/>
      <w:keepLines/>
      <w:numPr>
        <w:ilvl w:val="2"/>
        <w:numId w:val="1"/>
      </w:numPr>
      <w:spacing w:before="360" w:after="240" w:line="360" w:lineRule="auto"/>
      <w:ind w:left="0" w:firstLine="0"/>
      <w:outlineLvl w:val="2"/>
    </w:pPr>
    <w:rPr>
      <w:rFonts w:ascii="Arial" w:eastAsiaTheme="majorEastAsia" w:hAnsi="Arial" w:cs="Arial"/>
      <w:b/>
      <w:color w:val="0D0D0D" w:themeColor="text1" w:themeTint="F2"/>
      <w:szCs w:val="24"/>
      <w:lang w:val="en-US"/>
    </w:rPr>
  </w:style>
  <w:style w:type="paragraph" w:styleId="Heading4">
    <w:name w:val="heading 4"/>
    <w:basedOn w:val="Normal"/>
    <w:next w:val="Normal"/>
    <w:link w:val="Heading4Char"/>
    <w:autoRedefine/>
    <w:unhideWhenUsed/>
    <w:qFormat/>
    <w:rsid w:val="002734DD"/>
    <w:pPr>
      <w:keepNext/>
      <w:keepLines/>
      <w:spacing w:before="360" w:after="360" w:line="240" w:lineRule="auto"/>
      <w:outlineLvl w:val="3"/>
    </w:pPr>
    <w:rPr>
      <w:rFonts w:eastAsiaTheme="majorEastAsia" w:cstheme="majorBidi"/>
      <w:iCs/>
      <w:lang w:val="en-GB" w:eastAsia="en-GB"/>
    </w:rPr>
  </w:style>
  <w:style w:type="paragraph" w:styleId="Heading5">
    <w:name w:val="heading 5"/>
    <w:basedOn w:val="Normal"/>
    <w:next w:val="Normal"/>
    <w:link w:val="Heading5Char"/>
    <w:unhideWhenUsed/>
    <w:qFormat/>
    <w:rsid w:val="0065427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65427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65427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6542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6542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ven"/>
    <w:basedOn w:val="Normal"/>
    <w:link w:val="HeaderChar"/>
    <w:uiPriority w:val="99"/>
    <w:unhideWhenUsed/>
    <w:rsid w:val="00FA13C9"/>
    <w:pPr>
      <w:tabs>
        <w:tab w:val="center" w:pos="4513"/>
        <w:tab w:val="right" w:pos="9026"/>
      </w:tabs>
      <w:spacing w:after="0" w:line="240" w:lineRule="auto"/>
    </w:pPr>
  </w:style>
  <w:style w:type="character" w:customStyle="1" w:styleId="HeaderChar">
    <w:name w:val="Header Char"/>
    <w:aliases w:val="even Char"/>
    <w:basedOn w:val="DefaultParagraphFont"/>
    <w:link w:val="Header"/>
    <w:uiPriority w:val="99"/>
    <w:rsid w:val="00FA13C9"/>
  </w:style>
  <w:style w:type="paragraph" w:styleId="Footer">
    <w:name w:val="footer"/>
    <w:basedOn w:val="Normal"/>
    <w:link w:val="FooterChar"/>
    <w:uiPriority w:val="99"/>
    <w:unhideWhenUsed/>
    <w:rsid w:val="00FA1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3C9"/>
  </w:style>
  <w:style w:type="character" w:customStyle="1" w:styleId="Heading1Char">
    <w:name w:val="Heading 1 Char"/>
    <w:basedOn w:val="DefaultParagraphFont"/>
    <w:link w:val="Heading1"/>
    <w:rsid w:val="00A95FAF"/>
    <w:rPr>
      <w:rFonts w:ascii="Arial" w:eastAsiaTheme="majorEastAsia" w:hAnsi="Arial" w:cs="Arial"/>
      <w:b/>
      <w:sz w:val="32"/>
      <w:szCs w:val="32"/>
      <w:lang w:val="en-US" w:eastAsia="en-GB"/>
    </w:rPr>
  </w:style>
  <w:style w:type="paragraph" w:customStyle="1" w:styleId="Text">
    <w:name w:val="Text"/>
    <w:basedOn w:val="Normal"/>
    <w:link w:val="TextChar"/>
    <w:qFormat/>
    <w:rsid w:val="00FA13C9"/>
    <w:pPr>
      <w:spacing w:line="360" w:lineRule="auto"/>
    </w:pPr>
    <w:rPr>
      <w:color w:val="000000" w:themeColor="text1"/>
    </w:rPr>
  </w:style>
  <w:style w:type="paragraph" w:styleId="BalloonText">
    <w:name w:val="Balloon Text"/>
    <w:basedOn w:val="Normal"/>
    <w:link w:val="BalloonTextChar"/>
    <w:uiPriority w:val="99"/>
    <w:semiHidden/>
    <w:unhideWhenUsed/>
    <w:rsid w:val="00FA13C9"/>
    <w:pPr>
      <w:spacing w:after="0" w:line="240" w:lineRule="auto"/>
    </w:pPr>
    <w:rPr>
      <w:rFonts w:ascii="Segoe UI" w:hAnsi="Segoe UI" w:cs="Segoe UI"/>
      <w:sz w:val="18"/>
      <w:szCs w:val="18"/>
    </w:rPr>
  </w:style>
  <w:style w:type="character" w:customStyle="1" w:styleId="TextChar">
    <w:name w:val="Text Char"/>
    <w:basedOn w:val="DefaultParagraphFont"/>
    <w:link w:val="Text"/>
    <w:rsid w:val="00FA13C9"/>
    <w:rPr>
      <w:rFonts w:ascii="Garamond" w:hAnsi="Garamond"/>
      <w:color w:val="000000" w:themeColor="text1"/>
      <w:sz w:val="24"/>
    </w:rPr>
  </w:style>
  <w:style w:type="character" w:customStyle="1" w:styleId="BalloonTextChar">
    <w:name w:val="Balloon Text Char"/>
    <w:basedOn w:val="DefaultParagraphFont"/>
    <w:link w:val="BalloonText"/>
    <w:uiPriority w:val="99"/>
    <w:semiHidden/>
    <w:rsid w:val="00FA13C9"/>
    <w:rPr>
      <w:rFonts w:ascii="Segoe UI" w:hAnsi="Segoe UI" w:cs="Segoe UI"/>
      <w:sz w:val="18"/>
      <w:szCs w:val="18"/>
    </w:rPr>
  </w:style>
  <w:style w:type="table" w:styleId="TableGrid">
    <w:name w:val="Table Grid"/>
    <w:aliases w:val="Infosys Table Style,Equifax table,Header Table,Table Definitions Grid,TM_Table Grid"/>
    <w:basedOn w:val="TableNormal"/>
    <w:rsid w:val="00FA1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qFormat/>
    <w:rsid w:val="00B358D1"/>
    <w:pPr>
      <w:spacing w:before="60" w:after="60" w:line="240" w:lineRule="auto"/>
      <w:ind w:left="200"/>
    </w:pPr>
    <w:rPr>
      <w:rFonts w:eastAsia="Times New Roman" w:cs="Times New Roman"/>
      <w:szCs w:val="24"/>
      <w:lang w:val="en-US"/>
    </w:rPr>
  </w:style>
  <w:style w:type="paragraph" w:customStyle="1" w:styleId="ReturnAddress">
    <w:name w:val="Return Address"/>
    <w:basedOn w:val="Normal"/>
    <w:rsid w:val="00107082"/>
    <w:pPr>
      <w:spacing w:before="60" w:after="60" w:line="240" w:lineRule="auto"/>
      <w:jc w:val="center"/>
    </w:pPr>
    <w:rPr>
      <w:rFonts w:eastAsia="Times New Roman" w:cs="Times New Roman"/>
      <w:spacing w:val="-3"/>
      <w:szCs w:val="24"/>
      <w:lang w:val="en-US"/>
    </w:rPr>
  </w:style>
  <w:style w:type="character" w:customStyle="1" w:styleId="Heading2Char">
    <w:name w:val="Heading 2 Char"/>
    <w:basedOn w:val="DefaultParagraphFont"/>
    <w:link w:val="Heading2"/>
    <w:rsid w:val="00036371"/>
    <w:rPr>
      <w:rFonts w:ascii="Arial" w:eastAsia="Times New Roman" w:hAnsi="Arial" w:cs="Arial"/>
      <w:b/>
      <w:bCs/>
      <w:iCs/>
      <w:sz w:val="28"/>
      <w:szCs w:val="28"/>
      <w:lang w:val="en-US"/>
    </w:rPr>
  </w:style>
  <w:style w:type="character" w:customStyle="1" w:styleId="Heading3Char">
    <w:name w:val="Heading 3 Char"/>
    <w:basedOn w:val="DefaultParagraphFont"/>
    <w:link w:val="Heading3"/>
    <w:rsid w:val="007F6F94"/>
    <w:rPr>
      <w:rFonts w:ascii="Arial" w:eastAsiaTheme="majorEastAsia" w:hAnsi="Arial" w:cs="Arial"/>
      <w:b/>
      <w:color w:val="0D0D0D" w:themeColor="text1" w:themeTint="F2"/>
      <w:sz w:val="24"/>
      <w:szCs w:val="24"/>
      <w:lang w:val="en-US"/>
    </w:rPr>
  </w:style>
  <w:style w:type="character" w:customStyle="1" w:styleId="Heading4Char">
    <w:name w:val="Heading 4 Char"/>
    <w:basedOn w:val="DefaultParagraphFont"/>
    <w:link w:val="Heading4"/>
    <w:rsid w:val="002734DD"/>
    <w:rPr>
      <w:rFonts w:ascii="Garamond" w:eastAsiaTheme="majorEastAsia" w:hAnsi="Garamond" w:cstheme="majorBidi"/>
      <w:iCs/>
      <w:sz w:val="24"/>
      <w:lang w:val="en-GB" w:eastAsia="en-GB"/>
    </w:rPr>
  </w:style>
  <w:style w:type="character" w:customStyle="1" w:styleId="Heading5Char">
    <w:name w:val="Heading 5 Char"/>
    <w:basedOn w:val="DefaultParagraphFont"/>
    <w:link w:val="Heading5"/>
    <w:rsid w:val="0065427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rsid w:val="0065427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rsid w:val="0065427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rsid w:val="006542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654278"/>
    <w:rPr>
      <w:rFonts w:asciiTheme="majorHAnsi" w:eastAsiaTheme="majorEastAsia" w:hAnsiTheme="majorHAnsi" w:cstheme="majorBidi"/>
      <w:i/>
      <w:iCs/>
      <w:color w:val="272727" w:themeColor="text1" w:themeTint="D8"/>
      <w:sz w:val="21"/>
      <w:szCs w:val="21"/>
    </w:rPr>
  </w:style>
  <w:style w:type="paragraph" w:styleId="ListParagraph">
    <w:name w:val="List Paragraph"/>
    <w:aliases w:val="Access Path,List Paragraph1,Bullet List,List Paragraph11,List Paragraph2,List Paragraph Char Char,Normal Sentence,b1,Colorful List - Accent 11,lp1,Number_1,new,SGLText List Paragraph,ListPar1,NumberedStep,Equipment,Figure_name,Bullet 1"/>
    <w:basedOn w:val="Normal"/>
    <w:link w:val="ListParagraphChar"/>
    <w:uiPriority w:val="34"/>
    <w:qFormat/>
    <w:rsid w:val="005F26DD"/>
    <w:pPr>
      <w:ind w:left="720"/>
      <w:contextualSpacing/>
    </w:pPr>
  </w:style>
  <w:style w:type="character" w:customStyle="1" w:styleId="ListParagraphChar">
    <w:name w:val="List Paragraph Char"/>
    <w:aliases w:val="Access Path Char,List Paragraph1 Char,Bullet List Char,List Paragraph11 Char,List Paragraph2 Char,List Paragraph Char Char Char,Normal Sentence Char,b1 Char,Colorful List - Accent 11 Char,lp1 Char,Number_1 Char,new Char,ListPar1 Char"/>
    <w:basedOn w:val="DefaultParagraphFont"/>
    <w:link w:val="ListParagraph"/>
    <w:uiPriority w:val="34"/>
    <w:qFormat/>
    <w:rsid w:val="001470D2"/>
    <w:rPr>
      <w:rFonts w:ascii="Garamond" w:hAnsi="Garamond"/>
      <w:sz w:val="24"/>
    </w:rPr>
  </w:style>
  <w:style w:type="table" w:customStyle="1" w:styleId="ListTable3-Accent11">
    <w:name w:val="List Table 3 - Accent 11"/>
    <w:basedOn w:val="TableNormal"/>
    <w:uiPriority w:val="48"/>
    <w:rsid w:val="004051D2"/>
    <w:pPr>
      <w:spacing w:after="0" w:line="240" w:lineRule="auto"/>
    </w:pPr>
    <w:rPr>
      <w:rFonts w:ascii="Times New Roman" w:eastAsia="Times New Roman" w:hAnsi="Times New Roman" w:cs="Times New Roman"/>
      <w:sz w:val="24"/>
      <w:szCs w:val="24"/>
      <w:lang w:val="en-US"/>
    </w:r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Heading">
    <w:name w:val="TOC Heading"/>
    <w:basedOn w:val="Heading1"/>
    <w:next w:val="Normal"/>
    <w:uiPriority w:val="39"/>
    <w:unhideWhenUsed/>
    <w:qFormat/>
    <w:rsid w:val="008B49DB"/>
    <w:pPr>
      <w:keepLines/>
      <w:numPr>
        <w:numId w:val="0"/>
      </w:numPr>
      <w:spacing w:after="0"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qFormat/>
    <w:rsid w:val="008B49DB"/>
    <w:pPr>
      <w:spacing w:after="100"/>
    </w:pPr>
  </w:style>
  <w:style w:type="paragraph" w:styleId="TOC3">
    <w:name w:val="toc 3"/>
    <w:basedOn w:val="Normal"/>
    <w:next w:val="Normal"/>
    <w:autoRedefine/>
    <w:uiPriority w:val="39"/>
    <w:unhideWhenUsed/>
    <w:qFormat/>
    <w:rsid w:val="008B49DB"/>
    <w:pPr>
      <w:spacing w:after="100"/>
      <w:ind w:left="480"/>
    </w:pPr>
  </w:style>
  <w:style w:type="character" w:styleId="Hyperlink">
    <w:name w:val="Hyperlink"/>
    <w:basedOn w:val="DefaultParagraphFont"/>
    <w:uiPriority w:val="99"/>
    <w:unhideWhenUsed/>
    <w:rsid w:val="008B49DB"/>
    <w:rPr>
      <w:color w:val="0563C1" w:themeColor="hyperlink"/>
      <w:u w:val="single"/>
    </w:rPr>
  </w:style>
  <w:style w:type="paragraph" w:customStyle="1" w:styleId="Headin2">
    <w:name w:val="Headin 2"/>
    <w:basedOn w:val="Heading2"/>
    <w:link w:val="Headin2Char"/>
    <w:autoRedefine/>
    <w:qFormat/>
    <w:rsid w:val="00865C4B"/>
  </w:style>
  <w:style w:type="character" w:customStyle="1" w:styleId="Headin2Char">
    <w:name w:val="Headin 2 Char"/>
    <w:basedOn w:val="Heading2Char"/>
    <w:link w:val="Headin2"/>
    <w:rsid w:val="00865C4B"/>
    <w:rPr>
      <w:rFonts w:ascii="Arial" w:eastAsia="Times New Roman" w:hAnsi="Arial" w:cs="Arial"/>
      <w:b/>
      <w:bCs/>
      <w:iCs/>
      <w:sz w:val="28"/>
      <w:szCs w:val="28"/>
      <w:lang w:val="en-US"/>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autoRedefine/>
    <w:unhideWhenUsed/>
    <w:qFormat/>
    <w:rsid w:val="0036592D"/>
    <w:pPr>
      <w:spacing w:after="200" w:line="240" w:lineRule="auto"/>
    </w:pPr>
    <w:rPr>
      <w:rFonts w:ascii="Arial" w:hAnsi="Arial" w:cs="Arial"/>
      <w:b/>
      <w:iCs/>
      <w:szCs w:val="18"/>
    </w:rPr>
  </w:style>
  <w:style w:type="character" w:customStyle="1" w:styleId="UnresolvedMention1">
    <w:name w:val="Unresolved Mention1"/>
    <w:basedOn w:val="DefaultParagraphFont"/>
    <w:uiPriority w:val="99"/>
    <w:semiHidden/>
    <w:unhideWhenUsed/>
    <w:rsid w:val="005457B5"/>
    <w:rPr>
      <w:color w:val="605E5C"/>
      <w:shd w:val="clear" w:color="auto" w:fill="E1DFDD"/>
    </w:rPr>
  </w:style>
  <w:style w:type="character" w:styleId="Emphasis">
    <w:name w:val="Emphasis"/>
    <w:uiPriority w:val="20"/>
    <w:qFormat/>
    <w:rsid w:val="00082930"/>
    <w:rPr>
      <w:i/>
      <w:iCs/>
    </w:rPr>
  </w:style>
  <w:style w:type="character" w:styleId="CommentReference">
    <w:name w:val="annotation reference"/>
    <w:uiPriority w:val="99"/>
    <w:semiHidden/>
    <w:unhideWhenUsed/>
    <w:rsid w:val="00082930"/>
    <w:rPr>
      <w:sz w:val="16"/>
      <w:szCs w:val="16"/>
    </w:rPr>
  </w:style>
  <w:style w:type="paragraph" w:styleId="CommentText">
    <w:name w:val="annotation text"/>
    <w:basedOn w:val="Normal"/>
    <w:link w:val="CommentTextChar"/>
    <w:uiPriority w:val="99"/>
    <w:unhideWhenUsed/>
    <w:rsid w:val="00082930"/>
    <w:rPr>
      <w:rFonts w:asciiTheme="minorHAnsi" w:hAnsiTheme="minorHAnsi"/>
      <w:sz w:val="20"/>
      <w:szCs w:val="20"/>
    </w:rPr>
  </w:style>
  <w:style w:type="character" w:customStyle="1" w:styleId="CommentTextChar">
    <w:name w:val="Comment Text Char"/>
    <w:basedOn w:val="DefaultParagraphFont"/>
    <w:link w:val="CommentText"/>
    <w:uiPriority w:val="99"/>
    <w:rsid w:val="00082930"/>
    <w:rPr>
      <w:sz w:val="20"/>
      <w:szCs w:val="20"/>
    </w:rPr>
  </w:style>
  <w:style w:type="paragraph" w:styleId="CommentSubject">
    <w:name w:val="annotation subject"/>
    <w:basedOn w:val="CommentText"/>
    <w:next w:val="CommentText"/>
    <w:link w:val="CommentSubjectChar"/>
    <w:semiHidden/>
    <w:unhideWhenUsed/>
    <w:rsid w:val="00082930"/>
    <w:rPr>
      <w:b/>
      <w:bCs/>
    </w:rPr>
  </w:style>
  <w:style w:type="character" w:customStyle="1" w:styleId="CommentSubjectChar">
    <w:name w:val="Comment Subject Char"/>
    <w:basedOn w:val="CommentTextChar"/>
    <w:link w:val="CommentSubject"/>
    <w:semiHidden/>
    <w:rsid w:val="00082930"/>
    <w:rPr>
      <w:b/>
      <w:bCs/>
      <w:sz w:val="20"/>
      <w:szCs w:val="20"/>
    </w:rPr>
  </w:style>
  <w:style w:type="paragraph" w:customStyle="1" w:styleId="DraftAccessPathStyle">
    <w:name w:val="DraftAccessPathStyle"/>
    <w:basedOn w:val="Normal"/>
    <w:rsid w:val="00082930"/>
    <w:pPr>
      <w:spacing w:after="80"/>
      <w:jc w:val="both"/>
    </w:pPr>
    <w:rPr>
      <w:rFonts w:ascii="Arial" w:hAnsi="Arial" w:cs="Arial"/>
      <w:b/>
      <w:bCs/>
      <w:sz w:val="16"/>
      <w:szCs w:val="20"/>
    </w:rPr>
  </w:style>
  <w:style w:type="numbering" w:customStyle="1" w:styleId="DraftNumberedList">
    <w:name w:val="DraftNumberedList"/>
    <w:basedOn w:val="NoList"/>
    <w:rsid w:val="00082930"/>
    <w:pPr>
      <w:numPr>
        <w:numId w:val="2"/>
      </w:numPr>
    </w:pPr>
  </w:style>
  <w:style w:type="paragraph" w:styleId="NormalWeb">
    <w:name w:val="Normal (Web)"/>
    <w:basedOn w:val="Normal"/>
    <w:uiPriority w:val="99"/>
    <w:unhideWhenUsed/>
    <w:rsid w:val="00082930"/>
    <w:pPr>
      <w:spacing w:before="100" w:beforeAutospacing="1" w:after="100" w:afterAutospacing="1"/>
    </w:pPr>
    <w:rPr>
      <w:rFonts w:asciiTheme="minorHAnsi" w:hAnsiTheme="minorHAnsi"/>
      <w:sz w:val="22"/>
    </w:rPr>
  </w:style>
  <w:style w:type="paragraph" w:styleId="Title">
    <w:name w:val="Title"/>
    <w:basedOn w:val="Normal"/>
    <w:next w:val="Normal"/>
    <w:link w:val="TitleChar"/>
    <w:uiPriority w:val="10"/>
    <w:qFormat/>
    <w:rsid w:val="00082930"/>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82930"/>
    <w:rPr>
      <w:rFonts w:ascii="Cambria" w:hAnsi="Cambria"/>
      <w:b/>
      <w:bCs/>
      <w:kern w:val="28"/>
      <w:sz w:val="32"/>
      <w:szCs w:val="32"/>
    </w:rPr>
  </w:style>
  <w:style w:type="paragraph" w:styleId="TOC4">
    <w:name w:val="toc 4"/>
    <w:basedOn w:val="Normal"/>
    <w:next w:val="Normal"/>
    <w:autoRedefine/>
    <w:uiPriority w:val="39"/>
    <w:unhideWhenUsed/>
    <w:rsid w:val="00082930"/>
    <w:pPr>
      <w:spacing w:after="100"/>
      <w:ind w:left="660"/>
    </w:pPr>
    <w:rPr>
      <w:rFonts w:asciiTheme="minorHAnsi" w:hAnsiTheme="minorHAnsi"/>
      <w:color w:val="333333"/>
      <w:sz w:val="20"/>
    </w:rPr>
  </w:style>
  <w:style w:type="paragraph" w:styleId="TOC5">
    <w:name w:val="toc 5"/>
    <w:basedOn w:val="Normal"/>
    <w:next w:val="Normal"/>
    <w:autoRedefine/>
    <w:uiPriority w:val="39"/>
    <w:unhideWhenUsed/>
    <w:rsid w:val="00082930"/>
    <w:pPr>
      <w:spacing w:after="100"/>
      <w:ind w:left="880"/>
    </w:pPr>
    <w:rPr>
      <w:rFonts w:asciiTheme="minorHAnsi" w:hAnsiTheme="minorHAnsi"/>
      <w:sz w:val="22"/>
    </w:rPr>
  </w:style>
  <w:style w:type="paragraph" w:styleId="TOC6">
    <w:name w:val="toc 6"/>
    <w:basedOn w:val="Normal"/>
    <w:next w:val="Normal"/>
    <w:autoRedefine/>
    <w:uiPriority w:val="39"/>
    <w:unhideWhenUsed/>
    <w:rsid w:val="00082930"/>
    <w:pPr>
      <w:spacing w:after="100"/>
      <w:ind w:left="1100"/>
    </w:pPr>
    <w:rPr>
      <w:rFonts w:asciiTheme="minorHAnsi" w:hAnsiTheme="minorHAnsi"/>
      <w:sz w:val="22"/>
    </w:rPr>
  </w:style>
  <w:style w:type="paragraph" w:styleId="TOC7">
    <w:name w:val="toc 7"/>
    <w:basedOn w:val="Normal"/>
    <w:next w:val="Normal"/>
    <w:autoRedefine/>
    <w:uiPriority w:val="39"/>
    <w:unhideWhenUsed/>
    <w:rsid w:val="00082930"/>
    <w:pPr>
      <w:spacing w:after="100"/>
      <w:ind w:left="1320"/>
    </w:pPr>
    <w:rPr>
      <w:rFonts w:asciiTheme="minorHAnsi" w:hAnsiTheme="minorHAnsi"/>
      <w:sz w:val="22"/>
    </w:rPr>
  </w:style>
  <w:style w:type="paragraph" w:styleId="TOC8">
    <w:name w:val="toc 8"/>
    <w:basedOn w:val="Normal"/>
    <w:next w:val="Normal"/>
    <w:autoRedefine/>
    <w:uiPriority w:val="39"/>
    <w:unhideWhenUsed/>
    <w:rsid w:val="00082930"/>
    <w:pPr>
      <w:spacing w:after="100"/>
      <w:ind w:left="1540"/>
    </w:pPr>
    <w:rPr>
      <w:rFonts w:asciiTheme="minorHAnsi" w:hAnsiTheme="minorHAnsi"/>
      <w:sz w:val="22"/>
    </w:rPr>
  </w:style>
  <w:style w:type="paragraph" w:styleId="TOC9">
    <w:name w:val="toc 9"/>
    <w:basedOn w:val="Normal"/>
    <w:next w:val="Normal"/>
    <w:autoRedefine/>
    <w:uiPriority w:val="39"/>
    <w:unhideWhenUsed/>
    <w:rsid w:val="00082930"/>
    <w:pPr>
      <w:spacing w:after="100"/>
      <w:ind w:left="1760"/>
    </w:pPr>
    <w:rPr>
      <w:rFonts w:asciiTheme="minorHAnsi" w:hAnsiTheme="minorHAnsi"/>
      <w:sz w:val="22"/>
    </w:rPr>
  </w:style>
  <w:style w:type="character" w:styleId="IntenseEmphasis">
    <w:name w:val="Intense Emphasis"/>
    <w:uiPriority w:val="21"/>
    <w:qFormat/>
    <w:rsid w:val="00082930"/>
    <w:rPr>
      <w:b/>
      <w:bCs/>
      <w:i/>
      <w:iCs/>
      <w:color w:val="000000"/>
    </w:rPr>
  </w:style>
  <w:style w:type="paragraph" w:styleId="Quote">
    <w:name w:val="Quote"/>
    <w:basedOn w:val="Normal"/>
    <w:next w:val="Normal"/>
    <w:link w:val="QuoteChar"/>
    <w:uiPriority w:val="29"/>
    <w:qFormat/>
    <w:rsid w:val="00082930"/>
    <w:rPr>
      <w:rFonts w:asciiTheme="minorHAnsi" w:hAnsiTheme="minorHAnsi"/>
      <w:i/>
      <w:iCs/>
      <w:color w:val="000000"/>
      <w:sz w:val="22"/>
    </w:rPr>
  </w:style>
  <w:style w:type="character" w:customStyle="1" w:styleId="QuoteChar">
    <w:name w:val="Quote Char"/>
    <w:basedOn w:val="DefaultParagraphFont"/>
    <w:link w:val="Quote"/>
    <w:uiPriority w:val="29"/>
    <w:rsid w:val="00082930"/>
    <w:rPr>
      <w:i/>
      <w:iCs/>
      <w:color w:val="000000"/>
    </w:rPr>
  </w:style>
  <w:style w:type="character" w:styleId="FollowedHyperlink">
    <w:name w:val="FollowedHyperlink"/>
    <w:uiPriority w:val="99"/>
    <w:semiHidden/>
    <w:rsid w:val="00082930"/>
    <w:rPr>
      <w:rFonts w:cs="Times New Roman"/>
      <w:color w:val="800080"/>
      <w:u w:val="single"/>
    </w:rPr>
  </w:style>
  <w:style w:type="paragraph" w:customStyle="1" w:styleId="HeadingNotForTOC">
    <w:name w:val="HeadingNotForTOC"/>
    <w:basedOn w:val="Normal"/>
    <w:rsid w:val="00082930"/>
    <w:pPr>
      <w:ind w:left="202"/>
      <w:jc w:val="both"/>
    </w:pPr>
    <w:rPr>
      <w:rFonts w:ascii="Arial" w:hAnsi="Arial"/>
      <w:b/>
      <w:sz w:val="28"/>
    </w:rPr>
  </w:style>
  <w:style w:type="paragraph" w:customStyle="1" w:styleId="ScreensOnly">
    <w:name w:val="Screens Only"/>
    <w:basedOn w:val="Normal"/>
    <w:autoRedefine/>
    <w:rsid w:val="00082930"/>
    <w:pPr>
      <w:keepNext/>
      <w:spacing w:before="120" w:after="120"/>
      <w:jc w:val="center"/>
    </w:pPr>
    <w:rPr>
      <w:rFonts w:ascii="Arial" w:hAnsi="Arial"/>
      <w:sz w:val="20"/>
    </w:rPr>
  </w:style>
  <w:style w:type="paragraph" w:customStyle="1" w:styleId="Bullet">
    <w:name w:val="Bullet"/>
    <w:basedOn w:val="Normal"/>
    <w:autoRedefine/>
    <w:rsid w:val="00082930"/>
    <w:pPr>
      <w:numPr>
        <w:numId w:val="3"/>
      </w:numPr>
      <w:tabs>
        <w:tab w:val="clear" w:pos="720"/>
      </w:tabs>
      <w:spacing w:before="120" w:after="120"/>
      <w:ind w:left="709" w:hanging="436"/>
      <w:jc w:val="both"/>
    </w:pPr>
    <w:rPr>
      <w:rFonts w:asciiTheme="minorHAnsi" w:hAnsiTheme="minorHAnsi" w:cs="Calibri"/>
      <w:sz w:val="22"/>
      <w:szCs w:val="20"/>
    </w:rPr>
  </w:style>
  <w:style w:type="character" w:customStyle="1" w:styleId="DraftNumberedListChar">
    <w:name w:val="DraftNumberedList Char"/>
    <w:rsid w:val="00082930"/>
    <w:rPr>
      <w:rFonts w:ascii="Arial" w:hAnsi="Arial" w:cs="Arial"/>
      <w:b/>
      <w:bCs/>
      <w:lang w:val="en-US" w:eastAsia="en-US" w:bidi="ar-SA"/>
    </w:rPr>
  </w:style>
  <w:style w:type="character" w:styleId="Strong">
    <w:name w:val="Strong"/>
    <w:uiPriority w:val="22"/>
    <w:qFormat/>
    <w:rsid w:val="00082930"/>
    <w:rPr>
      <w:b/>
      <w:bCs/>
    </w:rPr>
  </w:style>
  <w:style w:type="paragraph" w:styleId="Revision">
    <w:name w:val="Revision"/>
    <w:hidden/>
    <w:uiPriority w:val="99"/>
    <w:semiHidden/>
    <w:rsid w:val="00082930"/>
    <w:pPr>
      <w:spacing w:after="0" w:line="240" w:lineRule="auto"/>
    </w:pPr>
    <w:rPr>
      <w:rFonts w:ascii="Calibri" w:eastAsia="Times New Roman" w:hAnsi="Calibri" w:cs="Times New Roman"/>
      <w:szCs w:val="24"/>
      <w:lang w:val="en-US"/>
    </w:rPr>
  </w:style>
  <w:style w:type="paragraph" w:styleId="BodyText">
    <w:name w:val="Body Text"/>
    <w:basedOn w:val="Normal"/>
    <w:link w:val="BodyTextChar"/>
    <w:uiPriority w:val="99"/>
    <w:unhideWhenUsed/>
    <w:rsid w:val="00082930"/>
    <w:pPr>
      <w:jc w:val="both"/>
    </w:pPr>
    <w:rPr>
      <w:rFonts w:asciiTheme="minorHAnsi" w:hAnsiTheme="minorHAnsi"/>
      <w:sz w:val="22"/>
      <w:lang w:eastAsia="zh-CN"/>
    </w:rPr>
  </w:style>
  <w:style w:type="character" w:customStyle="1" w:styleId="BodyTextChar">
    <w:name w:val="Body Text Char"/>
    <w:basedOn w:val="DefaultParagraphFont"/>
    <w:link w:val="BodyText"/>
    <w:uiPriority w:val="99"/>
    <w:rsid w:val="00082930"/>
    <w:rPr>
      <w:lang w:eastAsia="zh-CN"/>
    </w:rPr>
  </w:style>
  <w:style w:type="paragraph" w:styleId="Subtitle">
    <w:name w:val="Subtitle"/>
    <w:basedOn w:val="Normal"/>
    <w:next w:val="Normal"/>
    <w:link w:val="SubtitleChar"/>
    <w:qFormat/>
    <w:rsid w:val="00082930"/>
    <w:pPr>
      <w:spacing w:after="60"/>
      <w:jc w:val="center"/>
      <w:outlineLvl w:val="1"/>
    </w:pPr>
    <w:rPr>
      <w:rFonts w:ascii="Cambria" w:hAnsi="Cambria"/>
      <w:sz w:val="22"/>
    </w:rPr>
  </w:style>
  <w:style w:type="character" w:customStyle="1" w:styleId="SubtitleChar">
    <w:name w:val="Subtitle Char"/>
    <w:basedOn w:val="DefaultParagraphFont"/>
    <w:link w:val="Subtitle"/>
    <w:rsid w:val="00082930"/>
    <w:rPr>
      <w:rFonts w:ascii="Cambria" w:hAnsi="Cambria"/>
    </w:rPr>
  </w:style>
  <w:style w:type="paragraph" w:styleId="NoSpacing">
    <w:name w:val="No Spacing"/>
    <w:basedOn w:val="Normal"/>
    <w:link w:val="NoSpacingChar"/>
    <w:uiPriority w:val="1"/>
    <w:qFormat/>
    <w:rsid w:val="00082930"/>
    <w:rPr>
      <w:rFonts w:asciiTheme="minorHAnsi" w:hAnsiTheme="minorHAnsi"/>
      <w:sz w:val="22"/>
    </w:rPr>
  </w:style>
  <w:style w:type="paragraph" w:styleId="IntenseQuote">
    <w:name w:val="Intense Quote"/>
    <w:basedOn w:val="Normal"/>
    <w:next w:val="Normal"/>
    <w:link w:val="IntenseQuoteChar"/>
    <w:uiPriority w:val="30"/>
    <w:qFormat/>
    <w:rsid w:val="00082930"/>
    <w:pPr>
      <w:pBdr>
        <w:bottom w:val="single" w:sz="4" w:space="4" w:color="4F81BD"/>
      </w:pBdr>
      <w:spacing w:before="200" w:after="280"/>
      <w:ind w:left="936" w:right="936"/>
    </w:pPr>
    <w:rPr>
      <w:rFonts w:asciiTheme="minorHAnsi" w:hAnsiTheme="minorHAnsi"/>
      <w:b/>
      <w:bCs/>
      <w:i/>
      <w:iCs/>
      <w:color w:val="4F81BD"/>
      <w:sz w:val="22"/>
    </w:rPr>
  </w:style>
  <w:style w:type="character" w:customStyle="1" w:styleId="IntenseQuoteChar">
    <w:name w:val="Intense Quote Char"/>
    <w:basedOn w:val="DefaultParagraphFont"/>
    <w:link w:val="IntenseQuote"/>
    <w:uiPriority w:val="30"/>
    <w:rsid w:val="00082930"/>
    <w:rPr>
      <w:b/>
      <w:bCs/>
      <w:i/>
      <w:iCs/>
      <w:color w:val="4F81BD"/>
    </w:rPr>
  </w:style>
  <w:style w:type="character" w:styleId="SubtleEmphasis">
    <w:name w:val="Subtle Emphasis"/>
    <w:uiPriority w:val="19"/>
    <w:qFormat/>
    <w:rsid w:val="00082930"/>
    <w:rPr>
      <w:i/>
      <w:iCs/>
      <w:color w:val="808080"/>
    </w:rPr>
  </w:style>
  <w:style w:type="character" w:styleId="SubtleReference">
    <w:name w:val="Subtle Reference"/>
    <w:basedOn w:val="DefaultParagraphFont"/>
    <w:uiPriority w:val="31"/>
    <w:qFormat/>
    <w:rsid w:val="00082930"/>
    <w:rPr>
      <w:smallCaps/>
      <w:color w:val="C0504D"/>
      <w:u w:val="single"/>
    </w:rPr>
  </w:style>
  <w:style w:type="character" w:styleId="IntenseReference">
    <w:name w:val="Intense Reference"/>
    <w:uiPriority w:val="32"/>
    <w:qFormat/>
    <w:rsid w:val="00082930"/>
    <w:rPr>
      <w:b/>
      <w:bCs/>
      <w:smallCaps/>
      <w:color w:val="C0504D"/>
      <w:spacing w:val="5"/>
      <w:u w:val="single"/>
    </w:rPr>
  </w:style>
  <w:style w:type="character" w:styleId="BookTitle">
    <w:name w:val="Book Title"/>
    <w:basedOn w:val="DefaultParagraphFont"/>
    <w:uiPriority w:val="33"/>
    <w:qFormat/>
    <w:rsid w:val="00082930"/>
    <w:rPr>
      <w:b/>
      <w:bCs/>
      <w:smallCaps/>
      <w:spacing w:val="5"/>
    </w:rPr>
  </w:style>
  <w:style w:type="paragraph" w:customStyle="1" w:styleId="Note">
    <w:name w:val="Note"/>
    <w:basedOn w:val="Normal"/>
    <w:link w:val="NoteChar"/>
    <w:rsid w:val="0008293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rPr>
      <w:rFonts w:asciiTheme="minorHAnsi" w:hAnsiTheme="minorHAnsi"/>
      <w:sz w:val="22"/>
    </w:rPr>
  </w:style>
  <w:style w:type="character" w:customStyle="1" w:styleId="NoteChar">
    <w:name w:val="Note Char"/>
    <w:basedOn w:val="DefaultParagraphFont"/>
    <w:link w:val="Note"/>
    <w:rsid w:val="00082930"/>
    <w:rPr>
      <w:shd w:val="clear" w:color="auto" w:fill="EEECE1"/>
    </w:rPr>
  </w:style>
  <w:style w:type="paragraph" w:styleId="FootnoteText">
    <w:name w:val="footnote text"/>
    <w:basedOn w:val="Normal"/>
    <w:link w:val="FootnoteTextChar"/>
    <w:unhideWhenUsed/>
    <w:rsid w:val="00082930"/>
    <w:rPr>
      <w:rFonts w:asciiTheme="minorHAnsi" w:hAnsiTheme="minorHAnsi"/>
      <w:sz w:val="20"/>
      <w:szCs w:val="20"/>
    </w:rPr>
  </w:style>
  <w:style w:type="character" w:customStyle="1" w:styleId="FootnoteTextChar">
    <w:name w:val="Footnote Text Char"/>
    <w:basedOn w:val="DefaultParagraphFont"/>
    <w:link w:val="FootnoteText"/>
    <w:rsid w:val="00082930"/>
    <w:rPr>
      <w:sz w:val="20"/>
      <w:szCs w:val="20"/>
    </w:rPr>
  </w:style>
  <w:style w:type="character" w:styleId="FootnoteReference">
    <w:name w:val="footnote reference"/>
    <w:basedOn w:val="DefaultParagraphFont"/>
    <w:unhideWhenUsed/>
    <w:rsid w:val="00082930"/>
    <w:rPr>
      <w:vertAlign w:val="superscript"/>
    </w:rPr>
  </w:style>
  <w:style w:type="paragraph" w:customStyle="1" w:styleId="BulletText">
    <w:name w:val="_Bullet Text"/>
    <w:link w:val="BulletTextChar"/>
    <w:rsid w:val="00082930"/>
    <w:pPr>
      <w:numPr>
        <w:numId w:val="4"/>
      </w:numPr>
      <w:spacing w:before="60" w:after="60" w:line="240" w:lineRule="auto"/>
    </w:pPr>
    <w:rPr>
      <w:rFonts w:ascii="Verdana" w:eastAsia="Times New Roman" w:hAnsi="Verdana" w:cs="Times New Roman"/>
      <w:bCs/>
      <w:color w:val="333333"/>
      <w:sz w:val="19"/>
      <w:szCs w:val="19"/>
      <w:lang w:val="en-GB" w:eastAsia="en-GB"/>
    </w:rPr>
  </w:style>
  <w:style w:type="paragraph" w:customStyle="1" w:styleId="BulletText2">
    <w:name w:val="_Bullet Text 2"/>
    <w:basedOn w:val="BulletText"/>
    <w:rsid w:val="00082930"/>
    <w:pPr>
      <w:numPr>
        <w:ilvl w:val="1"/>
      </w:numPr>
      <w:tabs>
        <w:tab w:val="clear" w:pos="1021"/>
        <w:tab w:val="num" w:pos="720"/>
      </w:tabs>
      <w:ind w:left="0" w:firstLine="0"/>
    </w:pPr>
  </w:style>
  <w:style w:type="paragraph" w:customStyle="1" w:styleId="Text0">
    <w:name w:val="_Text"/>
    <w:link w:val="TextCharChar"/>
    <w:rsid w:val="00082930"/>
    <w:pPr>
      <w:spacing w:before="60" w:after="120" w:line="240" w:lineRule="auto"/>
    </w:pPr>
    <w:rPr>
      <w:rFonts w:ascii="Verdana" w:eastAsia="Times New Roman" w:hAnsi="Verdana" w:cs="Times New Roman"/>
      <w:bCs/>
      <w:color w:val="333333"/>
      <w:sz w:val="19"/>
      <w:szCs w:val="19"/>
      <w:lang w:val="en-GB" w:eastAsia="en-GB"/>
    </w:rPr>
  </w:style>
  <w:style w:type="character" w:customStyle="1" w:styleId="TextCharChar">
    <w:name w:val="_Text Char Char"/>
    <w:basedOn w:val="DefaultParagraphFont"/>
    <w:link w:val="Text0"/>
    <w:rsid w:val="00082930"/>
    <w:rPr>
      <w:rFonts w:ascii="Verdana" w:eastAsia="Times New Roman" w:hAnsi="Verdana" w:cs="Times New Roman"/>
      <w:bCs/>
      <w:color w:val="333333"/>
      <w:sz w:val="19"/>
      <w:szCs w:val="19"/>
      <w:lang w:val="en-GB" w:eastAsia="en-GB"/>
    </w:rPr>
  </w:style>
  <w:style w:type="numbering" w:customStyle="1" w:styleId="ListBulletStyles">
    <w:name w:val="_ List Bullet Styles"/>
    <w:basedOn w:val="NoList"/>
    <w:rsid w:val="00082930"/>
    <w:pPr>
      <w:numPr>
        <w:numId w:val="4"/>
      </w:numPr>
    </w:pPr>
  </w:style>
  <w:style w:type="paragraph" w:customStyle="1" w:styleId="BulletText3">
    <w:name w:val="_Bullet Text 3"/>
    <w:basedOn w:val="BulletText"/>
    <w:rsid w:val="00082930"/>
    <w:pPr>
      <w:numPr>
        <w:ilvl w:val="2"/>
      </w:numPr>
      <w:tabs>
        <w:tab w:val="clear" w:pos="1474"/>
        <w:tab w:val="num" w:pos="1080"/>
      </w:tabs>
      <w:ind w:left="0" w:firstLine="0"/>
    </w:pPr>
  </w:style>
  <w:style w:type="paragraph" w:customStyle="1" w:styleId="BulletText4">
    <w:name w:val="_Bullet Text 4"/>
    <w:basedOn w:val="BulletText"/>
    <w:rsid w:val="00082930"/>
    <w:pPr>
      <w:numPr>
        <w:ilvl w:val="3"/>
      </w:numPr>
      <w:tabs>
        <w:tab w:val="clear" w:pos="1474"/>
        <w:tab w:val="num" w:pos="1440"/>
      </w:tabs>
      <w:ind w:left="0" w:firstLine="0"/>
    </w:pPr>
  </w:style>
  <w:style w:type="paragraph" w:customStyle="1" w:styleId="BulletText5">
    <w:name w:val="_Bullet Text 5"/>
    <w:basedOn w:val="BulletText"/>
    <w:rsid w:val="00082930"/>
    <w:pPr>
      <w:numPr>
        <w:ilvl w:val="4"/>
      </w:numPr>
      <w:tabs>
        <w:tab w:val="clear" w:pos="1814"/>
        <w:tab w:val="num" w:pos="1800"/>
      </w:tabs>
      <w:ind w:left="0" w:firstLine="0"/>
    </w:pPr>
  </w:style>
  <w:style w:type="paragraph" w:customStyle="1" w:styleId="BulletText6">
    <w:name w:val="_Bullet Text 6"/>
    <w:basedOn w:val="BulletText"/>
    <w:rsid w:val="00082930"/>
    <w:pPr>
      <w:numPr>
        <w:ilvl w:val="5"/>
      </w:numPr>
      <w:tabs>
        <w:tab w:val="clear" w:pos="2268"/>
        <w:tab w:val="num" w:pos="2160"/>
      </w:tabs>
      <w:ind w:left="0" w:firstLine="0"/>
    </w:pPr>
  </w:style>
  <w:style w:type="paragraph" w:customStyle="1" w:styleId="TableText">
    <w:name w:val="_Table Text"/>
    <w:basedOn w:val="Text0"/>
    <w:link w:val="TableTextChar"/>
    <w:rsid w:val="00082930"/>
    <w:pPr>
      <w:spacing w:after="60"/>
    </w:pPr>
    <w:rPr>
      <w:sz w:val="18"/>
    </w:rPr>
  </w:style>
  <w:style w:type="character" w:customStyle="1" w:styleId="TableTextChar">
    <w:name w:val="_Table Text Char"/>
    <w:basedOn w:val="TextCharChar"/>
    <w:link w:val="TableText"/>
    <w:rsid w:val="00082930"/>
    <w:rPr>
      <w:rFonts w:ascii="Verdana" w:eastAsia="Times New Roman" w:hAnsi="Verdana" w:cs="Times New Roman"/>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36592D"/>
    <w:rPr>
      <w:rFonts w:ascii="Arial" w:hAnsi="Arial" w:cs="Arial"/>
      <w:b/>
      <w:iCs/>
      <w:sz w:val="24"/>
      <w:szCs w:val="18"/>
    </w:rPr>
  </w:style>
  <w:style w:type="paragraph" w:customStyle="1" w:styleId="Heading10">
    <w:name w:val="_Heading 1"/>
    <w:next w:val="Text0"/>
    <w:link w:val="Heading1Char0"/>
    <w:rsid w:val="00082930"/>
    <w:pPr>
      <w:pageBreakBefore/>
      <w:spacing w:before="120" w:after="240" w:line="240" w:lineRule="auto"/>
      <w:outlineLvl w:val="0"/>
    </w:pPr>
    <w:rPr>
      <w:rFonts w:ascii="Palatino Linotype" w:eastAsia="Times New Roman" w:hAnsi="Palatino Linotype" w:cs="Times New Roman"/>
      <w:color w:val="333333"/>
      <w:sz w:val="36"/>
      <w:szCs w:val="32"/>
      <w:lang w:val="en-GB" w:eastAsia="en-GB"/>
    </w:rPr>
  </w:style>
  <w:style w:type="character" w:customStyle="1" w:styleId="Heading1Char0">
    <w:name w:val="_Heading 1 Char"/>
    <w:basedOn w:val="DefaultParagraphFont"/>
    <w:link w:val="Heading10"/>
    <w:rsid w:val="00082930"/>
    <w:rPr>
      <w:rFonts w:ascii="Palatino Linotype" w:eastAsia="Times New Roman" w:hAnsi="Palatino Linotype" w:cs="Times New Roman"/>
      <w:color w:val="333333"/>
      <w:sz w:val="36"/>
      <w:szCs w:val="32"/>
      <w:lang w:val="en-GB" w:eastAsia="en-GB"/>
    </w:rPr>
  </w:style>
  <w:style w:type="paragraph" w:customStyle="1" w:styleId="Heading20">
    <w:name w:val="_Heading 2"/>
    <w:next w:val="Text0"/>
    <w:link w:val="Heading2CharChar"/>
    <w:qFormat/>
    <w:rsid w:val="00082930"/>
    <w:pPr>
      <w:numPr>
        <w:ilvl w:val="1"/>
        <w:numId w:val="5"/>
      </w:numPr>
      <w:spacing w:before="120" w:after="120" w:line="240" w:lineRule="auto"/>
      <w:outlineLvl w:val="1"/>
    </w:pPr>
    <w:rPr>
      <w:rFonts w:ascii="Arial" w:eastAsia="Times New Roman" w:hAnsi="Arial" w:cs="Times New Roman"/>
      <w:b/>
      <w:bCs/>
      <w:sz w:val="24"/>
      <w:szCs w:val="19"/>
      <w:lang w:val="en-GB" w:eastAsia="en-GB"/>
    </w:rPr>
  </w:style>
  <w:style w:type="paragraph" w:customStyle="1" w:styleId="Heading30">
    <w:name w:val="_Heading 3"/>
    <w:next w:val="Normal"/>
    <w:qFormat/>
    <w:rsid w:val="00082930"/>
    <w:pPr>
      <w:numPr>
        <w:ilvl w:val="2"/>
        <w:numId w:val="5"/>
      </w:numPr>
      <w:spacing w:before="120" w:after="120" w:line="240" w:lineRule="auto"/>
      <w:outlineLvl w:val="2"/>
    </w:pPr>
    <w:rPr>
      <w:rFonts w:ascii="Arial" w:eastAsia="Times New Roman" w:hAnsi="Arial" w:cs="Times New Roman"/>
      <w:b/>
      <w:bCs/>
      <w:color w:val="000000"/>
      <w:lang w:val="en-GB" w:eastAsia="en-GB"/>
    </w:rPr>
  </w:style>
  <w:style w:type="numbering" w:customStyle="1" w:styleId="HeadingStyles">
    <w:name w:val="_ Heading Styles"/>
    <w:basedOn w:val="NoList"/>
    <w:rsid w:val="00082930"/>
    <w:pPr>
      <w:numPr>
        <w:numId w:val="25"/>
      </w:numPr>
    </w:pPr>
  </w:style>
  <w:style w:type="paragraph" w:customStyle="1" w:styleId="NumberedText">
    <w:name w:val="_Numbered Text"/>
    <w:basedOn w:val="Text0"/>
    <w:rsid w:val="00082930"/>
    <w:pPr>
      <w:numPr>
        <w:numId w:val="7"/>
      </w:numPr>
      <w:tabs>
        <w:tab w:val="clear" w:pos="567"/>
        <w:tab w:val="num" w:pos="360"/>
      </w:tabs>
      <w:spacing w:after="60"/>
      <w:ind w:left="0" w:firstLine="0"/>
    </w:pPr>
  </w:style>
  <w:style w:type="paragraph" w:customStyle="1" w:styleId="NumberedText2">
    <w:name w:val="_Numbered Text 2"/>
    <w:basedOn w:val="NumberedText"/>
    <w:rsid w:val="00082930"/>
    <w:pPr>
      <w:numPr>
        <w:ilvl w:val="1"/>
      </w:numPr>
      <w:tabs>
        <w:tab w:val="clear" w:pos="1021"/>
        <w:tab w:val="num" w:pos="360"/>
      </w:tabs>
      <w:ind w:left="1080" w:hanging="360"/>
    </w:pPr>
  </w:style>
  <w:style w:type="numbering" w:customStyle="1" w:styleId="ListNumberedStyles">
    <w:name w:val="_ List Numbered Styles"/>
    <w:basedOn w:val="NoList"/>
    <w:rsid w:val="00082930"/>
    <w:pPr>
      <w:numPr>
        <w:numId w:val="6"/>
      </w:numPr>
    </w:pPr>
  </w:style>
  <w:style w:type="paragraph" w:customStyle="1" w:styleId="NumberedText3">
    <w:name w:val="_Numbered Text 3"/>
    <w:basedOn w:val="NumberedText"/>
    <w:rsid w:val="00082930"/>
    <w:pPr>
      <w:numPr>
        <w:ilvl w:val="2"/>
      </w:numPr>
      <w:tabs>
        <w:tab w:val="clear" w:pos="1474"/>
        <w:tab w:val="num" w:pos="360"/>
      </w:tabs>
      <w:ind w:left="1800" w:hanging="360"/>
    </w:pPr>
  </w:style>
  <w:style w:type="paragraph" w:customStyle="1" w:styleId="NumberedText4">
    <w:name w:val="_Numbered Text 4"/>
    <w:basedOn w:val="NumberedText"/>
    <w:rsid w:val="00082930"/>
    <w:pPr>
      <w:numPr>
        <w:ilvl w:val="3"/>
      </w:numPr>
      <w:tabs>
        <w:tab w:val="clear" w:pos="1474"/>
        <w:tab w:val="num" w:pos="360"/>
      </w:tabs>
      <w:ind w:left="2520" w:hanging="360"/>
    </w:pPr>
  </w:style>
  <w:style w:type="paragraph" w:customStyle="1" w:styleId="NumberedText5">
    <w:name w:val="_Numbered Text 5"/>
    <w:basedOn w:val="NumberedText"/>
    <w:rsid w:val="00082930"/>
    <w:pPr>
      <w:numPr>
        <w:ilvl w:val="4"/>
      </w:numPr>
      <w:tabs>
        <w:tab w:val="clear" w:pos="1814"/>
        <w:tab w:val="num" w:pos="360"/>
      </w:tabs>
      <w:ind w:left="3240" w:hanging="360"/>
    </w:pPr>
  </w:style>
  <w:style w:type="paragraph" w:customStyle="1" w:styleId="NumberedText6">
    <w:name w:val="_Numbered Text 6"/>
    <w:basedOn w:val="NumberedText"/>
    <w:rsid w:val="00082930"/>
    <w:pPr>
      <w:numPr>
        <w:ilvl w:val="5"/>
      </w:numPr>
      <w:tabs>
        <w:tab w:val="clear" w:pos="2268"/>
        <w:tab w:val="num" w:pos="360"/>
      </w:tabs>
      <w:ind w:left="3960" w:hanging="360"/>
    </w:pPr>
  </w:style>
  <w:style w:type="paragraph" w:customStyle="1" w:styleId="TableTitle">
    <w:name w:val="_Table Title"/>
    <w:basedOn w:val="Text0"/>
    <w:rsid w:val="00082930"/>
    <w:pPr>
      <w:spacing w:after="60"/>
    </w:pPr>
    <w:rPr>
      <w:b/>
      <w:sz w:val="18"/>
    </w:rPr>
  </w:style>
  <w:style w:type="paragraph" w:customStyle="1" w:styleId="Text3">
    <w:name w:val="_Text 3"/>
    <w:basedOn w:val="Text0"/>
    <w:link w:val="Text3CharChar"/>
    <w:rsid w:val="00082930"/>
    <w:pPr>
      <w:ind w:left="720"/>
    </w:pPr>
  </w:style>
  <w:style w:type="character" w:customStyle="1" w:styleId="Text3CharChar">
    <w:name w:val="_Text 3 Char Char"/>
    <w:basedOn w:val="TextCharChar"/>
    <w:link w:val="Text3"/>
    <w:rsid w:val="00082930"/>
    <w:rPr>
      <w:rFonts w:ascii="Verdana" w:eastAsia="Times New Roman" w:hAnsi="Verdana" w:cs="Times New Roman"/>
      <w:bCs/>
      <w:color w:val="333333"/>
      <w:sz w:val="19"/>
      <w:szCs w:val="19"/>
      <w:lang w:val="en-GB" w:eastAsia="en-GB"/>
    </w:rPr>
  </w:style>
  <w:style w:type="paragraph" w:customStyle="1" w:styleId="Line">
    <w:name w:val="_Line"/>
    <w:next w:val="Text0"/>
    <w:qFormat/>
    <w:rsid w:val="00082930"/>
    <w:pPr>
      <w:pBdr>
        <w:top w:val="single" w:sz="4" w:space="0" w:color="999999"/>
      </w:pBdr>
      <w:spacing w:before="240" w:after="120" w:line="240" w:lineRule="auto"/>
    </w:pPr>
    <w:rPr>
      <w:rFonts w:ascii="Verdana" w:eastAsia="Times New Roman" w:hAnsi="Verdana" w:cs="Times New Roman"/>
      <w:bCs/>
      <w:color w:val="333333"/>
      <w:sz w:val="18"/>
      <w:szCs w:val="24"/>
      <w:lang w:val="en-GB" w:eastAsia="en-GB"/>
    </w:rPr>
  </w:style>
  <w:style w:type="paragraph" w:customStyle="1" w:styleId="Copyright">
    <w:name w:val="Copyright"/>
    <w:basedOn w:val="Normal"/>
    <w:rsid w:val="00082930"/>
    <w:pPr>
      <w:spacing w:before="240" w:after="240"/>
    </w:pPr>
    <w:rPr>
      <w:rFonts w:ascii="Arial" w:hAnsi="Arial"/>
      <w:b/>
      <w:sz w:val="28"/>
    </w:rPr>
  </w:style>
  <w:style w:type="character" w:customStyle="1" w:styleId="NoSpacingChar">
    <w:name w:val="No Spacing Char"/>
    <w:basedOn w:val="DefaultParagraphFont"/>
    <w:link w:val="NoSpacing"/>
    <w:uiPriority w:val="1"/>
    <w:locked/>
    <w:rsid w:val="00082930"/>
  </w:style>
  <w:style w:type="paragraph" w:customStyle="1" w:styleId="TableNumberedText">
    <w:name w:val="_Table Numbered Text"/>
    <w:basedOn w:val="NumberedText"/>
    <w:rsid w:val="00082930"/>
    <w:rPr>
      <w:sz w:val="18"/>
    </w:rPr>
  </w:style>
  <w:style w:type="paragraph" w:customStyle="1" w:styleId="TableBulletText">
    <w:name w:val="_Table Bullet Text"/>
    <w:basedOn w:val="BulletText"/>
    <w:rsid w:val="00082930"/>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082930"/>
    <w:rPr>
      <w:rFonts w:ascii="Verdana" w:hAnsi="Verdana"/>
      <w:b/>
      <w:bCs/>
      <w:lang w:val="en-NZ"/>
    </w:rPr>
  </w:style>
  <w:style w:type="paragraph" w:styleId="TableofFigures">
    <w:name w:val="table of figures"/>
    <w:basedOn w:val="Normal"/>
    <w:next w:val="Normal"/>
    <w:autoRedefine/>
    <w:uiPriority w:val="99"/>
    <w:qFormat/>
    <w:rsid w:val="004A0C75"/>
    <w:pPr>
      <w:tabs>
        <w:tab w:val="right" w:leader="dot" w:pos="9016"/>
      </w:tabs>
    </w:pPr>
    <w:rPr>
      <w:b/>
      <w:color w:val="333333"/>
      <w:szCs w:val="24"/>
      <w:lang w:val="en-NZ"/>
    </w:rPr>
  </w:style>
  <w:style w:type="paragraph" w:customStyle="1" w:styleId="Footer0">
    <w:name w:val="_Footer"/>
    <w:link w:val="FooterCharChar"/>
    <w:rsid w:val="00082930"/>
    <w:pPr>
      <w:tabs>
        <w:tab w:val="center" w:pos="4502"/>
        <w:tab w:val="right" w:pos="9299"/>
      </w:tabs>
      <w:spacing w:after="0" w:line="240" w:lineRule="auto"/>
    </w:pPr>
    <w:rPr>
      <w:rFonts w:ascii="Verdana" w:eastAsia="Times New Roman" w:hAnsi="Verdana" w:cs="Times New Roman"/>
      <w:bCs/>
      <w:color w:val="333333"/>
      <w:sz w:val="16"/>
      <w:szCs w:val="19"/>
      <w:lang w:val="en-GB" w:eastAsia="en-GB"/>
    </w:rPr>
  </w:style>
  <w:style w:type="character" w:customStyle="1" w:styleId="FooterCharChar">
    <w:name w:val="_Footer Char Char"/>
    <w:basedOn w:val="DefaultParagraphFont"/>
    <w:link w:val="Footer0"/>
    <w:rsid w:val="00082930"/>
    <w:rPr>
      <w:rFonts w:ascii="Verdana" w:eastAsia="Times New Roman" w:hAnsi="Verdana" w:cs="Times New Roman"/>
      <w:bCs/>
      <w:color w:val="333333"/>
      <w:sz w:val="16"/>
      <w:szCs w:val="19"/>
      <w:lang w:val="en-GB" w:eastAsia="en-GB"/>
    </w:rPr>
  </w:style>
  <w:style w:type="paragraph" w:customStyle="1" w:styleId="FooterLine">
    <w:name w:val="_Footer Line"/>
    <w:basedOn w:val="Footer0"/>
    <w:rsid w:val="00082930"/>
    <w:pPr>
      <w:pBdr>
        <w:top w:val="single" w:sz="4" w:space="8" w:color="333333"/>
      </w:pBdr>
    </w:pPr>
  </w:style>
  <w:style w:type="character" w:styleId="PageNumber">
    <w:name w:val="page number"/>
    <w:basedOn w:val="DefaultParagraphFont"/>
    <w:semiHidden/>
    <w:rsid w:val="00082930"/>
  </w:style>
  <w:style w:type="paragraph" w:customStyle="1" w:styleId="STLParagraph">
    <w:name w:val="STL Paragraph"/>
    <w:basedOn w:val="Normal"/>
    <w:link w:val="STLParagraphChar"/>
    <w:qFormat/>
    <w:rsid w:val="00082930"/>
    <w:pPr>
      <w:spacing w:before="60" w:after="120"/>
      <w:jc w:val="both"/>
    </w:pPr>
    <w:rPr>
      <w:rFonts w:asciiTheme="minorHAnsi" w:eastAsia="SimSun" w:hAnsiTheme="minorHAnsi" w:cs="Arial"/>
      <w:bCs/>
      <w:color w:val="333333"/>
      <w:sz w:val="22"/>
      <w:lang w:val="en-GB" w:eastAsia="en-GB"/>
    </w:rPr>
  </w:style>
  <w:style w:type="paragraph" w:customStyle="1" w:styleId="STLHeading1">
    <w:name w:val="STL Heading 1"/>
    <w:basedOn w:val="Normal"/>
    <w:autoRedefine/>
    <w:qFormat/>
    <w:rsid w:val="00082930"/>
    <w:pPr>
      <w:pageBreakBefore/>
      <w:numPr>
        <w:numId w:val="22"/>
      </w:numPr>
      <w:pBdr>
        <w:bottom w:val="single" w:sz="4" w:space="6" w:color="9F9F9F"/>
      </w:pBdr>
      <w:tabs>
        <w:tab w:val="left" w:pos="709"/>
        <w:tab w:val="left" w:pos="851"/>
      </w:tabs>
      <w:spacing w:before="120" w:after="240"/>
      <w:outlineLvl w:val="0"/>
    </w:pPr>
    <w:rPr>
      <w:rFonts w:asciiTheme="minorHAnsi" w:eastAsia="Times New Roman" w:hAnsiTheme="minorHAnsi" w:cs="Arial"/>
      <w:b/>
      <w:color w:val="1F5CA9"/>
      <w:sz w:val="28"/>
      <w:szCs w:val="28"/>
      <w:lang w:val="en-GB" w:eastAsia="en-GB" w:bidi="en-US"/>
    </w:rPr>
  </w:style>
  <w:style w:type="paragraph" w:customStyle="1" w:styleId="STLBullet1">
    <w:name w:val="STL Bullet 1"/>
    <w:basedOn w:val="Normal"/>
    <w:qFormat/>
    <w:rsid w:val="00082930"/>
    <w:pPr>
      <w:numPr>
        <w:numId w:val="23"/>
      </w:numPr>
      <w:spacing w:before="60" w:after="120"/>
    </w:pPr>
    <w:rPr>
      <w:rFonts w:asciiTheme="minorHAnsi" w:eastAsia="Times New Roman" w:hAnsiTheme="minorHAnsi" w:cs="Times New Roman"/>
      <w:bCs/>
      <w:color w:val="333333"/>
      <w:sz w:val="22"/>
      <w:szCs w:val="19"/>
      <w:lang w:val="en-NZ"/>
    </w:rPr>
  </w:style>
  <w:style w:type="paragraph" w:customStyle="1" w:styleId="STLTitle">
    <w:name w:val="STL Title"/>
    <w:basedOn w:val="Normal"/>
    <w:link w:val="STLTitleChar"/>
    <w:qFormat/>
    <w:rsid w:val="00082930"/>
    <w:rPr>
      <w:rFonts w:asciiTheme="minorHAnsi" w:eastAsia="Times New Roman" w:hAnsiTheme="minorHAnsi" w:cs="Times New Roman"/>
      <w:b/>
      <w:color w:val="C00000"/>
      <w:sz w:val="22"/>
      <w:szCs w:val="28"/>
      <w:lang w:val="en-NZ"/>
    </w:rPr>
  </w:style>
  <w:style w:type="paragraph" w:customStyle="1" w:styleId="STLHeading2">
    <w:name w:val="STL Heading 2"/>
    <w:basedOn w:val="STLHeading1"/>
    <w:link w:val="STLHeading2Char"/>
    <w:autoRedefine/>
    <w:qFormat/>
    <w:rsid w:val="00082930"/>
    <w:pPr>
      <w:pageBreakBefore w:val="0"/>
      <w:numPr>
        <w:numId w:val="24"/>
      </w:numPr>
      <w:pBdr>
        <w:bottom w:val="none" w:sz="0" w:space="0" w:color="auto"/>
      </w:pBdr>
      <w:tabs>
        <w:tab w:val="clear" w:pos="709"/>
        <w:tab w:val="clear" w:pos="851"/>
        <w:tab w:val="left" w:pos="270"/>
        <w:tab w:val="left" w:pos="540"/>
      </w:tabs>
    </w:pPr>
    <w:rPr>
      <w:b w:val="0"/>
      <w:color w:val="auto"/>
      <w:sz w:val="22"/>
      <w:szCs w:val="22"/>
    </w:rPr>
  </w:style>
  <w:style w:type="paragraph" w:styleId="DocumentMap">
    <w:name w:val="Document Map"/>
    <w:basedOn w:val="Normal"/>
    <w:link w:val="DocumentMapChar"/>
    <w:uiPriority w:val="99"/>
    <w:semiHidden/>
    <w:unhideWhenUsed/>
    <w:rsid w:val="00082930"/>
    <w:rPr>
      <w:rFonts w:ascii="Tahoma" w:hAnsi="Tahoma" w:cs="Tahoma"/>
      <w:sz w:val="16"/>
      <w:szCs w:val="16"/>
    </w:rPr>
  </w:style>
  <w:style w:type="character" w:customStyle="1" w:styleId="DocumentMapChar">
    <w:name w:val="Document Map Char"/>
    <w:basedOn w:val="DefaultParagraphFont"/>
    <w:link w:val="DocumentMap"/>
    <w:uiPriority w:val="99"/>
    <w:semiHidden/>
    <w:rsid w:val="00082930"/>
    <w:rPr>
      <w:rFonts w:ascii="Tahoma" w:hAnsi="Tahoma" w:cs="Tahoma"/>
      <w:sz w:val="16"/>
      <w:szCs w:val="16"/>
    </w:rPr>
  </w:style>
  <w:style w:type="paragraph" w:customStyle="1" w:styleId="STLBullet2">
    <w:name w:val="STL Bullet 2"/>
    <w:basedOn w:val="Normal"/>
    <w:qFormat/>
    <w:rsid w:val="00082930"/>
    <w:pPr>
      <w:numPr>
        <w:ilvl w:val="1"/>
        <w:numId w:val="8"/>
      </w:numPr>
      <w:spacing w:before="60" w:after="120"/>
    </w:pPr>
    <w:rPr>
      <w:rFonts w:asciiTheme="minorHAnsi" w:eastAsia="Times New Roman" w:hAnsiTheme="minorHAnsi" w:cs="Times New Roman"/>
      <w:bCs/>
      <w:color w:val="333333"/>
      <w:sz w:val="22"/>
      <w:szCs w:val="19"/>
      <w:lang w:val="en-NZ"/>
    </w:rPr>
  </w:style>
  <w:style w:type="paragraph" w:customStyle="1" w:styleId="STLHeading3">
    <w:name w:val="STL Heading 3"/>
    <w:basedOn w:val="Normal"/>
    <w:qFormat/>
    <w:rsid w:val="00082930"/>
    <w:pPr>
      <w:numPr>
        <w:ilvl w:val="2"/>
        <w:numId w:val="22"/>
      </w:numPr>
      <w:spacing w:before="120" w:after="120"/>
      <w:outlineLvl w:val="2"/>
    </w:pPr>
    <w:rPr>
      <w:rFonts w:asciiTheme="minorHAnsi" w:eastAsia="Times New Roman" w:hAnsiTheme="minorHAnsi" w:cs="Times New Roman"/>
      <w:bCs/>
      <w:color w:val="1F5CA9"/>
      <w:sz w:val="28"/>
      <w:lang w:val="en-GB" w:eastAsia="en-GB"/>
    </w:rPr>
  </w:style>
  <w:style w:type="paragraph" w:customStyle="1" w:styleId="STLHeading4">
    <w:name w:val="STL Heading 4"/>
    <w:basedOn w:val="STLHeading3"/>
    <w:qFormat/>
    <w:rsid w:val="00082930"/>
    <w:pPr>
      <w:numPr>
        <w:ilvl w:val="3"/>
      </w:numPr>
    </w:pPr>
    <w:rPr>
      <w:i/>
      <w:sz w:val="24"/>
    </w:rPr>
  </w:style>
  <w:style w:type="paragraph" w:customStyle="1" w:styleId="STLBullet3">
    <w:name w:val="STL Bullet 3"/>
    <w:basedOn w:val="Normal"/>
    <w:qFormat/>
    <w:rsid w:val="00082930"/>
    <w:pPr>
      <w:numPr>
        <w:ilvl w:val="2"/>
        <w:numId w:val="9"/>
      </w:numPr>
      <w:spacing w:before="60" w:after="120"/>
    </w:pPr>
    <w:rPr>
      <w:rFonts w:asciiTheme="minorHAnsi" w:eastAsia="Times New Roman" w:hAnsiTheme="minorHAnsi" w:cs="Times New Roman"/>
      <w:bCs/>
      <w:color w:val="333333"/>
      <w:sz w:val="22"/>
      <w:szCs w:val="19"/>
      <w:lang w:val="en-NZ"/>
    </w:rPr>
  </w:style>
  <w:style w:type="character" w:customStyle="1" w:styleId="STLParagraphChar">
    <w:name w:val="STL Paragraph Char"/>
    <w:basedOn w:val="DefaultParagraphFont"/>
    <w:link w:val="STLParagraph"/>
    <w:rsid w:val="00082930"/>
    <w:rPr>
      <w:rFonts w:eastAsia="SimSun" w:cs="Arial"/>
      <w:bCs/>
      <w:color w:val="333333"/>
      <w:lang w:val="en-GB" w:eastAsia="en-GB"/>
    </w:rPr>
  </w:style>
  <w:style w:type="character" w:customStyle="1" w:styleId="STLHeading2Char">
    <w:name w:val="STL Heading 2 Char"/>
    <w:basedOn w:val="DefaultParagraphFont"/>
    <w:link w:val="STLHeading2"/>
    <w:rsid w:val="00082930"/>
    <w:rPr>
      <w:rFonts w:eastAsia="Times New Roman" w:cs="Arial"/>
      <w:lang w:val="en-GB" w:eastAsia="en-GB" w:bidi="en-US"/>
    </w:rPr>
  </w:style>
  <w:style w:type="table" w:customStyle="1" w:styleId="MediumShading1-Accent11">
    <w:name w:val="Medium Shading 1 - Accent 11"/>
    <w:basedOn w:val="TableNormal"/>
    <w:uiPriority w:val="63"/>
    <w:rsid w:val="00082930"/>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STLTitleChar">
    <w:name w:val="STL Title Char"/>
    <w:basedOn w:val="DefaultParagraphFont"/>
    <w:link w:val="STLTitle"/>
    <w:rsid w:val="00082930"/>
    <w:rPr>
      <w:rFonts w:eastAsia="Times New Roman" w:cs="Times New Roman"/>
      <w:b/>
      <w:color w:val="C00000"/>
      <w:szCs w:val="28"/>
      <w:lang w:val="en-NZ"/>
    </w:rPr>
  </w:style>
  <w:style w:type="numbering" w:customStyle="1" w:styleId="Style1">
    <w:name w:val="Style1"/>
    <w:uiPriority w:val="99"/>
    <w:rsid w:val="00082930"/>
    <w:pPr>
      <w:numPr>
        <w:numId w:val="10"/>
      </w:numPr>
    </w:pPr>
  </w:style>
  <w:style w:type="numbering" w:customStyle="1" w:styleId="Style2">
    <w:name w:val="Style2"/>
    <w:uiPriority w:val="99"/>
    <w:rsid w:val="00082930"/>
    <w:pPr>
      <w:numPr>
        <w:numId w:val="11"/>
      </w:numPr>
    </w:pPr>
  </w:style>
  <w:style w:type="numbering" w:customStyle="1" w:styleId="Style3">
    <w:name w:val="Style3"/>
    <w:uiPriority w:val="99"/>
    <w:rsid w:val="00082930"/>
    <w:pPr>
      <w:numPr>
        <w:numId w:val="14"/>
      </w:numPr>
    </w:pPr>
  </w:style>
  <w:style w:type="numbering" w:customStyle="1" w:styleId="Style4">
    <w:name w:val="Style4"/>
    <w:uiPriority w:val="99"/>
    <w:rsid w:val="00082930"/>
    <w:pPr>
      <w:numPr>
        <w:numId w:val="12"/>
      </w:numPr>
    </w:pPr>
  </w:style>
  <w:style w:type="numbering" w:customStyle="1" w:styleId="ECHeadingNN">
    <w:name w:val="EC Heading N.N"/>
    <w:uiPriority w:val="99"/>
    <w:rsid w:val="00082930"/>
  </w:style>
  <w:style w:type="numbering" w:customStyle="1" w:styleId="Style5">
    <w:name w:val="Style5"/>
    <w:next w:val="ECHeadingNN"/>
    <w:uiPriority w:val="99"/>
    <w:rsid w:val="00082930"/>
    <w:pPr>
      <w:numPr>
        <w:numId w:val="13"/>
      </w:numPr>
    </w:pPr>
  </w:style>
  <w:style w:type="paragraph" w:customStyle="1" w:styleId="TableTitletext">
    <w:name w:val="_Table Title text"/>
    <w:basedOn w:val="Text0"/>
    <w:link w:val="TableTitletextChar"/>
    <w:rsid w:val="00082930"/>
    <w:pPr>
      <w:spacing w:after="60"/>
    </w:pPr>
    <w:rPr>
      <w:b/>
      <w:sz w:val="18"/>
    </w:rPr>
  </w:style>
  <w:style w:type="character" w:customStyle="1" w:styleId="TableTitletextChar">
    <w:name w:val="_Table Title text Char"/>
    <w:basedOn w:val="TextCharChar"/>
    <w:link w:val="TableTitletext"/>
    <w:rsid w:val="00082930"/>
    <w:rPr>
      <w:rFonts w:ascii="Verdana" w:eastAsia="Times New Roman" w:hAnsi="Verdana" w:cs="Times New Roman"/>
      <w:b/>
      <w:bCs/>
      <w:color w:val="333333"/>
      <w:sz w:val="18"/>
      <w:szCs w:val="19"/>
      <w:lang w:val="en-GB" w:eastAsia="en-GB"/>
    </w:rPr>
  </w:style>
  <w:style w:type="character" w:customStyle="1" w:styleId="Heading2CharChar">
    <w:name w:val="_Heading 2 Char Char"/>
    <w:basedOn w:val="DefaultParagraphFont"/>
    <w:link w:val="Heading20"/>
    <w:rsid w:val="00082930"/>
    <w:rPr>
      <w:rFonts w:ascii="Arial" w:eastAsia="Times New Roman" w:hAnsi="Arial" w:cs="Times New Roman"/>
      <w:b/>
      <w:bCs/>
      <w:sz w:val="24"/>
      <w:szCs w:val="19"/>
      <w:lang w:val="en-GB" w:eastAsia="en-GB"/>
    </w:rPr>
  </w:style>
  <w:style w:type="character" w:customStyle="1" w:styleId="BulletTextChar">
    <w:name w:val="_Bullet Text Char"/>
    <w:basedOn w:val="DefaultParagraphFont"/>
    <w:link w:val="BulletText"/>
    <w:rsid w:val="00082930"/>
    <w:rPr>
      <w:rFonts w:ascii="Verdana" w:eastAsia="Times New Roman" w:hAnsi="Verdana" w:cs="Times New Roman"/>
      <w:bCs/>
      <w:color w:val="333333"/>
      <w:sz w:val="19"/>
      <w:szCs w:val="19"/>
      <w:lang w:val="en-GB" w:eastAsia="en-GB"/>
    </w:rPr>
  </w:style>
  <w:style w:type="character" w:customStyle="1" w:styleId="Emphasis0">
    <w:name w:val="_Emphasis"/>
    <w:basedOn w:val="DefaultParagraphFont"/>
    <w:rsid w:val="00082930"/>
    <w:rPr>
      <w:i/>
    </w:rPr>
  </w:style>
  <w:style w:type="paragraph" w:customStyle="1" w:styleId="Review">
    <w:name w:val="_Review"/>
    <w:basedOn w:val="Text0"/>
    <w:rsid w:val="00082930"/>
    <w:rPr>
      <w:color w:val="3366FF"/>
    </w:rPr>
  </w:style>
  <w:style w:type="character" w:customStyle="1" w:styleId="ReviewChar">
    <w:name w:val="_Review Char"/>
    <w:basedOn w:val="DefaultParagraphFont"/>
    <w:rsid w:val="00082930"/>
    <w:rPr>
      <w:color w:val="3366FF"/>
    </w:rPr>
  </w:style>
  <w:style w:type="paragraph" w:customStyle="1" w:styleId="Note0">
    <w:name w:val="_Note"/>
    <w:basedOn w:val="Text0"/>
    <w:next w:val="Text0"/>
    <w:rsid w:val="00082930"/>
    <w:pPr>
      <w:tabs>
        <w:tab w:val="left" w:pos="851"/>
      </w:tabs>
      <w:ind w:left="851" w:hanging="851"/>
    </w:pPr>
  </w:style>
  <w:style w:type="paragraph" w:customStyle="1" w:styleId="BodyTextListBullet">
    <w:name w:val="BodyTextListBullet"/>
    <w:basedOn w:val="Normal"/>
    <w:link w:val="BodyTextListBulletChar"/>
    <w:uiPriority w:val="99"/>
    <w:rsid w:val="00082930"/>
    <w:pPr>
      <w:numPr>
        <w:numId w:val="15"/>
      </w:numPr>
      <w:tabs>
        <w:tab w:val="left" w:pos="720"/>
        <w:tab w:val="left" w:pos="1080"/>
        <w:tab w:val="left" w:pos="1440"/>
      </w:tabs>
      <w:spacing w:before="60" w:after="60" w:line="23" w:lineRule="exact"/>
      <w:jc w:val="both"/>
    </w:pPr>
    <w:rPr>
      <w:rFonts w:ascii="Arial" w:hAnsi="Arial"/>
      <w:sz w:val="20"/>
      <w:szCs w:val="20"/>
      <w:lang w:val="en-GB"/>
    </w:rPr>
  </w:style>
  <w:style w:type="character" w:customStyle="1" w:styleId="BodyTextListBulletChar">
    <w:name w:val="BodyTextListBullet Char"/>
    <w:basedOn w:val="DefaultParagraphFont"/>
    <w:link w:val="BodyTextListBullet"/>
    <w:uiPriority w:val="99"/>
    <w:locked/>
    <w:rsid w:val="00082930"/>
    <w:rPr>
      <w:rFonts w:ascii="Arial" w:hAnsi="Arial"/>
      <w:sz w:val="20"/>
      <w:szCs w:val="20"/>
      <w:lang w:val="en-GB"/>
    </w:rPr>
  </w:style>
  <w:style w:type="character" w:customStyle="1" w:styleId="BodyTextChar3">
    <w:name w:val="BodyText Char3"/>
    <w:basedOn w:val="DefaultParagraphFont"/>
    <w:link w:val="BodyText0"/>
    <w:locked/>
    <w:rsid w:val="00082930"/>
    <w:rPr>
      <w:rFonts w:ascii="Arial" w:hAnsi="Arial" w:cs="Arial"/>
    </w:rPr>
  </w:style>
  <w:style w:type="paragraph" w:customStyle="1" w:styleId="BodyText0">
    <w:name w:val="BodyText"/>
    <w:basedOn w:val="Normal"/>
    <w:link w:val="BodyTextChar3"/>
    <w:rsid w:val="00082930"/>
    <w:pPr>
      <w:spacing w:before="120" w:after="60" w:line="280" w:lineRule="atLeast"/>
      <w:jc w:val="both"/>
    </w:pPr>
    <w:rPr>
      <w:rFonts w:ascii="Arial" w:hAnsi="Arial" w:cs="Arial"/>
      <w:sz w:val="22"/>
    </w:rPr>
  </w:style>
  <w:style w:type="paragraph" w:customStyle="1" w:styleId="HeadUnderline">
    <w:name w:val="Head Underline"/>
    <w:basedOn w:val="BodyText"/>
    <w:uiPriority w:val="99"/>
    <w:rsid w:val="00082930"/>
    <w:pPr>
      <w:spacing w:after="120"/>
      <w:jc w:val="left"/>
    </w:pPr>
    <w:rPr>
      <w:rFonts w:ascii="Arial" w:eastAsia="MS Mincho" w:hAnsi="Arial"/>
      <w:b/>
      <w:bCs/>
      <w:sz w:val="20"/>
      <w:szCs w:val="20"/>
      <w:u w:val="single"/>
      <w:lang w:eastAsia="en-US"/>
    </w:rPr>
  </w:style>
  <w:style w:type="paragraph" w:customStyle="1" w:styleId="BodyContent">
    <w:name w:val="Body Content"/>
    <w:basedOn w:val="Normal"/>
    <w:qFormat/>
    <w:rsid w:val="00082930"/>
    <w:pPr>
      <w:spacing w:before="120" w:line="312" w:lineRule="auto"/>
    </w:pPr>
    <w:rPr>
      <w:rFonts w:ascii="Arial" w:eastAsia="Perpetua" w:hAnsi="Arial"/>
      <w:color w:val="000000"/>
      <w:sz w:val="22"/>
    </w:rPr>
  </w:style>
  <w:style w:type="paragraph" w:customStyle="1" w:styleId="FigureW">
    <w:name w:val="FigureW"/>
    <w:basedOn w:val="Normal"/>
    <w:rsid w:val="00082930"/>
    <w:pPr>
      <w:keepNext/>
      <w:keepLines/>
      <w:widowControl w:val="0"/>
      <w:numPr>
        <w:numId w:val="16"/>
      </w:numPr>
      <w:tabs>
        <w:tab w:val="clear" w:pos="500"/>
        <w:tab w:val="left" w:pos="200"/>
      </w:tabs>
      <w:spacing w:before="120" w:after="120"/>
      <w:ind w:left="360" w:hanging="360"/>
    </w:pPr>
    <w:rPr>
      <w:rFonts w:ascii="Arial" w:hAnsi="Arial" w:cs="Arial"/>
      <w:sz w:val="16"/>
      <w:szCs w:val="16"/>
    </w:rPr>
  </w:style>
  <w:style w:type="paragraph" w:customStyle="1" w:styleId="Default">
    <w:name w:val="Default"/>
    <w:rsid w:val="00082930"/>
    <w:pPr>
      <w:autoSpaceDE w:val="0"/>
      <w:autoSpaceDN w:val="0"/>
      <w:adjustRightInd w:val="0"/>
      <w:spacing w:after="0" w:line="240" w:lineRule="auto"/>
    </w:pPr>
    <w:rPr>
      <w:rFonts w:ascii="Symbol" w:eastAsia="Calibri" w:hAnsi="Symbol" w:cs="Symbol"/>
      <w:color w:val="000000"/>
      <w:sz w:val="24"/>
      <w:szCs w:val="24"/>
      <w:lang w:val="en-US"/>
    </w:rPr>
  </w:style>
  <w:style w:type="character" w:customStyle="1" w:styleId="Blue">
    <w:name w:val="Blue"/>
    <w:uiPriority w:val="1"/>
    <w:qFormat/>
    <w:rsid w:val="00082930"/>
    <w:rPr>
      <w:color w:val="0072BA"/>
    </w:rPr>
  </w:style>
  <w:style w:type="paragraph" w:customStyle="1" w:styleId="SoWHPHeading1">
    <w:name w:val="SoW HP Heading 1"/>
    <w:basedOn w:val="Heading1"/>
    <w:link w:val="SoWHPHeading1Char"/>
    <w:uiPriority w:val="99"/>
    <w:qFormat/>
    <w:rsid w:val="00082930"/>
    <w:pPr>
      <w:pageBreakBefore/>
      <w:numPr>
        <w:numId w:val="17"/>
      </w:numPr>
      <w:spacing w:after="60" w:line="276" w:lineRule="auto"/>
    </w:pPr>
    <w:rPr>
      <w:rFonts w:ascii="Futura Hv" w:eastAsia="Times New Roman" w:hAnsi="Futura Hv" w:cstheme="minorBidi"/>
      <w:b w:val="0"/>
      <w:bCs/>
      <w:color w:val="336699"/>
      <w:kern w:val="32"/>
      <w:lang w:val="en-IN"/>
    </w:rPr>
  </w:style>
  <w:style w:type="character" w:customStyle="1" w:styleId="SoWHPHeading1Char">
    <w:name w:val="SoW HP Heading 1 Char"/>
    <w:basedOn w:val="DefaultParagraphFont"/>
    <w:link w:val="SoWHPHeading1"/>
    <w:uiPriority w:val="99"/>
    <w:rsid w:val="00082930"/>
    <w:rPr>
      <w:rFonts w:ascii="Futura Hv" w:eastAsia="Times New Roman" w:hAnsi="Futura Hv"/>
      <w:bCs/>
      <w:color w:val="336699"/>
      <w:kern w:val="32"/>
      <w:sz w:val="32"/>
      <w:szCs w:val="32"/>
      <w:lang w:eastAsia="en-GB"/>
    </w:rPr>
  </w:style>
  <w:style w:type="paragraph" w:customStyle="1" w:styleId="SoWHPHeading2">
    <w:name w:val="SoW HP Heading 2"/>
    <w:basedOn w:val="SoWHPHeading1"/>
    <w:uiPriority w:val="99"/>
    <w:qFormat/>
    <w:rsid w:val="00082930"/>
    <w:pPr>
      <w:pageBreakBefore w:val="0"/>
      <w:numPr>
        <w:ilvl w:val="1"/>
      </w:numPr>
      <w:tabs>
        <w:tab w:val="num" w:pos="1021"/>
      </w:tabs>
      <w:ind w:left="1021" w:hanging="426"/>
    </w:pPr>
  </w:style>
  <w:style w:type="paragraph" w:customStyle="1" w:styleId="SoWHPHeading3">
    <w:name w:val="SoW HP Heading 3"/>
    <w:basedOn w:val="SoWHPHeading1"/>
    <w:uiPriority w:val="99"/>
    <w:qFormat/>
    <w:rsid w:val="00082930"/>
    <w:pPr>
      <w:pageBreakBefore w:val="0"/>
      <w:numPr>
        <w:ilvl w:val="2"/>
      </w:numPr>
      <w:tabs>
        <w:tab w:val="num" w:pos="1474"/>
      </w:tabs>
      <w:ind w:left="1474" w:hanging="425"/>
    </w:pPr>
    <w:rPr>
      <w:sz w:val="28"/>
    </w:rPr>
  </w:style>
  <w:style w:type="character" w:customStyle="1" w:styleId="st1">
    <w:name w:val="st1"/>
    <w:basedOn w:val="DefaultParagraphFont"/>
    <w:rsid w:val="00082930"/>
  </w:style>
  <w:style w:type="paragraph" w:customStyle="1" w:styleId="AboutInfosys">
    <w:name w:val="About_Infosys"/>
    <w:qFormat/>
    <w:locked/>
    <w:rsid w:val="00082930"/>
    <w:pPr>
      <w:spacing w:before="60" w:after="0" w:line="240" w:lineRule="exact"/>
    </w:pPr>
    <w:rPr>
      <w:rFonts w:ascii="ITC Berkeley Oldstyle Std" w:eastAsia="MS Mincho" w:hAnsi="ITC Berkeley Oldstyle Std" w:cs="Arial"/>
      <w:color w:val="000000"/>
      <w:sz w:val="18"/>
      <w:lang w:val="en-US"/>
    </w:rPr>
  </w:style>
  <w:style w:type="paragraph" w:customStyle="1" w:styleId="BoldAlphaNumericList">
    <w:name w:val="Bold Alpha Numeric List"/>
    <w:basedOn w:val="Normal"/>
    <w:uiPriority w:val="99"/>
    <w:rsid w:val="00082930"/>
    <w:pPr>
      <w:numPr>
        <w:numId w:val="18"/>
      </w:numPr>
      <w:spacing w:line="240" w:lineRule="atLeast"/>
      <w:jc w:val="both"/>
    </w:pPr>
    <w:rPr>
      <w:rFonts w:ascii="Arial" w:hAnsi="Arial" w:cs="Arial"/>
      <w:b/>
      <w:bCs/>
      <w:sz w:val="20"/>
      <w:szCs w:val="20"/>
    </w:rPr>
  </w:style>
  <w:style w:type="paragraph" w:customStyle="1" w:styleId="TableInstructiontext">
    <w:name w:val="_Table Instruction text"/>
    <w:basedOn w:val="Normal"/>
    <w:rsid w:val="00082930"/>
    <w:pPr>
      <w:spacing w:before="60" w:after="120"/>
      <w:jc w:val="both"/>
    </w:pPr>
    <w:rPr>
      <w:rFonts w:ascii="Verdana" w:hAnsi="Verdana"/>
      <w:bCs/>
      <w:color w:val="008000"/>
      <w:sz w:val="18"/>
      <w:szCs w:val="19"/>
      <w:lang w:val="en-GB" w:eastAsia="en-GB"/>
    </w:rPr>
  </w:style>
  <w:style w:type="paragraph" w:customStyle="1" w:styleId="TableInstructionText3">
    <w:name w:val="_Table Instruction Text 3"/>
    <w:basedOn w:val="Normal"/>
    <w:rsid w:val="00082930"/>
    <w:pPr>
      <w:spacing w:before="60" w:after="120"/>
      <w:ind w:left="720"/>
      <w:jc w:val="both"/>
    </w:pPr>
    <w:rPr>
      <w:rFonts w:ascii="Verdana" w:hAnsi="Verdana"/>
      <w:bCs/>
      <w:color w:val="008000"/>
      <w:sz w:val="18"/>
      <w:szCs w:val="19"/>
      <w:lang w:val="en-GB" w:eastAsia="en-GB"/>
    </w:rPr>
  </w:style>
  <w:style w:type="character" w:customStyle="1" w:styleId="ItemListChar">
    <w:name w:val="Item List Char"/>
    <w:basedOn w:val="DefaultParagraphFont"/>
    <w:link w:val="ItemList"/>
    <w:locked/>
    <w:rsid w:val="00082930"/>
    <w:rPr>
      <w:rFonts w:ascii="Helvetica" w:hAnsi="Helvetica"/>
      <w:sz w:val="20"/>
      <w:szCs w:val="20"/>
    </w:rPr>
  </w:style>
  <w:style w:type="paragraph" w:customStyle="1" w:styleId="ItemList">
    <w:name w:val="Item List"/>
    <w:basedOn w:val="Normal"/>
    <w:link w:val="ItemListChar"/>
    <w:rsid w:val="00082930"/>
    <w:pPr>
      <w:numPr>
        <w:numId w:val="19"/>
      </w:numPr>
      <w:snapToGrid w:val="0"/>
      <w:spacing w:before="40" w:after="40"/>
    </w:pPr>
    <w:rPr>
      <w:rFonts w:ascii="Helvetica" w:hAnsi="Helvetica"/>
      <w:sz w:val="20"/>
      <w:szCs w:val="20"/>
    </w:rPr>
  </w:style>
  <w:style w:type="paragraph" w:customStyle="1" w:styleId="Pa1">
    <w:name w:val="Pa1"/>
    <w:basedOn w:val="Normal"/>
    <w:next w:val="Normal"/>
    <w:uiPriority w:val="99"/>
    <w:rsid w:val="00082930"/>
    <w:pPr>
      <w:autoSpaceDE w:val="0"/>
      <w:autoSpaceDN w:val="0"/>
      <w:adjustRightInd w:val="0"/>
      <w:spacing w:line="191" w:lineRule="atLeast"/>
    </w:pPr>
    <w:rPr>
      <w:rFonts w:ascii="Segoe Semibold" w:eastAsia="Calibri" w:hAnsi="Segoe Semibold"/>
      <w:sz w:val="22"/>
    </w:rPr>
  </w:style>
  <w:style w:type="paragraph" w:styleId="ListNumber">
    <w:name w:val="List Number"/>
    <w:basedOn w:val="Normal"/>
    <w:rsid w:val="00082930"/>
    <w:pPr>
      <w:numPr>
        <w:numId w:val="20"/>
      </w:numPr>
      <w:spacing w:before="120" w:after="40" w:line="400" w:lineRule="atLeast"/>
      <w:ind w:left="1080"/>
    </w:pPr>
    <w:rPr>
      <w:rFonts w:asciiTheme="minorHAnsi" w:eastAsia="MS Mincho" w:hAnsiTheme="minorHAnsi" w:cs="Angsana New"/>
      <w:sz w:val="22"/>
      <w:szCs w:val="44"/>
      <w:lang w:val="en-GB" w:eastAsia="ja-JP"/>
    </w:rPr>
  </w:style>
  <w:style w:type="paragraph" w:customStyle="1" w:styleId="CNHead1">
    <w:name w:val="CN Head 1"/>
    <w:basedOn w:val="Normal"/>
    <w:next w:val="Normal"/>
    <w:rsid w:val="00082930"/>
    <w:pPr>
      <w:keepNext/>
      <w:keepLines/>
      <w:numPr>
        <w:ilvl w:val="1"/>
        <w:numId w:val="21"/>
      </w:numPr>
      <w:spacing w:before="80" w:after="80"/>
      <w:outlineLvl w:val="0"/>
    </w:pPr>
    <w:rPr>
      <w:rFonts w:ascii="Arial" w:hAnsi="Arial"/>
      <w:b/>
      <w:sz w:val="22"/>
      <w:szCs w:val="18"/>
    </w:rPr>
  </w:style>
  <w:style w:type="paragraph" w:customStyle="1" w:styleId="CNHead2">
    <w:name w:val="CN Head 2"/>
    <w:basedOn w:val="Normal"/>
    <w:next w:val="Normal"/>
    <w:rsid w:val="00082930"/>
    <w:pPr>
      <w:keepNext/>
      <w:keepLines/>
      <w:numPr>
        <w:ilvl w:val="2"/>
        <w:numId w:val="21"/>
      </w:numPr>
      <w:spacing w:before="80" w:after="80"/>
      <w:outlineLvl w:val="1"/>
    </w:pPr>
    <w:rPr>
      <w:rFonts w:ascii="Arial" w:hAnsi="Arial"/>
      <w:b/>
      <w:sz w:val="22"/>
      <w:szCs w:val="18"/>
    </w:rPr>
  </w:style>
  <w:style w:type="paragraph" w:customStyle="1" w:styleId="CNHead3">
    <w:name w:val="CN Head 3"/>
    <w:basedOn w:val="Normal"/>
    <w:next w:val="Normal"/>
    <w:rsid w:val="00082930"/>
    <w:pPr>
      <w:keepNext/>
      <w:keepLines/>
      <w:numPr>
        <w:ilvl w:val="3"/>
        <w:numId w:val="21"/>
      </w:numPr>
      <w:spacing w:before="80" w:after="80"/>
    </w:pPr>
    <w:rPr>
      <w:rFonts w:ascii="Arial" w:hAnsi="Arial"/>
      <w:b/>
      <w:sz w:val="20"/>
      <w:szCs w:val="18"/>
    </w:rPr>
  </w:style>
  <w:style w:type="paragraph" w:customStyle="1" w:styleId="CNLevel1List">
    <w:name w:val="CN Level 1 List"/>
    <w:basedOn w:val="Normal"/>
    <w:rsid w:val="00082930"/>
    <w:pPr>
      <w:numPr>
        <w:ilvl w:val="4"/>
        <w:numId w:val="21"/>
      </w:numPr>
      <w:spacing w:before="80" w:after="80"/>
    </w:pPr>
    <w:rPr>
      <w:rFonts w:ascii="Arial" w:hAnsi="Arial"/>
      <w:sz w:val="20"/>
      <w:szCs w:val="18"/>
    </w:rPr>
  </w:style>
  <w:style w:type="paragraph" w:customStyle="1" w:styleId="CNLevel2List">
    <w:name w:val="CN Level 2 List"/>
    <w:basedOn w:val="Normal"/>
    <w:rsid w:val="00082930"/>
    <w:pPr>
      <w:numPr>
        <w:ilvl w:val="5"/>
        <w:numId w:val="21"/>
      </w:numPr>
      <w:spacing w:before="80" w:after="80"/>
    </w:pPr>
    <w:rPr>
      <w:rFonts w:ascii="Arial" w:hAnsi="Arial"/>
      <w:sz w:val="20"/>
      <w:szCs w:val="18"/>
    </w:rPr>
  </w:style>
  <w:style w:type="paragraph" w:customStyle="1" w:styleId="CNLevel3List">
    <w:name w:val="CN Level 3 List"/>
    <w:basedOn w:val="Normal"/>
    <w:rsid w:val="00082930"/>
    <w:pPr>
      <w:numPr>
        <w:ilvl w:val="6"/>
        <w:numId w:val="21"/>
      </w:numPr>
      <w:spacing w:before="80" w:after="80"/>
    </w:pPr>
    <w:rPr>
      <w:rFonts w:ascii="Arial" w:hAnsi="Arial"/>
      <w:sz w:val="20"/>
      <w:szCs w:val="18"/>
    </w:rPr>
  </w:style>
  <w:style w:type="paragraph" w:customStyle="1" w:styleId="CNLevel4List">
    <w:name w:val="CN Level 4 List"/>
    <w:basedOn w:val="Normal"/>
    <w:rsid w:val="00082930"/>
    <w:pPr>
      <w:numPr>
        <w:ilvl w:val="7"/>
        <w:numId w:val="21"/>
      </w:numPr>
      <w:spacing w:before="80" w:after="80"/>
    </w:pPr>
    <w:rPr>
      <w:rFonts w:ascii="Arial" w:hAnsi="Arial"/>
      <w:sz w:val="20"/>
      <w:szCs w:val="18"/>
    </w:rPr>
  </w:style>
  <w:style w:type="paragraph" w:customStyle="1" w:styleId="CNLevel5List">
    <w:name w:val="CN Level 5 List"/>
    <w:basedOn w:val="Normal"/>
    <w:rsid w:val="00082930"/>
    <w:pPr>
      <w:numPr>
        <w:ilvl w:val="8"/>
        <w:numId w:val="21"/>
      </w:numPr>
      <w:spacing w:before="80" w:after="80"/>
    </w:pPr>
    <w:rPr>
      <w:rFonts w:ascii="Arial" w:hAnsi="Arial"/>
      <w:sz w:val="20"/>
      <w:szCs w:val="18"/>
    </w:rPr>
  </w:style>
  <w:style w:type="paragraph" w:customStyle="1" w:styleId="CNTitle">
    <w:name w:val="CN Title"/>
    <w:basedOn w:val="Normal"/>
    <w:rsid w:val="00082930"/>
    <w:pPr>
      <w:keepNext/>
      <w:keepLines/>
      <w:numPr>
        <w:numId w:val="21"/>
      </w:numPr>
      <w:spacing w:before="80"/>
      <w:jc w:val="center"/>
    </w:pPr>
    <w:rPr>
      <w:rFonts w:ascii="Arial" w:hAnsi="Arial"/>
      <w:b/>
      <w:sz w:val="28"/>
      <w:szCs w:val="18"/>
    </w:rPr>
  </w:style>
  <w:style w:type="paragraph" w:customStyle="1" w:styleId="CNParagraph">
    <w:name w:val="CN Paragraph"/>
    <w:link w:val="CNParagraphChar"/>
    <w:rsid w:val="00082930"/>
    <w:pPr>
      <w:spacing w:before="80" w:after="80" w:line="240" w:lineRule="auto"/>
      <w:ind w:left="720"/>
    </w:pPr>
    <w:rPr>
      <w:rFonts w:ascii="Arial" w:eastAsia="Times New Roman" w:hAnsi="Arial" w:cs="Times New Roman"/>
      <w:sz w:val="24"/>
      <w:szCs w:val="18"/>
      <w:lang w:val="en-US"/>
    </w:rPr>
  </w:style>
  <w:style w:type="character" w:customStyle="1" w:styleId="CNParagraphChar">
    <w:name w:val="CN Paragraph Char"/>
    <w:link w:val="CNParagraph"/>
    <w:rsid w:val="00082930"/>
    <w:rPr>
      <w:rFonts w:ascii="Arial" w:eastAsia="Times New Roman" w:hAnsi="Arial" w:cs="Times New Roman"/>
      <w:sz w:val="24"/>
      <w:szCs w:val="18"/>
      <w:lang w:val="en-US"/>
    </w:rPr>
  </w:style>
  <w:style w:type="paragraph" w:customStyle="1" w:styleId="InsideCoverBody">
    <w:name w:val="Inside Cover Body"/>
    <w:basedOn w:val="Normal"/>
    <w:rsid w:val="00082930"/>
    <w:pPr>
      <w:spacing w:before="160"/>
    </w:pPr>
    <w:rPr>
      <w:rFonts w:ascii="Tahoma" w:hAnsi="Tahoma" w:cs="Angsana New"/>
      <w:sz w:val="20"/>
      <w:szCs w:val="20"/>
      <w:lang w:val="en-GB"/>
    </w:rPr>
  </w:style>
  <w:style w:type="numbering" w:customStyle="1" w:styleId="Style41">
    <w:name w:val="Style41"/>
    <w:next w:val="Style4"/>
    <w:uiPriority w:val="99"/>
    <w:rsid w:val="00082930"/>
  </w:style>
  <w:style w:type="table" w:customStyle="1" w:styleId="GridTable4-Accent511">
    <w:name w:val="Grid Table 4 - Accent 511"/>
    <w:basedOn w:val="TableNormal"/>
    <w:next w:val="TableNormal"/>
    <w:uiPriority w:val="49"/>
    <w:rsid w:val="00082930"/>
    <w:pPr>
      <w:spacing w:after="0" w:line="240" w:lineRule="auto"/>
    </w:pPr>
    <w:rPr>
      <w:rFonts w:ascii="Calibri" w:eastAsia="Calibri" w:hAnsi="Calibri" w:cs="Times New Roman"/>
      <w:lang w:val="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ghtList-Accent2">
    <w:name w:val="Light List Accent 2"/>
    <w:basedOn w:val="TableNormal"/>
    <w:uiPriority w:val="61"/>
    <w:rsid w:val="00082930"/>
    <w:pPr>
      <w:spacing w:after="0" w:line="240" w:lineRule="auto"/>
    </w:pPr>
    <w:rPr>
      <w:rFonts w:ascii="Times New Roman" w:eastAsia="Times New Roman" w:hAnsi="Times New Roman" w:cs="Times New Roman"/>
      <w:sz w:val="24"/>
      <w:szCs w:val="24"/>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ECParagraph">
    <w:name w:val="EC Paragraph"/>
    <w:basedOn w:val="Text0"/>
    <w:link w:val="ECParagraphChar"/>
    <w:qFormat/>
    <w:rsid w:val="00082930"/>
    <w:pPr>
      <w:jc w:val="both"/>
    </w:pPr>
    <w:rPr>
      <w:rFonts w:eastAsia="SimSun" w:cs="Arial"/>
    </w:rPr>
  </w:style>
  <w:style w:type="character" w:customStyle="1" w:styleId="ECParagraphChar">
    <w:name w:val="EC Paragraph Char"/>
    <w:basedOn w:val="TextCharChar"/>
    <w:link w:val="ECParagraph"/>
    <w:rsid w:val="00082930"/>
    <w:rPr>
      <w:rFonts w:ascii="Verdana" w:eastAsia="SimSun" w:hAnsi="Verdana" w:cs="Arial"/>
      <w:bCs/>
      <w:color w:val="333333"/>
      <w:sz w:val="19"/>
      <w:szCs w:val="19"/>
      <w:lang w:val="en-GB" w:eastAsia="en-GB"/>
    </w:rPr>
  </w:style>
  <w:style w:type="paragraph" w:customStyle="1" w:styleId="western">
    <w:name w:val="western"/>
    <w:basedOn w:val="Normal"/>
    <w:rsid w:val="00082930"/>
    <w:pPr>
      <w:keepNext/>
      <w:spacing w:before="28" w:after="6" w:line="360" w:lineRule="auto"/>
      <w:jc w:val="both"/>
    </w:pPr>
    <w:rPr>
      <w:rFonts w:ascii="Calibri" w:eastAsia="Times New Roman" w:hAnsi="Calibri" w:cs="Calibri"/>
      <w:sz w:val="22"/>
      <w:lang w:val="en-GB" w:eastAsia="en-IN"/>
    </w:rPr>
  </w:style>
  <w:style w:type="paragraph" w:customStyle="1" w:styleId="xl65">
    <w:name w:val="xl65"/>
    <w:basedOn w:val="Normal"/>
    <w:rsid w:val="00082930"/>
    <w:pPr>
      <w:pBdr>
        <w:top w:val="single" w:sz="4" w:space="0" w:color="auto"/>
        <w:left w:val="single" w:sz="4" w:space="0" w:color="auto"/>
        <w:bottom w:val="single" w:sz="4" w:space="0" w:color="auto"/>
      </w:pBdr>
      <w:shd w:val="clear" w:color="auto" w:fill="FFFF99"/>
      <w:spacing w:before="100" w:beforeAutospacing="1" w:after="100" w:afterAutospacing="1"/>
      <w:jc w:val="center"/>
      <w:textAlignment w:val="center"/>
    </w:pPr>
    <w:rPr>
      <w:rFonts w:ascii="Bookshelf Symbol 7" w:eastAsia="Times New Roman" w:hAnsi="Bookshelf Symbol 7" w:cs="Times New Roman"/>
      <w:b/>
      <w:bCs/>
      <w:sz w:val="22"/>
    </w:rPr>
  </w:style>
  <w:style w:type="paragraph" w:customStyle="1" w:styleId="xl77">
    <w:name w:val="xl77"/>
    <w:basedOn w:val="Normal"/>
    <w:rsid w:val="00082930"/>
    <w:pPr>
      <w:pBdr>
        <w:top w:val="single" w:sz="8" w:space="0" w:color="auto"/>
        <w:left w:val="single" w:sz="8" w:space="0" w:color="auto"/>
        <w:bottom w:val="single" w:sz="4" w:space="0" w:color="auto"/>
      </w:pBdr>
      <w:shd w:val="clear" w:color="auto" w:fill="CCFFCC"/>
      <w:spacing w:before="100" w:beforeAutospacing="1" w:after="100" w:afterAutospacing="1"/>
      <w:jc w:val="center"/>
      <w:textAlignment w:val="center"/>
    </w:pPr>
    <w:rPr>
      <w:rFonts w:ascii="Arial" w:eastAsia="Times New Roman" w:hAnsi="Arial" w:cs="Arial"/>
      <w:b/>
      <w:bCs/>
      <w:i/>
      <w:iCs/>
      <w:sz w:val="22"/>
    </w:rPr>
  </w:style>
  <w:style w:type="table" w:customStyle="1" w:styleId="LightGrid-Accent11">
    <w:name w:val="Light Grid - Accent 11"/>
    <w:basedOn w:val="TableNormal"/>
    <w:uiPriority w:val="62"/>
    <w:rsid w:val="00082930"/>
    <w:pPr>
      <w:spacing w:after="0" w:line="240" w:lineRule="auto"/>
      <w:ind w:left="360" w:hanging="360"/>
      <w:jc w:val="both"/>
    </w:pPr>
    <w:rPr>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List-Accent11">
    <w:name w:val="Light List - Accent 11"/>
    <w:basedOn w:val="TableNormal"/>
    <w:uiPriority w:val="61"/>
    <w:rsid w:val="00082930"/>
    <w:pPr>
      <w:spacing w:after="0" w:line="240" w:lineRule="auto"/>
    </w:pPr>
    <w:rPr>
      <w:rFonts w:ascii="Times New Roman" w:eastAsia="Times New Roman" w:hAnsi="Times New Roman" w:cs="Times New Roman"/>
      <w:sz w:val="24"/>
      <w:szCs w:val="24"/>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5">
    <w:name w:val="Light Shading Accent 5"/>
    <w:basedOn w:val="TableNormal"/>
    <w:uiPriority w:val="60"/>
    <w:rsid w:val="00082930"/>
    <w:pPr>
      <w:spacing w:after="0" w:line="240" w:lineRule="auto"/>
    </w:pPr>
    <w:rPr>
      <w:rFonts w:ascii="Times New Roman" w:eastAsia="Times New Roman" w:hAnsi="Times New Roman" w:cs="Times New Roman"/>
      <w:color w:val="2E74B5" w:themeColor="accent5" w:themeShade="BF"/>
      <w:sz w:val="24"/>
      <w:szCs w:val="24"/>
      <w:lang w:val="en-US"/>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List1">
    <w:name w:val="Light List1"/>
    <w:basedOn w:val="TableNormal"/>
    <w:uiPriority w:val="61"/>
    <w:rsid w:val="00082930"/>
    <w:pPr>
      <w:spacing w:after="0" w:line="240" w:lineRule="auto"/>
    </w:pPr>
    <w:rPr>
      <w:rFonts w:ascii="Times New Roman" w:eastAsia="Times New Roman" w:hAnsi="Times New Roman" w:cs="Times New Roman"/>
      <w:sz w:val="24"/>
      <w:szCs w:val="24"/>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Grid1">
    <w:name w:val="Table Grid1"/>
    <w:basedOn w:val="TableNormal"/>
    <w:next w:val="TableGrid"/>
    <w:uiPriority w:val="39"/>
    <w:rsid w:val="0008293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176EA"/>
    <w:pPr>
      <w:spacing w:after="0" w:line="240" w:lineRule="auto"/>
    </w:pPr>
    <w:rPr>
      <w:rFonts w:eastAsiaTheme="minorEastAsia"/>
      <w:sz w:val="24"/>
      <w:szCs w:val="24"/>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sr-only">
    <w:name w:val="sr-only"/>
    <w:basedOn w:val="DefaultParagraphFont"/>
    <w:rsid w:val="001720AB"/>
  </w:style>
  <w:style w:type="paragraph" w:styleId="HTMLPreformatted">
    <w:name w:val="HTML Preformatted"/>
    <w:basedOn w:val="Normal"/>
    <w:link w:val="HTMLPreformattedChar"/>
    <w:uiPriority w:val="99"/>
    <w:semiHidden/>
    <w:unhideWhenUsed/>
    <w:rsid w:val="001A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A7110"/>
    <w:rPr>
      <w:rFonts w:ascii="Courier" w:hAnsi="Courier" w:cs="Courier"/>
      <w:sz w:val="20"/>
      <w:szCs w:val="20"/>
    </w:rPr>
  </w:style>
  <w:style w:type="character" w:styleId="HTMLCode">
    <w:name w:val="HTML Code"/>
    <w:basedOn w:val="DefaultParagraphFont"/>
    <w:uiPriority w:val="99"/>
    <w:semiHidden/>
    <w:unhideWhenUsed/>
    <w:rsid w:val="00A3399C"/>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94143">
      <w:bodyDiv w:val="1"/>
      <w:marLeft w:val="0"/>
      <w:marRight w:val="0"/>
      <w:marTop w:val="0"/>
      <w:marBottom w:val="0"/>
      <w:divBdr>
        <w:top w:val="none" w:sz="0" w:space="0" w:color="auto"/>
        <w:left w:val="none" w:sz="0" w:space="0" w:color="auto"/>
        <w:bottom w:val="none" w:sz="0" w:space="0" w:color="auto"/>
        <w:right w:val="none" w:sz="0" w:space="0" w:color="auto"/>
      </w:divBdr>
    </w:div>
    <w:div w:id="249702750">
      <w:bodyDiv w:val="1"/>
      <w:marLeft w:val="0"/>
      <w:marRight w:val="0"/>
      <w:marTop w:val="0"/>
      <w:marBottom w:val="0"/>
      <w:divBdr>
        <w:top w:val="none" w:sz="0" w:space="0" w:color="auto"/>
        <w:left w:val="none" w:sz="0" w:space="0" w:color="auto"/>
        <w:bottom w:val="none" w:sz="0" w:space="0" w:color="auto"/>
        <w:right w:val="none" w:sz="0" w:space="0" w:color="auto"/>
      </w:divBdr>
    </w:div>
    <w:div w:id="381945496">
      <w:bodyDiv w:val="1"/>
      <w:marLeft w:val="0"/>
      <w:marRight w:val="0"/>
      <w:marTop w:val="0"/>
      <w:marBottom w:val="0"/>
      <w:divBdr>
        <w:top w:val="none" w:sz="0" w:space="0" w:color="auto"/>
        <w:left w:val="none" w:sz="0" w:space="0" w:color="auto"/>
        <w:bottom w:val="none" w:sz="0" w:space="0" w:color="auto"/>
        <w:right w:val="none" w:sz="0" w:space="0" w:color="auto"/>
      </w:divBdr>
    </w:div>
    <w:div w:id="398410451">
      <w:bodyDiv w:val="1"/>
      <w:marLeft w:val="0"/>
      <w:marRight w:val="0"/>
      <w:marTop w:val="0"/>
      <w:marBottom w:val="0"/>
      <w:divBdr>
        <w:top w:val="none" w:sz="0" w:space="0" w:color="auto"/>
        <w:left w:val="none" w:sz="0" w:space="0" w:color="auto"/>
        <w:bottom w:val="none" w:sz="0" w:space="0" w:color="auto"/>
        <w:right w:val="none" w:sz="0" w:space="0" w:color="auto"/>
      </w:divBdr>
    </w:div>
    <w:div w:id="435516322">
      <w:bodyDiv w:val="1"/>
      <w:marLeft w:val="0"/>
      <w:marRight w:val="0"/>
      <w:marTop w:val="0"/>
      <w:marBottom w:val="0"/>
      <w:divBdr>
        <w:top w:val="none" w:sz="0" w:space="0" w:color="auto"/>
        <w:left w:val="none" w:sz="0" w:space="0" w:color="auto"/>
        <w:bottom w:val="none" w:sz="0" w:space="0" w:color="auto"/>
        <w:right w:val="none" w:sz="0" w:space="0" w:color="auto"/>
      </w:divBdr>
    </w:div>
    <w:div w:id="454065300">
      <w:bodyDiv w:val="1"/>
      <w:marLeft w:val="0"/>
      <w:marRight w:val="0"/>
      <w:marTop w:val="0"/>
      <w:marBottom w:val="0"/>
      <w:divBdr>
        <w:top w:val="none" w:sz="0" w:space="0" w:color="auto"/>
        <w:left w:val="none" w:sz="0" w:space="0" w:color="auto"/>
        <w:bottom w:val="none" w:sz="0" w:space="0" w:color="auto"/>
        <w:right w:val="none" w:sz="0" w:space="0" w:color="auto"/>
      </w:divBdr>
    </w:div>
    <w:div w:id="508910524">
      <w:bodyDiv w:val="1"/>
      <w:marLeft w:val="0"/>
      <w:marRight w:val="0"/>
      <w:marTop w:val="0"/>
      <w:marBottom w:val="0"/>
      <w:divBdr>
        <w:top w:val="none" w:sz="0" w:space="0" w:color="auto"/>
        <w:left w:val="none" w:sz="0" w:space="0" w:color="auto"/>
        <w:bottom w:val="none" w:sz="0" w:space="0" w:color="auto"/>
        <w:right w:val="none" w:sz="0" w:space="0" w:color="auto"/>
      </w:divBdr>
    </w:div>
    <w:div w:id="665474866">
      <w:bodyDiv w:val="1"/>
      <w:marLeft w:val="0"/>
      <w:marRight w:val="0"/>
      <w:marTop w:val="0"/>
      <w:marBottom w:val="0"/>
      <w:divBdr>
        <w:top w:val="none" w:sz="0" w:space="0" w:color="auto"/>
        <w:left w:val="none" w:sz="0" w:space="0" w:color="auto"/>
        <w:bottom w:val="none" w:sz="0" w:space="0" w:color="auto"/>
        <w:right w:val="none" w:sz="0" w:space="0" w:color="auto"/>
      </w:divBdr>
    </w:div>
    <w:div w:id="723021351">
      <w:bodyDiv w:val="1"/>
      <w:marLeft w:val="0"/>
      <w:marRight w:val="0"/>
      <w:marTop w:val="0"/>
      <w:marBottom w:val="0"/>
      <w:divBdr>
        <w:top w:val="none" w:sz="0" w:space="0" w:color="auto"/>
        <w:left w:val="none" w:sz="0" w:space="0" w:color="auto"/>
        <w:bottom w:val="none" w:sz="0" w:space="0" w:color="auto"/>
        <w:right w:val="none" w:sz="0" w:space="0" w:color="auto"/>
      </w:divBdr>
    </w:div>
    <w:div w:id="756175503">
      <w:bodyDiv w:val="1"/>
      <w:marLeft w:val="0"/>
      <w:marRight w:val="0"/>
      <w:marTop w:val="0"/>
      <w:marBottom w:val="0"/>
      <w:divBdr>
        <w:top w:val="none" w:sz="0" w:space="0" w:color="auto"/>
        <w:left w:val="none" w:sz="0" w:space="0" w:color="auto"/>
        <w:bottom w:val="none" w:sz="0" w:space="0" w:color="auto"/>
        <w:right w:val="none" w:sz="0" w:space="0" w:color="auto"/>
      </w:divBdr>
    </w:div>
    <w:div w:id="833688664">
      <w:bodyDiv w:val="1"/>
      <w:marLeft w:val="0"/>
      <w:marRight w:val="0"/>
      <w:marTop w:val="0"/>
      <w:marBottom w:val="0"/>
      <w:divBdr>
        <w:top w:val="none" w:sz="0" w:space="0" w:color="auto"/>
        <w:left w:val="none" w:sz="0" w:space="0" w:color="auto"/>
        <w:bottom w:val="none" w:sz="0" w:space="0" w:color="auto"/>
        <w:right w:val="none" w:sz="0" w:space="0" w:color="auto"/>
      </w:divBdr>
    </w:div>
    <w:div w:id="870143594">
      <w:bodyDiv w:val="1"/>
      <w:marLeft w:val="0"/>
      <w:marRight w:val="0"/>
      <w:marTop w:val="0"/>
      <w:marBottom w:val="0"/>
      <w:divBdr>
        <w:top w:val="none" w:sz="0" w:space="0" w:color="auto"/>
        <w:left w:val="none" w:sz="0" w:space="0" w:color="auto"/>
        <w:bottom w:val="none" w:sz="0" w:space="0" w:color="auto"/>
        <w:right w:val="none" w:sz="0" w:space="0" w:color="auto"/>
      </w:divBdr>
    </w:div>
    <w:div w:id="1162114526">
      <w:bodyDiv w:val="1"/>
      <w:marLeft w:val="0"/>
      <w:marRight w:val="0"/>
      <w:marTop w:val="0"/>
      <w:marBottom w:val="0"/>
      <w:divBdr>
        <w:top w:val="none" w:sz="0" w:space="0" w:color="auto"/>
        <w:left w:val="none" w:sz="0" w:space="0" w:color="auto"/>
        <w:bottom w:val="none" w:sz="0" w:space="0" w:color="auto"/>
        <w:right w:val="none" w:sz="0" w:space="0" w:color="auto"/>
      </w:divBdr>
    </w:div>
    <w:div w:id="1167287500">
      <w:bodyDiv w:val="1"/>
      <w:marLeft w:val="0"/>
      <w:marRight w:val="0"/>
      <w:marTop w:val="0"/>
      <w:marBottom w:val="0"/>
      <w:divBdr>
        <w:top w:val="none" w:sz="0" w:space="0" w:color="auto"/>
        <w:left w:val="none" w:sz="0" w:space="0" w:color="auto"/>
        <w:bottom w:val="none" w:sz="0" w:space="0" w:color="auto"/>
        <w:right w:val="none" w:sz="0" w:space="0" w:color="auto"/>
      </w:divBdr>
    </w:div>
    <w:div w:id="1215236826">
      <w:bodyDiv w:val="1"/>
      <w:marLeft w:val="0"/>
      <w:marRight w:val="0"/>
      <w:marTop w:val="0"/>
      <w:marBottom w:val="0"/>
      <w:divBdr>
        <w:top w:val="none" w:sz="0" w:space="0" w:color="auto"/>
        <w:left w:val="none" w:sz="0" w:space="0" w:color="auto"/>
        <w:bottom w:val="none" w:sz="0" w:space="0" w:color="auto"/>
        <w:right w:val="none" w:sz="0" w:space="0" w:color="auto"/>
      </w:divBdr>
    </w:div>
    <w:div w:id="1324045057">
      <w:bodyDiv w:val="1"/>
      <w:marLeft w:val="0"/>
      <w:marRight w:val="0"/>
      <w:marTop w:val="0"/>
      <w:marBottom w:val="0"/>
      <w:divBdr>
        <w:top w:val="none" w:sz="0" w:space="0" w:color="auto"/>
        <w:left w:val="none" w:sz="0" w:space="0" w:color="auto"/>
        <w:bottom w:val="none" w:sz="0" w:space="0" w:color="auto"/>
        <w:right w:val="none" w:sz="0" w:space="0" w:color="auto"/>
      </w:divBdr>
    </w:div>
    <w:div w:id="1341274863">
      <w:bodyDiv w:val="1"/>
      <w:marLeft w:val="0"/>
      <w:marRight w:val="0"/>
      <w:marTop w:val="0"/>
      <w:marBottom w:val="0"/>
      <w:divBdr>
        <w:top w:val="none" w:sz="0" w:space="0" w:color="auto"/>
        <w:left w:val="none" w:sz="0" w:space="0" w:color="auto"/>
        <w:bottom w:val="none" w:sz="0" w:space="0" w:color="auto"/>
        <w:right w:val="none" w:sz="0" w:space="0" w:color="auto"/>
      </w:divBdr>
    </w:div>
    <w:div w:id="1388341456">
      <w:bodyDiv w:val="1"/>
      <w:marLeft w:val="0"/>
      <w:marRight w:val="0"/>
      <w:marTop w:val="0"/>
      <w:marBottom w:val="0"/>
      <w:divBdr>
        <w:top w:val="none" w:sz="0" w:space="0" w:color="auto"/>
        <w:left w:val="none" w:sz="0" w:space="0" w:color="auto"/>
        <w:bottom w:val="none" w:sz="0" w:space="0" w:color="auto"/>
        <w:right w:val="none" w:sz="0" w:space="0" w:color="auto"/>
      </w:divBdr>
    </w:div>
    <w:div w:id="1502308363">
      <w:bodyDiv w:val="1"/>
      <w:marLeft w:val="0"/>
      <w:marRight w:val="0"/>
      <w:marTop w:val="0"/>
      <w:marBottom w:val="0"/>
      <w:divBdr>
        <w:top w:val="none" w:sz="0" w:space="0" w:color="auto"/>
        <w:left w:val="none" w:sz="0" w:space="0" w:color="auto"/>
        <w:bottom w:val="none" w:sz="0" w:space="0" w:color="auto"/>
        <w:right w:val="none" w:sz="0" w:space="0" w:color="auto"/>
      </w:divBdr>
    </w:div>
    <w:div w:id="1567184333">
      <w:bodyDiv w:val="1"/>
      <w:marLeft w:val="0"/>
      <w:marRight w:val="0"/>
      <w:marTop w:val="0"/>
      <w:marBottom w:val="0"/>
      <w:divBdr>
        <w:top w:val="none" w:sz="0" w:space="0" w:color="auto"/>
        <w:left w:val="none" w:sz="0" w:space="0" w:color="auto"/>
        <w:bottom w:val="none" w:sz="0" w:space="0" w:color="auto"/>
        <w:right w:val="none" w:sz="0" w:space="0" w:color="auto"/>
      </w:divBdr>
    </w:div>
    <w:div w:id="1581213989">
      <w:bodyDiv w:val="1"/>
      <w:marLeft w:val="0"/>
      <w:marRight w:val="0"/>
      <w:marTop w:val="0"/>
      <w:marBottom w:val="0"/>
      <w:divBdr>
        <w:top w:val="none" w:sz="0" w:space="0" w:color="auto"/>
        <w:left w:val="none" w:sz="0" w:space="0" w:color="auto"/>
        <w:bottom w:val="none" w:sz="0" w:space="0" w:color="auto"/>
        <w:right w:val="none" w:sz="0" w:space="0" w:color="auto"/>
      </w:divBdr>
    </w:div>
    <w:div w:id="1600092923">
      <w:bodyDiv w:val="1"/>
      <w:marLeft w:val="0"/>
      <w:marRight w:val="0"/>
      <w:marTop w:val="0"/>
      <w:marBottom w:val="0"/>
      <w:divBdr>
        <w:top w:val="none" w:sz="0" w:space="0" w:color="auto"/>
        <w:left w:val="none" w:sz="0" w:space="0" w:color="auto"/>
        <w:bottom w:val="none" w:sz="0" w:space="0" w:color="auto"/>
        <w:right w:val="none" w:sz="0" w:space="0" w:color="auto"/>
      </w:divBdr>
    </w:div>
    <w:div w:id="1724406060">
      <w:bodyDiv w:val="1"/>
      <w:marLeft w:val="0"/>
      <w:marRight w:val="0"/>
      <w:marTop w:val="0"/>
      <w:marBottom w:val="0"/>
      <w:divBdr>
        <w:top w:val="none" w:sz="0" w:space="0" w:color="auto"/>
        <w:left w:val="none" w:sz="0" w:space="0" w:color="auto"/>
        <w:bottom w:val="none" w:sz="0" w:space="0" w:color="auto"/>
        <w:right w:val="none" w:sz="0" w:space="0" w:color="auto"/>
      </w:divBdr>
    </w:div>
    <w:div w:id="1816724146">
      <w:bodyDiv w:val="1"/>
      <w:marLeft w:val="0"/>
      <w:marRight w:val="0"/>
      <w:marTop w:val="0"/>
      <w:marBottom w:val="0"/>
      <w:divBdr>
        <w:top w:val="none" w:sz="0" w:space="0" w:color="auto"/>
        <w:left w:val="none" w:sz="0" w:space="0" w:color="auto"/>
        <w:bottom w:val="none" w:sz="0" w:space="0" w:color="auto"/>
        <w:right w:val="none" w:sz="0" w:space="0" w:color="auto"/>
      </w:divBdr>
    </w:div>
    <w:div w:id="1839155962">
      <w:bodyDiv w:val="1"/>
      <w:marLeft w:val="0"/>
      <w:marRight w:val="0"/>
      <w:marTop w:val="0"/>
      <w:marBottom w:val="0"/>
      <w:divBdr>
        <w:top w:val="none" w:sz="0" w:space="0" w:color="auto"/>
        <w:left w:val="none" w:sz="0" w:space="0" w:color="auto"/>
        <w:bottom w:val="none" w:sz="0" w:space="0" w:color="auto"/>
        <w:right w:val="none" w:sz="0" w:space="0" w:color="auto"/>
      </w:divBdr>
    </w:div>
    <w:div w:id="1848136269">
      <w:bodyDiv w:val="1"/>
      <w:marLeft w:val="0"/>
      <w:marRight w:val="0"/>
      <w:marTop w:val="0"/>
      <w:marBottom w:val="0"/>
      <w:divBdr>
        <w:top w:val="none" w:sz="0" w:space="0" w:color="auto"/>
        <w:left w:val="none" w:sz="0" w:space="0" w:color="auto"/>
        <w:bottom w:val="none" w:sz="0" w:space="0" w:color="auto"/>
        <w:right w:val="none" w:sz="0" w:space="0" w:color="auto"/>
      </w:divBdr>
    </w:div>
    <w:div w:id="1910722618">
      <w:bodyDiv w:val="1"/>
      <w:marLeft w:val="0"/>
      <w:marRight w:val="0"/>
      <w:marTop w:val="0"/>
      <w:marBottom w:val="0"/>
      <w:divBdr>
        <w:top w:val="none" w:sz="0" w:space="0" w:color="auto"/>
        <w:left w:val="none" w:sz="0" w:space="0" w:color="auto"/>
        <w:bottom w:val="none" w:sz="0" w:space="0" w:color="auto"/>
        <w:right w:val="none" w:sz="0" w:space="0" w:color="auto"/>
      </w:divBdr>
    </w:div>
    <w:div w:id="1968461596">
      <w:bodyDiv w:val="1"/>
      <w:marLeft w:val="0"/>
      <w:marRight w:val="0"/>
      <w:marTop w:val="0"/>
      <w:marBottom w:val="0"/>
      <w:divBdr>
        <w:top w:val="none" w:sz="0" w:space="0" w:color="auto"/>
        <w:left w:val="none" w:sz="0" w:space="0" w:color="auto"/>
        <w:bottom w:val="none" w:sz="0" w:space="0" w:color="auto"/>
        <w:right w:val="none" w:sz="0" w:space="0" w:color="auto"/>
      </w:divBdr>
    </w:div>
    <w:div w:id="1998798799">
      <w:bodyDiv w:val="1"/>
      <w:marLeft w:val="0"/>
      <w:marRight w:val="0"/>
      <w:marTop w:val="0"/>
      <w:marBottom w:val="0"/>
      <w:divBdr>
        <w:top w:val="none" w:sz="0" w:space="0" w:color="auto"/>
        <w:left w:val="none" w:sz="0" w:space="0" w:color="auto"/>
        <w:bottom w:val="none" w:sz="0" w:space="0" w:color="auto"/>
        <w:right w:val="none" w:sz="0" w:space="0" w:color="auto"/>
      </w:divBdr>
      <w:divsChild>
        <w:div w:id="419906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775950">
      <w:bodyDiv w:val="1"/>
      <w:marLeft w:val="0"/>
      <w:marRight w:val="0"/>
      <w:marTop w:val="0"/>
      <w:marBottom w:val="0"/>
      <w:divBdr>
        <w:top w:val="none" w:sz="0" w:space="0" w:color="auto"/>
        <w:left w:val="none" w:sz="0" w:space="0" w:color="auto"/>
        <w:bottom w:val="none" w:sz="0" w:space="0" w:color="auto"/>
        <w:right w:val="none" w:sz="0" w:space="0" w:color="auto"/>
      </w:divBdr>
    </w:div>
    <w:div w:id="2064594140">
      <w:bodyDiv w:val="1"/>
      <w:marLeft w:val="0"/>
      <w:marRight w:val="0"/>
      <w:marTop w:val="0"/>
      <w:marBottom w:val="0"/>
      <w:divBdr>
        <w:top w:val="none" w:sz="0" w:space="0" w:color="auto"/>
        <w:left w:val="none" w:sz="0" w:space="0" w:color="auto"/>
        <w:bottom w:val="none" w:sz="0" w:space="0" w:color="auto"/>
        <w:right w:val="none" w:sz="0" w:space="0" w:color="auto"/>
      </w:divBdr>
    </w:div>
    <w:div w:id="211289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8127A-A18B-8F45-82AB-B020E07F9295}">
  <ds:schemaRefs>
    <ds:schemaRef ds:uri="http://schemas.openxmlformats.org/officeDocument/2006/bibliography"/>
  </ds:schemaRefs>
</ds:datastoreItem>
</file>

<file path=customXml/itemProps2.xml><?xml version="1.0" encoding="utf-8"?>
<ds:datastoreItem xmlns:ds="http://schemas.openxmlformats.org/officeDocument/2006/customXml" ds:itemID="{C1E96F1A-D578-6F4E-970B-07583ED10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46</Pages>
  <Words>8274</Words>
  <Characters>47166</Characters>
  <Application>Microsoft Macintosh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Samriti Yadav</dc:creator>
  <cp:lastModifiedBy>Sarju Garg</cp:lastModifiedBy>
  <cp:revision>5</cp:revision>
  <dcterms:created xsi:type="dcterms:W3CDTF">2021-05-15T07:52:00Z</dcterms:created>
  <dcterms:modified xsi:type="dcterms:W3CDTF">2021-05-23T04:24:00Z</dcterms:modified>
</cp:coreProperties>
</file>